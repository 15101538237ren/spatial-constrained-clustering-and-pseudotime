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E807" w14:textId="68822D5C" w:rsidR="008729D5" w:rsidRPr="00904A29" w:rsidRDefault="00901F67" w:rsidP="00562DC6">
      <w:pPr>
        <w:spacing w:after="160"/>
        <w:jc w:val="center"/>
        <w:rPr>
          <w:color w:val="000000" w:themeColor="text1"/>
          <w:sz w:val="28"/>
          <w:szCs w:val="28"/>
        </w:rPr>
      </w:pPr>
      <w:ins w:id="0" w:author="Honglei Ren" w:date="2022-06-28T11:09:00Z">
        <w:r w:rsidRPr="00904A29">
          <w:rPr>
            <w:b/>
            <w:color w:val="000000" w:themeColor="text1"/>
            <w:sz w:val="28"/>
            <w:szCs w:val="28"/>
          </w:rPr>
          <w:t xml:space="preserve">Identifying Multicellular Spatiotemporal Organization of Cells with </w:t>
        </w:r>
        <w:proofErr w:type="spellStart"/>
        <w:r w:rsidRPr="00904A29">
          <w:rPr>
            <w:b/>
            <w:color w:val="000000" w:themeColor="text1"/>
            <w:sz w:val="28"/>
            <w:szCs w:val="28"/>
          </w:rPr>
          <w:t>SpaceFlow</w:t>
        </w:r>
        <w:proofErr w:type="spellEnd"/>
        <w:r w:rsidRPr="00904A29">
          <w:rPr>
            <w:b/>
            <w:color w:val="000000" w:themeColor="text1"/>
            <w:sz w:val="28"/>
            <w:szCs w:val="28"/>
          </w:rPr>
          <w:t xml:space="preserve"> </w:t>
        </w:r>
      </w:ins>
      <w:del w:id="1" w:author="Honglei Ren" w:date="2022-06-28T11:09:00Z">
        <w:r w:rsidR="008729D5" w:rsidRPr="00904A29">
          <w:rPr>
            <w:b/>
            <w:color w:val="000000" w:themeColor="text1"/>
            <w:sz w:val="28"/>
            <w:szCs w:val="28"/>
          </w:rPr>
          <w:delText>SpaceFlow: Identifying Multicellular Spatiotemporal Organization of Cells using Spatial Transcriptome Data</w:delText>
        </w:r>
      </w:del>
      <w:r w:rsidR="008729D5" w:rsidRPr="00904A29">
        <w:rPr>
          <w:b/>
          <w:color w:val="000000" w:themeColor="text1"/>
          <w:sz w:val="28"/>
          <w:szCs w:val="28"/>
        </w:rPr>
        <w:t xml:space="preserve"> </w:t>
      </w:r>
    </w:p>
    <w:p w14:paraId="4EE33D8E" w14:textId="3F1C34F5" w:rsidR="00562DC6" w:rsidRPr="00904A29" w:rsidRDefault="00562DC6" w:rsidP="00562DC6">
      <w:pPr>
        <w:spacing w:after="160"/>
        <w:jc w:val="center"/>
        <w:rPr>
          <w:color w:val="000000" w:themeColor="text1"/>
        </w:rPr>
      </w:pPr>
      <w:r w:rsidRPr="00904A29">
        <w:rPr>
          <w:color w:val="000000" w:themeColor="text1"/>
        </w:rPr>
        <w:t>Honglei Ren</w:t>
      </w:r>
      <w:r w:rsidRPr="00904A29">
        <w:rPr>
          <w:color w:val="000000" w:themeColor="text1"/>
          <w:vertAlign w:val="superscript"/>
        </w:rPr>
        <w:t>1</w:t>
      </w:r>
      <w:r w:rsidRPr="00904A29">
        <w:rPr>
          <w:color w:val="000000" w:themeColor="text1"/>
        </w:rPr>
        <w:t>, Benjamin L. Walker</w:t>
      </w:r>
      <w:r w:rsidRPr="00904A29">
        <w:rPr>
          <w:color w:val="000000" w:themeColor="text1"/>
          <w:vertAlign w:val="superscript"/>
        </w:rPr>
        <w:t>1,2</w:t>
      </w:r>
      <w:r w:rsidRPr="00904A29">
        <w:rPr>
          <w:color w:val="000000" w:themeColor="text1"/>
        </w:rPr>
        <w:t xml:space="preserve">, </w:t>
      </w:r>
      <w:proofErr w:type="spellStart"/>
      <w:r w:rsidRPr="00904A29">
        <w:rPr>
          <w:color w:val="000000" w:themeColor="text1"/>
        </w:rPr>
        <w:t>Zixuan</w:t>
      </w:r>
      <w:proofErr w:type="spellEnd"/>
      <w:r w:rsidRPr="00904A29">
        <w:rPr>
          <w:color w:val="000000" w:themeColor="text1"/>
        </w:rPr>
        <w:t xml:space="preserve"> Cang</w:t>
      </w:r>
      <w:r w:rsidR="005644D9" w:rsidRPr="00904A29">
        <w:rPr>
          <w:color w:val="000000" w:themeColor="text1"/>
          <w:vertAlign w:val="superscript"/>
        </w:rPr>
        <w:t>3</w:t>
      </w:r>
      <w:r w:rsidRPr="00904A29">
        <w:rPr>
          <w:color w:val="000000" w:themeColor="text1"/>
        </w:rPr>
        <w:t>, Qing Nie</w:t>
      </w:r>
      <w:r w:rsidRPr="00904A29">
        <w:rPr>
          <w:color w:val="000000" w:themeColor="text1"/>
          <w:vertAlign w:val="superscript"/>
        </w:rPr>
        <w:t>1,2,</w:t>
      </w:r>
      <w:r w:rsidR="005644D9" w:rsidRPr="00904A29">
        <w:rPr>
          <w:color w:val="000000" w:themeColor="text1"/>
          <w:vertAlign w:val="superscript"/>
        </w:rPr>
        <w:t>4</w:t>
      </w:r>
      <w:r w:rsidR="00A12317" w:rsidRPr="00904A29">
        <w:rPr>
          <w:color w:val="000000" w:themeColor="text1"/>
          <w:vertAlign w:val="superscript"/>
        </w:rPr>
        <w:t>,*</w:t>
      </w:r>
    </w:p>
    <w:p w14:paraId="3F1C466D" w14:textId="169A2670" w:rsidR="00562DC6" w:rsidRPr="00904A29" w:rsidRDefault="00562DC6" w:rsidP="00731E35">
      <w:pPr>
        <w:spacing w:after="160" w:line="276" w:lineRule="auto"/>
        <w:rPr>
          <w:color w:val="000000" w:themeColor="text1"/>
        </w:rPr>
      </w:pPr>
      <w:r w:rsidRPr="00904A29">
        <w:rPr>
          <w:color w:val="000000" w:themeColor="text1"/>
          <w:vertAlign w:val="superscript"/>
        </w:rPr>
        <w:t xml:space="preserve">1 </w:t>
      </w:r>
      <w:r w:rsidRPr="00904A29">
        <w:rPr>
          <w:color w:val="000000" w:themeColor="text1"/>
        </w:rPr>
        <w:t>The NSF-Simons Center for Multiscale Cell Fate Research, University of California Irvine,</w:t>
      </w:r>
      <w:r w:rsidR="00731E35" w:rsidRPr="00904A29">
        <w:rPr>
          <w:color w:val="000000" w:themeColor="text1"/>
        </w:rPr>
        <w:t xml:space="preserve"> </w:t>
      </w:r>
      <w:r w:rsidRPr="00904A29">
        <w:rPr>
          <w:color w:val="000000" w:themeColor="text1"/>
        </w:rPr>
        <w:t>Irvine, CA</w:t>
      </w:r>
      <w:r w:rsidR="00F530D1" w:rsidRPr="00904A29">
        <w:rPr>
          <w:color w:val="000000" w:themeColor="text1"/>
        </w:rPr>
        <w:t xml:space="preserve">, </w:t>
      </w:r>
      <w:r w:rsidRPr="00904A29">
        <w:rPr>
          <w:color w:val="000000" w:themeColor="text1"/>
        </w:rPr>
        <w:t>92627, USA</w:t>
      </w:r>
    </w:p>
    <w:p w14:paraId="6251DAD8" w14:textId="77777777" w:rsidR="005644D9" w:rsidRPr="00904A29" w:rsidRDefault="00562DC6" w:rsidP="005644D9">
      <w:pPr>
        <w:spacing w:after="160" w:line="276" w:lineRule="auto"/>
        <w:rPr>
          <w:color w:val="000000" w:themeColor="text1"/>
        </w:rPr>
      </w:pPr>
      <w:r w:rsidRPr="00904A29">
        <w:rPr>
          <w:color w:val="000000" w:themeColor="text1"/>
          <w:vertAlign w:val="superscript"/>
        </w:rPr>
        <w:t>2</w:t>
      </w:r>
      <w:r w:rsidRPr="00904A29">
        <w:rPr>
          <w:color w:val="000000" w:themeColor="text1"/>
        </w:rPr>
        <w:t xml:space="preserve"> Department of Mathematics, University of California Irvine, Irvine, CA</w:t>
      </w:r>
      <w:r w:rsidR="00F530D1" w:rsidRPr="00904A29">
        <w:rPr>
          <w:color w:val="000000" w:themeColor="text1"/>
        </w:rPr>
        <w:t xml:space="preserve">, </w:t>
      </w:r>
      <w:r w:rsidRPr="00904A29">
        <w:rPr>
          <w:color w:val="000000" w:themeColor="text1"/>
        </w:rPr>
        <w:t>92627, USA</w:t>
      </w:r>
    </w:p>
    <w:p w14:paraId="3AC68F0D" w14:textId="3C12FEEB" w:rsidR="00562DC6" w:rsidRPr="00904A29" w:rsidRDefault="005644D9" w:rsidP="00731E35">
      <w:pPr>
        <w:spacing w:after="160" w:line="276" w:lineRule="auto"/>
        <w:rPr>
          <w:color w:val="000000" w:themeColor="text1"/>
          <w:lang w:val="en-US"/>
        </w:rPr>
      </w:pPr>
      <w:r w:rsidRPr="00904A29">
        <w:rPr>
          <w:color w:val="000000" w:themeColor="text1"/>
          <w:vertAlign w:val="superscript"/>
        </w:rPr>
        <w:t>3</w:t>
      </w:r>
      <w:r w:rsidRPr="00904A29">
        <w:rPr>
          <w:color w:val="000000" w:themeColor="text1"/>
        </w:rPr>
        <w:t xml:space="preserve"> Department of Mathematics, North Carolina State University, Raleigh, NC 27695.</w:t>
      </w:r>
    </w:p>
    <w:p w14:paraId="1D152252" w14:textId="37B07B3E" w:rsidR="00140B5D" w:rsidRPr="00904A29" w:rsidRDefault="005644D9" w:rsidP="005644D9">
      <w:pPr>
        <w:spacing w:after="160" w:line="276" w:lineRule="auto"/>
        <w:rPr>
          <w:color w:val="000000" w:themeColor="text1"/>
          <w:lang w:val="en-US"/>
        </w:rPr>
      </w:pPr>
      <w:r w:rsidRPr="00904A29">
        <w:rPr>
          <w:color w:val="000000" w:themeColor="text1"/>
          <w:vertAlign w:val="superscript"/>
        </w:rPr>
        <w:t>4</w:t>
      </w:r>
      <w:r w:rsidR="00562DC6" w:rsidRPr="00904A29">
        <w:rPr>
          <w:color w:val="000000" w:themeColor="text1"/>
        </w:rPr>
        <w:t xml:space="preserve"> Department of Developmental and Cell Biology, University of California Irvine, Irvine, CA</w:t>
      </w:r>
      <w:r w:rsidR="00F530D1" w:rsidRPr="00904A29">
        <w:rPr>
          <w:color w:val="000000" w:themeColor="text1"/>
        </w:rPr>
        <w:t xml:space="preserve">, </w:t>
      </w:r>
      <w:r w:rsidR="00562DC6" w:rsidRPr="00904A29">
        <w:rPr>
          <w:color w:val="000000" w:themeColor="text1"/>
        </w:rPr>
        <w:t>92627,</w:t>
      </w:r>
      <w:r w:rsidR="00F530D1" w:rsidRPr="00904A29">
        <w:rPr>
          <w:color w:val="000000" w:themeColor="text1"/>
        </w:rPr>
        <w:t xml:space="preserve"> </w:t>
      </w:r>
      <w:r w:rsidR="00562DC6" w:rsidRPr="00904A29">
        <w:rPr>
          <w:color w:val="000000" w:themeColor="text1"/>
        </w:rPr>
        <w:t>USA</w:t>
      </w:r>
    </w:p>
    <w:p w14:paraId="49BB121C" w14:textId="3FBDA338" w:rsidR="00731E35" w:rsidRPr="00904A29" w:rsidRDefault="00A12317" w:rsidP="00731E35">
      <w:pPr>
        <w:spacing w:after="160" w:line="276" w:lineRule="auto"/>
        <w:rPr>
          <w:color w:val="000000" w:themeColor="text1"/>
        </w:rPr>
      </w:pPr>
      <w:r w:rsidRPr="00904A29">
        <w:rPr>
          <w:color w:val="000000" w:themeColor="text1"/>
          <w:vertAlign w:val="superscript"/>
        </w:rPr>
        <w:t>*</w:t>
      </w:r>
      <w:r w:rsidR="00562DC6" w:rsidRPr="00904A29">
        <w:rPr>
          <w:color w:val="000000" w:themeColor="text1"/>
        </w:rPr>
        <w:t xml:space="preserve"> </w:t>
      </w:r>
      <w:ins w:id="2" w:author="Honglei Ren" w:date="2022-06-28T11:43:00Z">
        <w:r w:rsidR="001B76D8" w:rsidRPr="00A827AE">
          <w:rPr>
            <w:color w:val="000000" w:themeColor="text1"/>
          </w:rPr>
          <w:t>Correspondence should be addressed to QN (email:</w:t>
        </w:r>
        <w:r w:rsidR="00562DC6" w:rsidRPr="00A827AE">
          <w:rPr>
            <w:color w:val="000000" w:themeColor="text1"/>
          </w:rPr>
          <w:t xml:space="preserve"> </w:t>
        </w:r>
      </w:ins>
      <w:del w:id="3" w:author="Honglei Ren" w:date="2022-06-28T11:43:00Z">
        <w:r w:rsidR="00562DC6" w:rsidRPr="00904A29">
          <w:rPr>
            <w:color w:val="000000" w:themeColor="text1"/>
          </w:rPr>
          <w:delText xml:space="preserve">Corresponding Author: </w:delText>
        </w:r>
      </w:del>
      <w:r w:rsidR="00562DC6" w:rsidRPr="00904A29">
        <w:rPr>
          <w:color w:val="000000" w:themeColor="text1"/>
        </w:rPr>
        <w:t>qnie@uci.edu</w:t>
      </w:r>
      <w:bookmarkStart w:id="4" w:name="_kjkxqks55ix" w:colFirst="0" w:colLast="0"/>
      <w:bookmarkEnd w:id="4"/>
      <w:ins w:id="5" w:author="Honglei Ren" w:date="2022-06-28T11:43:00Z">
        <w:r w:rsidR="001B76D8" w:rsidRPr="00904A29">
          <w:rPr>
            <w:color w:val="000000" w:themeColor="text1"/>
          </w:rPr>
          <w:t>)</w:t>
        </w:r>
      </w:ins>
    </w:p>
    <w:p w14:paraId="5C639A4A" w14:textId="5F864E3B" w:rsidR="00731E35" w:rsidRPr="00904A29" w:rsidRDefault="0049018C">
      <w:pPr>
        <w:spacing w:line="276" w:lineRule="auto"/>
        <w:rPr>
          <w:b/>
          <w:color w:val="000000" w:themeColor="text1"/>
        </w:rPr>
      </w:pPr>
      <w:r w:rsidRPr="00904A29">
        <w:rPr>
          <w:b/>
          <w:color w:val="000000" w:themeColor="text1"/>
        </w:rPr>
        <w:br w:type="page"/>
      </w:r>
    </w:p>
    <w:p w14:paraId="6EBB50B2" w14:textId="55E0BD8A" w:rsidR="008729D5" w:rsidRPr="00904A29" w:rsidRDefault="008729D5" w:rsidP="000A5F1F">
      <w:pPr>
        <w:pStyle w:val="Heading1"/>
        <w:keepNext w:val="0"/>
        <w:keepLines w:val="0"/>
        <w:spacing w:before="240" w:after="160" w:line="360" w:lineRule="auto"/>
        <w:jc w:val="both"/>
        <w:rPr>
          <w:color w:val="000000" w:themeColor="text1"/>
          <w:sz w:val="20"/>
          <w:szCs w:val="20"/>
        </w:rPr>
      </w:pPr>
      <w:r w:rsidRPr="00904A29">
        <w:rPr>
          <w:b/>
          <w:color w:val="000000" w:themeColor="text1"/>
          <w:sz w:val="28"/>
          <w:szCs w:val="28"/>
        </w:rPr>
        <w:lastRenderedPageBreak/>
        <w:t xml:space="preserve">Abstract </w:t>
      </w:r>
    </w:p>
    <w:p w14:paraId="251BD5D8" w14:textId="49F04989" w:rsidR="00AD64C7" w:rsidRPr="00904A29" w:rsidRDefault="00855BA2" w:rsidP="00FC288E">
      <w:pPr>
        <w:jc w:val="both"/>
        <w:rPr>
          <w:ins w:id="6" w:author="Honglei Ren" w:date="2022-06-28T11:44:00Z"/>
          <w:b/>
          <w:color w:val="000000" w:themeColor="text1"/>
          <w:sz w:val="28"/>
          <w:szCs w:val="28"/>
        </w:rPr>
      </w:pPr>
      <w:r w:rsidRPr="00904A29">
        <w:rPr>
          <w:color w:val="000000" w:themeColor="text1"/>
        </w:rPr>
        <w:t xml:space="preserve">One major challenge in analyzing spatial transcriptomic </w:t>
      </w:r>
      <w:del w:id="7" w:author="Honglei Ren" w:date="2022-06-28T11:12:00Z">
        <w:r w:rsidRPr="00904A29">
          <w:rPr>
            <w:color w:val="000000" w:themeColor="text1"/>
          </w:rPr>
          <w:delText xml:space="preserve">(ST) </w:delText>
        </w:r>
      </w:del>
      <w:r w:rsidRPr="00904A29">
        <w:rPr>
          <w:color w:val="000000" w:themeColor="text1"/>
        </w:rPr>
        <w:t xml:space="preserve">datasets is to simultaneously incorporate the cell transcriptome similarity and their spatial locations. Here, we introduce </w:t>
      </w:r>
      <w:proofErr w:type="spellStart"/>
      <w:r w:rsidRPr="00904A29">
        <w:rPr>
          <w:color w:val="000000" w:themeColor="text1"/>
        </w:rPr>
        <w:t>SpaceFlow</w:t>
      </w:r>
      <w:proofErr w:type="spellEnd"/>
      <w:r w:rsidRPr="00904A29">
        <w:rPr>
          <w:color w:val="000000" w:themeColor="text1"/>
        </w:rPr>
        <w:t>, which generate</w:t>
      </w:r>
      <w:r w:rsidR="0020140B" w:rsidRPr="00904A29">
        <w:rPr>
          <w:color w:val="000000" w:themeColor="text1"/>
        </w:rPr>
        <w:t>s</w:t>
      </w:r>
      <w:r w:rsidRPr="00904A29">
        <w:rPr>
          <w:color w:val="000000" w:themeColor="text1"/>
        </w:rPr>
        <w:t xml:space="preserve"> spatially-consistent </w:t>
      </w:r>
      <w:r w:rsidR="00AF2103" w:rsidRPr="00904A29">
        <w:rPr>
          <w:color w:val="000000" w:themeColor="text1"/>
        </w:rPr>
        <w:t>low-dim</w:t>
      </w:r>
      <w:r w:rsidRPr="00904A29">
        <w:rPr>
          <w:color w:val="000000" w:themeColor="text1"/>
        </w:rPr>
        <w:t xml:space="preserve">ensional embeddings </w:t>
      </w:r>
      <w:r w:rsidR="0020140B" w:rsidRPr="00904A29">
        <w:rPr>
          <w:color w:val="000000" w:themeColor="text1"/>
        </w:rPr>
        <w:t xml:space="preserve">by </w:t>
      </w:r>
      <w:r w:rsidRPr="00904A29">
        <w:rPr>
          <w:color w:val="000000" w:themeColor="text1"/>
        </w:rPr>
        <w:t>incorporat</w:t>
      </w:r>
      <w:r w:rsidR="0020140B" w:rsidRPr="00904A29">
        <w:rPr>
          <w:color w:val="000000" w:themeColor="text1"/>
        </w:rPr>
        <w:t>ing</w:t>
      </w:r>
      <w:r w:rsidRPr="00904A29">
        <w:rPr>
          <w:color w:val="000000" w:themeColor="text1"/>
        </w:rPr>
        <w:t xml:space="preserve"> both expression similarity and spatial information </w:t>
      </w:r>
      <w:r w:rsidR="0020140B" w:rsidRPr="00904A29">
        <w:rPr>
          <w:color w:val="000000" w:themeColor="text1"/>
        </w:rPr>
        <w:t xml:space="preserve">using </w:t>
      </w:r>
      <w:r w:rsidRPr="00904A29">
        <w:rPr>
          <w:color w:val="000000" w:themeColor="text1"/>
        </w:rPr>
        <w:t xml:space="preserve">spatially regularized deep graph networks. Based on the embedding, we </w:t>
      </w:r>
      <w:r w:rsidR="0020140B" w:rsidRPr="00904A29">
        <w:rPr>
          <w:color w:val="000000" w:themeColor="text1"/>
        </w:rPr>
        <w:t xml:space="preserve">introduce a </w:t>
      </w:r>
      <w:r w:rsidRPr="00904A29">
        <w:rPr>
          <w:color w:val="000000" w:themeColor="text1"/>
        </w:rPr>
        <w:t xml:space="preserve">pseudo-Spatiotemporal Map </w:t>
      </w:r>
      <w:del w:id="8" w:author="Honglei Ren" w:date="2022-06-28T11:12:00Z">
        <w:r w:rsidRPr="00904A29">
          <w:rPr>
            <w:color w:val="000000" w:themeColor="text1"/>
          </w:rPr>
          <w:delText>(pSM)</w:delText>
        </w:r>
        <w:r w:rsidR="00104A43" w:rsidRPr="00904A29">
          <w:rPr>
            <w:color w:val="000000" w:themeColor="text1"/>
          </w:rPr>
          <w:delText xml:space="preserve"> </w:delText>
        </w:r>
      </w:del>
      <w:r w:rsidR="00104A43" w:rsidRPr="00904A29">
        <w:rPr>
          <w:color w:val="000000" w:themeColor="text1"/>
        </w:rPr>
        <w:t xml:space="preserve">that </w:t>
      </w:r>
      <w:r w:rsidRPr="00904A29">
        <w:rPr>
          <w:color w:val="000000" w:themeColor="text1"/>
        </w:rPr>
        <w:t xml:space="preserve">integrates the </w:t>
      </w:r>
      <w:proofErr w:type="spellStart"/>
      <w:r w:rsidR="006B0E87" w:rsidRPr="00904A29">
        <w:rPr>
          <w:color w:val="000000" w:themeColor="text1"/>
        </w:rPr>
        <w:t>pseudotime</w:t>
      </w:r>
      <w:proofErr w:type="spellEnd"/>
      <w:r w:rsidRPr="00904A29">
        <w:rPr>
          <w:color w:val="000000" w:themeColor="text1"/>
        </w:rPr>
        <w:t xml:space="preserve"> concept with spatial locations of the cells to unravel spatiotemporal patterns of cells. </w:t>
      </w:r>
      <w:r w:rsidR="0020140B" w:rsidRPr="00904A29">
        <w:rPr>
          <w:color w:val="000000" w:themeColor="text1"/>
        </w:rPr>
        <w:t xml:space="preserve">By comparing </w:t>
      </w:r>
      <w:r w:rsidRPr="00904A29">
        <w:rPr>
          <w:color w:val="000000" w:themeColor="text1"/>
        </w:rPr>
        <w:t xml:space="preserve">with multiple existing methods on several ST datasets at both spot and single-cell resolutions, </w:t>
      </w:r>
      <w:proofErr w:type="spellStart"/>
      <w:r w:rsidRPr="00904A29">
        <w:rPr>
          <w:color w:val="000000" w:themeColor="text1"/>
        </w:rPr>
        <w:t>SpaceFlow</w:t>
      </w:r>
      <w:proofErr w:type="spellEnd"/>
      <w:r w:rsidRPr="00904A29">
        <w:rPr>
          <w:color w:val="000000" w:themeColor="text1"/>
        </w:rPr>
        <w:t xml:space="preserve"> </w:t>
      </w:r>
      <w:r w:rsidR="00A05475" w:rsidRPr="00904A29">
        <w:rPr>
          <w:color w:val="000000" w:themeColor="text1"/>
        </w:rPr>
        <w:t>is shown to</w:t>
      </w:r>
      <w:r w:rsidR="00104A43" w:rsidRPr="00904A29">
        <w:rPr>
          <w:color w:val="000000" w:themeColor="text1"/>
        </w:rPr>
        <w:t xml:space="preserve"> </w:t>
      </w:r>
      <w:r w:rsidR="00717463" w:rsidRPr="00904A29">
        <w:rPr>
          <w:color w:val="000000" w:themeColor="text1"/>
        </w:rPr>
        <w:t>produce</w:t>
      </w:r>
      <w:r w:rsidRPr="00904A29">
        <w:rPr>
          <w:color w:val="000000" w:themeColor="text1"/>
        </w:rPr>
        <w:t xml:space="preserve"> </w:t>
      </w:r>
      <w:r w:rsidR="00D8399F" w:rsidRPr="00904A29">
        <w:rPr>
          <w:color w:val="000000" w:themeColor="text1"/>
        </w:rPr>
        <w:t xml:space="preserve">a </w:t>
      </w:r>
      <w:r w:rsidR="0020140B" w:rsidRPr="00904A29">
        <w:rPr>
          <w:color w:val="000000" w:themeColor="text1"/>
        </w:rPr>
        <w:t xml:space="preserve">robust </w:t>
      </w:r>
      <w:r w:rsidRPr="00904A29">
        <w:rPr>
          <w:color w:val="000000" w:themeColor="text1"/>
        </w:rPr>
        <w:t xml:space="preserve">domain segmentation </w:t>
      </w:r>
      <w:r w:rsidR="007E71FD" w:rsidRPr="00904A29">
        <w:rPr>
          <w:color w:val="000000" w:themeColor="text1"/>
        </w:rPr>
        <w:t>and identify</w:t>
      </w:r>
      <w:r w:rsidR="0020140B" w:rsidRPr="00904A29">
        <w:rPr>
          <w:color w:val="000000" w:themeColor="text1"/>
        </w:rPr>
        <w:t xml:space="preserve"> </w:t>
      </w:r>
      <w:r w:rsidR="00A05475" w:rsidRPr="00904A29">
        <w:rPr>
          <w:color w:val="000000" w:themeColor="text1"/>
        </w:rPr>
        <w:t>biologically meaningful</w:t>
      </w:r>
      <w:r w:rsidRPr="00904A29">
        <w:rPr>
          <w:color w:val="000000" w:themeColor="text1"/>
        </w:rPr>
        <w:t xml:space="preserve"> spatiotemporal patterns</w:t>
      </w:r>
      <w:r w:rsidR="006A3684" w:rsidRPr="00904A29">
        <w:rPr>
          <w:color w:val="000000" w:themeColor="text1"/>
        </w:rPr>
        <w:t xml:space="preserve">. </w:t>
      </w:r>
      <w:r w:rsidR="000C2033" w:rsidRPr="00904A29">
        <w:rPr>
          <w:color w:val="000000" w:themeColor="text1"/>
        </w:rPr>
        <w:t xml:space="preserve">Applications of </w:t>
      </w:r>
      <w:proofErr w:type="spellStart"/>
      <w:r w:rsidR="006A3684" w:rsidRPr="00904A29">
        <w:rPr>
          <w:color w:val="000000" w:themeColor="text1"/>
        </w:rPr>
        <w:t>SpaceFlow</w:t>
      </w:r>
      <w:proofErr w:type="spellEnd"/>
      <w:r w:rsidR="000C2033" w:rsidRPr="00904A29">
        <w:rPr>
          <w:color w:val="000000" w:themeColor="text1"/>
        </w:rPr>
        <w:t xml:space="preserve"> </w:t>
      </w:r>
      <w:r w:rsidR="006A3684" w:rsidRPr="00904A29">
        <w:rPr>
          <w:color w:val="000000" w:themeColor="text1"/>
        </w:rPr>
        <w:t>reveal</w:t>
      </w:r>
      <w:r w:rsidR="0075327B" w:rsidRPr="00904A29">
        <w:rPr>
          <w:color w:val="000000" w:themeColor="text1"/>
        </w:rPr>
        <w:t xml:space="preserve"> </w:t>
      </w:r>
      <w:del w:id="9" w:author="Honglei Ren" w:date="2022-06-28T11:12:00Z">
        <w:r w:rsidR="0075327B" w:rsidRPr="00904A29">
          <w:rPr>
            <w:color w:val="000000" w:themeColor="text1"/>
          </w:rPr>
          <w:delText xml:space="preserve">new </w:delText>
        </w:r>
      </w:del>
      <w:r w:rsidRPr="00904A29">
        <w:rPr>
          <w:color w:val="000000" w:themeColor="text1"/>
        </w:rPr>
        <w:t>evolving lineage in heart development</w:t>
      </w:r>
      <w:r w:rsidR="00A05475" w:rsidRPr="00904A29">
        <w:rPr>
          <w:color w:val="000000" w:themeColor="text1"/>
        </w:rPr>
        <w:t>al data</w:t>
      </w:r>
      <w:r w:rsidRPr="00904A29">
        <w:rPr>
          <w:color w:val="000000" w:themeColor="text1"/>
        </w:rPr>
        <w:t xml:space="preserve"> and </w:t>
      </w:r>
      <w:del w:id="10" w:author="Honglei Ren" w:date="2022-06-28T11:12:00Z">
        <w:r w:rsidR="0075327B" w:rsidRPr="00904A29">
          <w:rPr>
            <w:color w:val="000000" w:themeColor="text1"/>
          </w:rPr>
          <w:delText xml:space="preserve">novel </w:delText>
        </w:r>
      </w:del>
      <w:r w:rsidRPr="00904A29">
        <w:rPr>
          <w:color w:val="000000" w:themeColor="text1"/>
        </w:rPr>
        <w:t>tumor-immune inter</w:t>
      </w:r>
      <w:r w:rsidR="00104A43" w:rsidRPr="00904A29">
        <w:rPr>
          <w:color w:val="000000" w:themeColor="text1"/>
        </w:rPr>
        <w:t>actions</w:t>
      </w:r>
      <w:r w:rsidRPr="00904A29">
        <w:rPr>
          <w:color w:val="000000" w:themeColor="text1"/>
        </w:rPr>
        <w:t xml:space="preserve"> in human breast cancer</w:t>
      </w:r>
      <w:r w:rsidR="00A05475" w:rsidRPr="00904A29">
        <w:rPr>
          <w:color w:val="000000" w:themeColor="text1"/>
        </w:rPr>
        <w:t xml:space="preserve"> data</w:t>
      </w:r>
      <w:r w:rsidRPr="00904A29">
        <w:rPr>
          <w:color w:val="000000" w:themeColor="text1"/>
        </w:rPr>
        <w:t xml:space="preserve">. </w:t>
      </w:r>
      <w:r w:rsidR="006A3684" w:rsidRPr="00904A29">
        <w:rPr>
          <w:color w:val="000000" w:themeColor="text1"/>
        </w:rPr>
        <w:t xml:space="preserve"> Our study </w:t>
      </w:r>
      <w:r w:rsidR="00A05475" w:rsidRPr="00904A29">
        <w:rPr>
          <w:color w:val="000000" w:themeColor="text1"/>
        </w:rPr>
        <w:t xml:space="preserve">provides a flexible </w:t>
      </w:r>
      <w:r w:rsidR="00943DD9" w:rsidRPr="00904A29">
        <w:rPr>
          <w:color w:val="000000" w:themeColor="text1"/>
        </w:rPr>
        <w:t xml:space="preserve">deep learning </w:t>
      </w:r>
      <w:r w:rsidR="00A05475" w:rsidRPr="00904A29">
        <w:rPr>
          <w:color w:val="000000" w:themeColor="text1"/>
        </w:rPr>
        <w:t xml:space="preserve">framework to incorporate spatiotemporal information in analyzing ST data. </w:t>
      </w:r>
    </w:p>
    <w:p w14:paraId="63A87A24" w14:textId="6ED80F8D" w:rsidR="008729D5" w:rsidRPr="00904A29" w:rsidRDefault="00046E6C" w:rsidP="000A5F1F">
      <w:pPr>
        <w:pStyle w:val="Heading1"/>
        <w:keepNext w:val="0"/>
        <w:keepLines w:val="0"/>
        <w:spacing w:before="240" w:after="160" w:line="360" w:lineRule="auto"/>
        <w:jc w:val="both"/>
        <w:rPr>
          <w:b/>
          <w:color w:val="000000" w:themeColor="text1"/>
          <w:sz w:val="28"/>
          <w:szCs w:val="28"/>
        </w:rPr>
      </w:pPr>
      <w:bookmarkStart w:id="11" w:name="_laqa7z580rmk" w:colFirst="0" w:colLast="0"/>
      <w:bookmarkEnd w:id="11"/>
      <w:ins w:id="12" w:author="Honglei Ren" w:date="2022-06-28T11:44:00Z">
        <w:r w:rsidRPr="00904A29">
          <w:rPr>
            <w:b/>
            <w:color w:val="000000" w:themeColor="text1"/>
            <w:sz w:val="28"/>
            <w:szCs w:val="28"/>
          </w:rPr>
          <w:br w:type="page"/>
        </w:r>
      </w:ins>
      <w:r w:rsidR="00715227" w:rsidRPr="00904A29">
        <w:rPr>
          <w:b/>
          <w:color w:val="000000" w:themeColor="text1"/>
          <w:sz w:val="28"/>
          <w:szCs w:val="28"/>
        </w:rPr>
        <w:lastRenderedPageBreak/>
        <w:t>Introduction</w:t>
      </w:r>
    </w:p>
    <w:p w14:paraId="356887AB" w14:textId="3D211B0F" w:rsidR="00332FB7" w:rsidRPr="00904A29" w:rsidRDefault="00332FB7" w:rsidP="00332FB7">
      <w:pPr>
        <w:spacing w:line="479" w:lineRule="auto"/>
        <w:jc w:val="both"/>
        <w:rPr>
          <w:color w:val="000000" w:themeColor="text1"/>
        </w:rPr>
      </w:pPr>
      <w:r w:rsidRPr="00904A29">
        <w:rPr>
          <w:color w:val="000000" w:themeColor="text1"/>
        </w:rPr>
        <w:t>The spatiotemporal pattern of gene expression is critical to unravel</w:t>
      </w:r>
      <w:r w:rsidR="001240B8" w:rsidRPr="00904A29">
        <w:rPr>
          <w:color w:val="000000" w:themeColor="text1"/>
        </w:rPr>
        <w:t>ing</w:t>
      </w:r>
      <w:r w:rsidRPr="00904A29">
        <w:rPr>
          <w:color w:val="000000" w:themeColor="text1"/>
        </w:rPr>
        <w:t xml:space="preserve"> key biological mechanisms from embryonic development to disease. Recent advances in spatially resolved transcriptomics (ST) technologies provide new ways to characterize the gene expression with spatial information that the popular nonspatial single-cell RNA-sequencing (scRNA-seq) method is unable to capture.</w:t>
      </w:r>
      <w:r w:rsidR="00727A58" w:rsidRPr="00904A29">
        <w:rPr>
          <w:color w:val="000000" w:themeColor="text1"/>
        </w:rPr>
        <w:t xml:space="preserve"> </w:t>
      </w:r>
      <w:r w:rsidRPr="00904A29">
        <w:rPr>
          <w:color w:val="000000" w:themeColor="text1"/>
        </w:rPr>
        <w:t xml:space="preserve">The majority of current ST technologies may be categorized into </w:t>
      </w:r>
      <w:r w:rsidRPr="00904A29">
        <w:rPr>
          <w:i/>
          <w:color w:val="000000" w:themeColor="text1"/>
        </w:rPr>
        <w:t>in situ</w:t>
      </w:r>
      <w:r w:rsidRPr="00904A29">
        <w:rPr>
          <w:color w:val="000000" w:themeColor="text1"/>
        </w:rPr>
        <w:t xml:space="preserve"> hybridization (ISH)-based and spatial barcoding-based, varying in gene throughput and resolution</w:t>
      </w:r>
      <w:r w:rsidRPr="00904A29">
        <w:rPr>
          <w:color w:val="000000" w:themeColor="text1"/>
          <w:lang w:val="en-US"/>
        </w:rPr>
        <w:fldChar w:fldCharType="begin" w:fldLock="1"/>
      </w:r>
      <w:r w:rsidRPr="00904A29">
        <w:rPr>
          <w:color w:val="000000" w:themeColor="text1"/>
          <w:lang w:val="en-US"/>
        </w:rPr>
        <w:instrText>ADDIN paperpile_citation &lt;clusterId&gt;F146T496I786M517&lt;/clusterId&gt;&lt;metadata&gt;&lt;citation&gt;&lt;id&gt;06d748ef-5d08-40b6-9475-29d5ac1a81ee&lt;/id&gt;&lt;/citation&gt;&lt;citation&gt;&lt;id&gt;2c90cdbd-c695-4e43-abc8-030a97084465&lt;/id&gt;&lt;/citation&gt;&lt;citation&gt;&lt;id&gt;cbe644b8-2d7d-4c12-aa07-0b0008ca6e6d&lt;/id&gt;&lt;/citation&gt;&lt;/metadata&gt;&lt;data&gt;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&lt;/data&gt; \* MERGEFORMAT</w:instrText>
      </w:r>
      <w:r w:rsidRPr="00904A29">
        <w:rPr>
          <w:color w:val="000000" w:themeColor="text1"/>
          <w:lang w:val="en-US"/>
        </w:rPr>
        <w:fldChar w:fldCharType="separate"/>
      </w:r>
      <w:r w:rsidR="008A5078" w:rsidRPr="00B65855">
        <w:rPr>
          <w:color w:val="000000" w:themeColor="text1"/>
          <w:vertAlign w:val="superscript"/>
          <w:lang w:val="en-US"/>
        </w:rPr>
        <w:t>1–3</w:t>
      </w:r>
      <w:r w:rsidRPr="00904A29">
        <w:rPr>
          <w:color w:val="000000" w:themeColor="text1"/>
          <w:lang w:val="en-US"/>
        </w:rPr>
        <w:fldChar w:fldCharType="end"/>
      </w:r>
      <w:r w:rsidRPr="00904A29">
        <w:rPr>
          <w:color w:val="000000" w:themeColor="text1"/>
        </w:rPr>
        <w:t xml:space="preserve">. ISH-based methods can detect target transcripts at </w:t>
      </w:r>
      <w:r w:rsidR="00DE6431" w:rsidRPr="00904A29">
        <w:rPr>
          <w:color w:val="000000" w:themeColor="text1"/>
        </w:rPr>
        <w:t xml:space="preserve">the </w:t>
      </w:r>
      <w:r w:rsidRPr="00904A29">
        <w:rPr>
          <w:color w:val="000000" w:themeColor="text1"/>
        </w:rPr>
        <w:t xml:space="preserve">sub-cellular resolution, such as Multiplexed </w:t>
      </w:r>
      <w:r w:rsidR="000640C8" w:rsidRPr="00904A29">
        <w:rPr>
          <w:color w:val="000000" w:themeColor="text1"/>
        </w:rPr>
        <w:t>E</w:t>
      </w:r>
      <w:r w:rsidRPr="00904A29">
        <w:rPr>
          <w:color w:val="000000" w:themeColor="text1"/>
        </w:rPr>
        <w:t>rror-</w:t>
      </w:r>
      <w:r w:rsidR="000640C8" w:rsidRPr="00904A29">
        <w:rPr>
          <w:color w:val="000000" w:themeColor="text1"/>
        </w:rPr>
        <w:t>R</w:t>
      </w:r>
      <w:r w:rsidRPr="00904A29">
        <w:rPr>
          <w:color w:val="000000" w:themeColor="text1"/>
        </w:rPr>
        <w:t xml:space="preserve">obust </w:t>
      </w:r>
      <w:r w:rsidR="000640C8" w:rsidRPr="00904A29">
        <w:rPr>
          <w:color w:val="000000" w:themeColor="text1"/>
        </w:rPr>
        <w:t>F</w:t>
      </w:r>
      <w:r w:rsidRPr="00904A29">
        <w:rPr>
          <w:color w:val="000000" w:themeColor="text1"/>
        </w:rPr>
        <w:t xml:space="preserve">luorescence ISH (MERFISH) and </w:t>
      </w:r>
      <w:r w:rsidR="000640C8" w:rsidRPr="00904A29">
        <w:rPr>
          <w:color w:val="000000" w:themeColor="text1"/>
        </w:rPr>
        <w:t>s</w:t>
      </w:r>
      <w:r w:rsidRPr="00904A29">
        <w:rPr>
          <w:color w:val="000000" w:themeColor="text1"/>
        </w:rPr>
        <w:t>equential fluorescence ISH (seqFISH), for about 100-1000 and 10,000 genes respectively</w:t>
      </w:r>
      <w:r w:rsidRPr="00904A29">
        <w:rPr>
          <w:color w:val="000000" w:themeColor="text1"/>
        </w:rPr>
        <w:fldChar w:fldCharType="begin" w:fldLock="1"/>
      </w:r>
      <w:r w:rsidRPr="00904A29">
        <w:rPr>
          <w:color w:val="000000" w:themeColor="text1"/>
        </w:rPr>
        <w:instrText>ADDIN paperpile_citation &lt;clusterId&gt;Y787F844B235Z828&lt;/clusterId&gt;&lt;metadata&gt;&lt;citation&gt;&lt;id&gt;15a1bb30-0ed9-4d47-8491-5af79bbed6b0&lt;/id&gt;&lt;/citation&gt;&lt;citation&gt;&lt;id&gt;be828489-6620-420b-8b62-e97a3f83ae9b&lt;/id&gt;&lt;/citation&gt;&lt;/metadata&gt;&lt;data&gt;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&lt;/data&gt; \* MERGEFORMAT</w:instrText>
      </w:r>
      <w:r w:rsidRPr="00904A29">
        <w:rPr>
          <w:color w:val="000000" w:themeColor="text1"/>
        </w:rPr>
        <w:fldChar w:fldCharType="separate"/>
      </w:r>
      <w:r w:rsidR="008A5078" w:rsidRPr="00B65855">
        <w:rPr>
          <w:color w:val="000000" w:themeColor="text1"/>
          <w:vertAlign w:val="superscript"/>
        </w:rPr>
        <w:t>4,5</w:t>
      </w:r>
      <w:r w:rsidRPr="00904A29">
        <w:rPr>
          <w:color w:val="000000" w:themeColor="text1"/>
        </w:rPr>
        <w:fldChar w:fldCharType="end"/>
      </w:r>
      <w:r w:rsidRPr="00904A29">
        <w:rPr>
          <w:color w:val="000000" w:themeColor="text1"/>
        </w:rPr>
        <w:t xml:space="preserve">. Spatial barcoding-based methods can capture the whole transcriptome with varying spatial spot resolutions, such as </w:t>
      </w:r>
      <w:proofErr w:type="spellStart"/>
      <w:r w:rsidRPr="00904A29">
        <w:rPr>
          <w:color w:val="000000" w:themeColor="text1"/>
        </w:rPr>
        <w:t>Visium</w:t>
      </w:r>
      <w:proofErr w:type="spellEnd"/>
      <w:r w:rsidRPr="00904A29">
        <w:rPr>
          <w:color w:val="000000" w:themeColor="text1"/>
        </w:rPr>
        <w:t xml:space="preserve"> in 55 </w:t>
      </w:r>
      <w:proofErr w:type="spellStart"/>
      <w:r w:rsidRPr="00904A29">
        <w:rPr>
          <w:color w:val="000000" w:themeColor="text1"/>
        </w:rPr>
        <w:t>μm</w:t>
      </w:r>
      <w:proofErr w:type="spellEnd"/>
      <w:r w:rsidR="009B2689" w:rsidRPr="00904A29">
        <w:rPr>
          <w:color w:val="000000" w:themeColor="text1"/>
        </w:rPr>
        <w:t xml:space="preserve">, </w:t>
      </w:r>
      <w:r w:rsidRPr="00904A29">
        <w:rPr>
          <w:color w:val="000000" w:themeColor="text1"/>
        </w:rPr>
        <w:t>the Slide-seq in 10 μm</w:t>
      </w:r>
      <w:r w:rsidRPr="00904A29">
        <w:rPr>
          <w:color w:val="000000" w:themeColor="text1"/>
        </w:rPr>
        <w:fldChar w:fldCharType="begin" w:fldLock="1"/>
      </w:r>
      <w:r w:rsidRPr="00904A29">
        <w:rPr>
          <w:color w:val="000000" w:themeColor="text1"/>
        </w:rPr>
        <w:instrText>ADDIN paperpile_citation &lt;clusterId&gt;H426V774K264O878&lt;/clusterId&gt;&lt;metadata&gt;&lt;citation&gt;&lt;id&gt;7d382278-5570-420a-872f-7f6b085f165c&lt;/id&gt;&lt;/citation&gt;&lt;/metadata&gt;&lt;data&gt;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&lt;/data&gt; \* MERGEFORMAT</w:instrText>
      </w:r>
      <w:r w:rsidRPr="00904A29">
        <w:rPr>
          <w:color w:val="000000" w:themeColor="text1"/>
        </w:rPr>
        <w:fldChar w:fldCharType="separate"/>
      </w:r>
      <w:r w:rsidR="008A5078" w:rsidRPr="00B65855">
        <w:rPr>
          <w:color w:val="000000" w:themeColor="text1"/>
          <w:vertAlign w:val="superscript"/>
        </w:rPr>
        <w:t>6</w:t>
      </w:r>
      <w:r w:rsidRPr="00904A29">
        <w:rPr>
          <w:color w:val="000000" w:themeColor="text1"/>
        </w:rPr>
        <w:fldChar w:fldCharType="end"/>
      </w:r>
      <w:r w:rsidRPr="00904A29">
        <w:rPr>
          <w:color w:val="000000" w:themeColor="text1"/>
        </w:rPr>
        <w:t xml:space="preserve">,  and </w:t>
      </w:r>
      <w:r w:rsidR="002F76C3" w:rsidRPr="00904A29">
        <w:rPr>
          <w:color w:val="000000" w:themeColor="text1"/>
        </w:rPr>
        <w:t xml:space="preserve">the </w:t>
      </w:r>
      <w:r w:rsidRPr="00904A29">
        <w:rPr>
          <w:color w:val="000000" w:themeColor="text1"/>
        </w:rPr>
        <w:t xml:space="preserve">spatiotemporal enhanced resolution ‘omics sequencing (Stereo-seq) </w:t>
      </w:r>
      <w:r w:rsidR="00F45893" w:rsidRPr="00904A29">
        <w:rPr>
          <w:color w:val="000000" w:themeColor="text1"/>
        </w:rPr>
        <w:t>in</w:t>
      </w:r>
      <w:r w:rsidRPr="00904A29">
        <w:rPr>
          <w:color w:val="000000" w:themeColor="text1"/>
        </w:rPr>
        <w:t xml:space="preserve"> </w:t>
      </w:r>
      <w:r w:rsidR="00747F02" w:rsidRPr="00904A29">
        <w:rPr>
          <w:color w:val="000000" w:themeColor="text1"/>
        </w:rPr>
        <w:t xml:space="preserve">nanometer </w:t>
      </w:r>
      <w:r w:rsidR="009E253E" w:rsidRPr="00904A29">
        <w:rPr>
          <w:color w:val="000000" w:themeColor="text1"/>
        </w:rPr>
        <w:t>(</w:t>
      </w:r>
      <w:r w:rsidR="00747F02" w:rsidRPr="00904A29">
        <w:rPr>
          <w:color w:val="000000" w:themeColor="text1"/>
        </w:rPr>
        <w:t>subcellular</w:t>
      </w:r>
      <w:r w:rsidR="009E253E" w:rsidRPr="00904A29">
        <w:rPr>
          <w:color w:val="000000" w:themeColor="text1"/>
        </w:rPr>
        <w:t>)</w:t>
      </w:r>
      <w:r w:rsidRPr="00904A29">
        <w:rPr>
          <w:color w:val="000000" w:themeColor="text1"/>
        </w:rPr>
        <w:t xml:space="preserve"> resolution</w:t>
      </w:r>
      <w:r w:rsidRPr="00904A29">
        <w:rPr>
          <w:color w:val="000000" w:themeColor="text1"/>
        </w:rPr>
        <w:fldChar w:fldCharType="begin" w:fldLock="1"/>
      </w:r>
      <w:r w:rsidRPr="00904A29">
        <w:rPr>
          <w:color w:val="000000" w:themeColor="text1"/>
        </w:rPr>
        <w:instrText>ADDIN paperpile_citation &lt;clusterId&gt;R227F575B865Y658&lt;/clusterId&gt;&lt;metadata&gt;&lt;citation&gt;&lt;id&gt;5e27003d-c114-43c1-9f0e-fff09188863e&lt;/id&gt;&lt;/citation&gt;&lt;/metadata&gt;&lt;data&gt;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&lt;/data&gt; \* MERGEFORMAT</w:instrText>
      </w:r>
      <w:r w:rsidRPr="00904A29">
        <w:rPr>
          <w:color w:val="000000" w:themeColor="text1"/>
        </w:rPr>
        <w:fldChar w:fldCharType="separate"/>
      </w:r>
      <w:r w:rsidR="008A5078" w:rsidRPr="00B65855">
        <w:rPr>
          <w:color w:val="000000" w:themeColor="text1"/>
          <w:vertAlign w:val="superscript"/>
        </w:rPr>
        <w:t>7</w:t>
      </w:r>
      <w:r w:rsidRPr="00904A29">
        <w:rPr>
          <w:color w:val="000000" w:themeColor="text1"/>
        </w:rPr>
        <w:fldChar w:fldCharType="end"/>
      </w:r>
      <w:r w:rsidRPr="00904A29">
        <w:rPr>
          <w:color w:val="000000" w:themeColor="text1"/>
        </w:rPr>
        <w:t>.</w:t>
      </w:r>
    </w:p>
    <w:p w14:paraId="6D586E38" w14:textId="510944CE" w:rsidR="00332FB7" w:rsidRPr="00904A29" w:rsidRDefault="00332FB7" w:rsidP="00140E52">
      <w:pPr>
        <w:spacing w:line="479" w:lineRule="auto"/>
        <w:jc w:val="both"/>
        <w:rPr>
          <w:color w:val="000000" w:themeColor="text1"/>
        </w:rPr>
      </w:pPr>
    </w:p>
    <w:p w14:paraId="6BA16B19" w14:textId="3CF6C2C7" w:rsidR="007759ED" w:rsidRPr="00904A29" w:rsidRDefault="007759ED" w:rsidP="00140E52">
      <w:pPr>
        <w:spacing w:line="479" w:lineRule="auto"/>
        <w:jc w:val="both"/>
        <w:rPr>
          <w:color w:val="000000" w:themeColor="text1"/>
        </w:rPr>
      </w:pPr>
      <w:r w:rsidRPr="00904A29">
        <w:rPr>
          <w:color w:val="000000" w:themeColor="text1"/>
        </w:rPr>
        <w:t>Compared to non-spatial technologies such as scRNA-seq, the presence of spatial information in ST data necessitates development of methods that natively handle the high-dimensional features in space. High-dimensional spatially-aware analyses have been previously explored largely in the context of image data</w:t>
      </w:r>
      <w:r w:rsidRPr="00904A29">
        <w:rPr>
          <w:color w:val="000000" w:themeColor="text1"/>
        </w:rPr>
        <w:fldChar w:fldCharType="begin" w:fldLock="1"/>
      </w:r>
      <w:r w:rsidR="00990603" w:rsidRPr="00904A29">
        <w:rPr>
          <w:color w:val="000000" w:themeColor="text1"/>
        </w:rPr>
        <w:instrText>ADDIN paperpile_citation &lt;clusterId&gt;V613B969X451V164&lt;/clusterId&gt;&lt;metadata&gt;&lt;citation&gt;&lt;id&gt;8dcf61a3-6bd5-0b9e-8494-985ac466b81f&lt;/id&gt;&lt;/citation&gt;&lt;citation&gt;&lt;id&gt;68546db8-283a-0794-8c96-c44e707a603d&lt;/id&gt;&lt;/citation&gt;&lt;citation&gt;&lt;id&gt;139f8040-1273-0a00-be6d-298a1a2c4349&lt;/id&gt;&lt;/citation&gt;&lt;citation&gt;&lt;id&gt;d9179d5d-51a1-0e11-ac4a-31a8461739d9&lt;/id&gt;&lt;/citation&gt;&lt;citation&gt;&lt;id&gt;7d634a2a-5960-00e8-b840-746c1c04dbf0&lt;/id&gt;&lt;/citation&gt;&lt;/metadata&gt;&lt;data&gt;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&lt;/data&gt; \* MERGEFORMAT</w:instrText>
      </w:r>
      <w:r w:rsidRPr="00904A29">
        <w:rPr>
          <w:color w:val="000000" w:themeColor="text1"/>
        </w:rPr>
        <w:fldChar w:fldCharType="separate"/>
      </w:r>
      <w:r w:rsidR="008A5078" w:rsidRPr="00B65855">
        <w:rPr>
          <w:color w:val="000000" w:themeColor="text1"/>
          <w:vertAlign w:val="superscript"/>
        </w:rPr>
        <w:t>8–12</w:t>
      </w:r>
      <w:r w:rsidRPr="00904A29">
        <w:rPr>
          <w:color w:val="000000" w:themeColor="text1"/>
        </w:rPr>
        <w:fldChar w:fldCharType="end"/>
      </w:r>
      <w:r w:rsidRPr="00904A29">
        <w:rPr>
          <w:color w:val="000000" w:themeColor="text1"/>
        </w:rPr>
        <w:t>. By considering each gene as one channel in an image, spatial transcriptomic data may be abstracted as high-dimensional images. However, uncovering the biological interactions between genes in tissue requires new computational methods tailored specifically to transcriptomic data.</w:t>
      </w:r>
    </w:p>
    <w:p w14:paraId="3A25DEF4" w14:textId="77777777" w:rsidR="007759ED" w:rsidRPr="00904A29" w:rsidRDefault="007759ED" w:rsidP="00140E52">
      <w:pPr>
        <w:spacing w:line="479" w:lineRule="auto"/>
        <w:jc w:val="both"/>
        <w:rPr>
          <w:color w:val="000000" w:themeColor="text1"/>
        </w:rPr>
      </w:pPr>
    </w:p>
    <w:p w14:paraId="17951789" w14:textId="7045E00F" w:rsidR="00140E52" w:rsidRPr="00904A29" w:rsidRDefault="001B2518" w:rsidP="00C03D56">
      <w:pPr>
        <w:spacing w:line="479" w:lineRule="auto"/>
        <w:jc w:val="both"/>
        <w:rPr>
          <w:color w:val="000000" w:themeColor="text1"/>
        </w:rPr>
      </w:pPr>
      <w:r w:rsidRPr="00904A29">
        <w:rPr>
          <w:color w:val="000000" w:themeColor="text1"/>
        </w:rPr>
        <w:t>Many methods developed for non-spatial transcriptomic data such as scRNA-seq or bulk spatial transcriptomics data</w:t>
      </w:r>
      <w:r w:rsidRPr="00904A29">
        <w:rPr>
          <w:color w:val="000000" w:themeColor="text1"/>
        </w:rPr>
        <w:fldChar w:fldCharType="begin" w:fldLock="1"/>
      </w:r>
      <w:r w:rsidRPr="00904A29">
        <w:rPr>
          <w:color w:val="000000" w:themeColor="text1"/>
        </w:rPr>
        <w:instrText>ADDIN paperpile_citation &lt;clusterId&gt;D642R729G319K193&lt;/clusterId&gt;&lt;metadata&gt;&lt;citation&gt;&lt;id&gt;13957677-3d2f-0d41-afb1-bba793c62fa4&lt;/id&gt;&lt;/citation&gt;&lt;citation&gt;&lt;id&gt;77f1446b-05e9-03f0-8b04-00ea42e1dc56&lt;/id&gt;&lt;/citation&gt;&lt;/metadata&gt;&lt;data&gt;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&lt;/data&gt; \* MERGEFORMAT</w:instrText>
      </w:r>
      <w:r w:rsidRPr="00904A29">
        <w:rPr>
          <w:color w:val="000000" w:themeColor="text1"/>
        </w:rPr>
        <w:fldChar w:fldCharType="separate"/>
      </w:r>
      <w:r w:rsidR="008A5078" w:rsidRPr="00B65855">
        <w:rPr>
          <w:color w:val="000000" w:themeColor="text1"/>
          <w:vertAlign w:val="superscript"/>
        </w:rPr>
        <w:t>13,14</w:t>
      </w:r>
      <w:r w:rsidRPr="00904A29">
        <w:rPr>
          <w:color w:val="000000" w:themeColor="text1"/>
        </w:rPr>
        <w:fldChar w:fldCharType="end"/>
      </w:r>
      <w:r w:rsidRPr="00904A29">
        <w:rPr>
          <w:color w:val="000000" w:themeColor="text1"/>
        </w:rPr>
        <w:t xml:space="preserve"> may provide insights in designing approaches for ST data at single-cell resolution through recasting the relevant tasks in a spatial manner. For example, </w:t>
      </w:r>
      <w:r w:rsidR="001B4B3C" w:rsidRPr="00904A29">
        <w:rPr>
          <w:color w:val="000000" w:themeColor="text1"/>
        </w:rPr>
        <w:t xml:space="preserve">the identification </w:t>
      </w:r>
      <w:r w:rsidR="001B4B3C" w:rsidRPr="00904A29">
        <w:rPr>
          <w:color w:val="000000" w:themeColor="text1"/>
        </w:rPr>
        <w:lastRenderedPageBreak/>
        <w:t xml:space="preserve">of spatially variable genes </w:t>
      </w:r>
      <w:r w:rsidR="009F1B23" w:rsidRPr="00904A29">
        <w:rPr>
          <w:color w:val="000000" w:themeColor="text1"/>
        </w:rPr>
        <w:t>in ST data</w:t>
      </w:r>
      <w:r w:rsidR="00D25DE1" w:rsidRPr="00904A29">
        <w:rPr>
          <w:color w:val="000000" w:themeColor="text1"/>
        </w:rPr>
        <w:fldChar w:fldCharType="begin" w:fldLock="1"/>
      </w:r>
      <w:r w:rsidR="00D25DE1" w:rsidRPr="00904A29">
        <w:rPr>
          <w:color w:val="000000" w:themeColor="text1"/>
        </w:rPr>
        <w:instrText>ADDIN paperpile_citation &lt;clusterId&gt;R851F218U598Z322&lt;/clusterId&gt;&lt;metadata&gt;&lt;citation&gt;&lt;id&gt;03e38de3-5766-4e19-8143-ce11fda957a9&lt;/id&gt;&lt;/citation&gt;&lt;citation&gt;&lt;id&gt;bab41fca-a04b-4f1e-b64a-201a0c396a61&lt;/id&gt;&lt;/citation&gt;&lt;/metadata&gt;&lt;data&gt;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&lt;/data&gt; \* MERGEFORMAT</w:instrText>
      </w:r>
      <w:r w:rsidR="00D25DE1" w:rsidRPr="00904A29">
        <w:rPr>
          <w:color w:val="000000" w:themeColor="text1"/>
        </w:rPr>
        <w:fldChar w:fldCharType="separate"/>
      </w:r>
      <w:r w:rsidR="008A5078" w:rsidRPr="00B65855">
        <w:rPr>
          <w:color w:val="000000" w:themeColor="text1"/>
          <w:vertAlign w:val="superscript"/>
        </w:rPr>
        <w:t>15,16</w:t>
      </w:r>
      <w:r w:rsidR="00D25DE1" w:rsidRPr="00904A29">
        <w:rPr>
          <w:color w:val="000000" w:themeColor="text1"/>
        </w:rPr>
        <w:fldChar w:fldCharType="end"/>
      </w:r>
      <w:r w:rsidR="008A71B6" w:rsidRPr="00904A29">
        <w:rPr>
          <w:color w:val="000000" w:themeColor="text1"/>
        </w:rPr>
        <w:t xml:space="preserve"> can be viewed as the spatial extension of the highly variable genes in scRNA-seq data. Similarly, </w:t>
      </w:r>
      <w:r w:rsidR="00595352" w:rsidRPr="00904A29">
        <w:rPr>
          <w:color w:val="000000" w:themeColor="text1"/>
        </w:rPr>
        <w:t>methods have been developed to identify spatial domains in ST data</w:t>
      </w:r>
      <w:r w:rsidR="00595352" w:rsidRPr="00904A29">
        <w:rPr>
          <w:color w:val="000000" w:themeColor="text1"/>
        </w:rPr>
        <w:fldChar w:fldCharType="begin" w:fldLock="1"/>
      </w:r>
      <w:r w:rsidR="00595352" w:rsidRPr="00904A29">
        <w:rPr>
          <w:color w:val="000000" w:themeColor="text1"/>
        </w:rPr>
        <w:instrText>ADDIN paperpile_citation &lt;clusterId&gt;H773U131Q521O215&lt;/clusterId&gt;&lt;metadata&gt;&lt;citation&gt;&lt;id&gt;d41be194-22d1-4e14-8e82-932de39da04e&lt;/id&gt;&lt;/citation&gt;&lt;/metadata&gt;&lt;data&gt;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&lt;/data&gt; \* MERGEFORMAT</w:instrText>
      </w:r>
      <w:r w:rsidR="00595352" w:rsidRPr="00904A29">
        <w:rPr>
          <w:color w:val="000000" w:themeColor="text1"/>
        </w:rPr>
        <w:fldChar w:fldCharType="separate"/>
      </w:r>
      <w:r w:rsidR="008A5078" w:rsidRPr="00B65855">
        <w:rPr>
          <w:color w:val="000000" w:themeColor="text1"/>
          <w:vertAlign w:val="superscript"/>
        </w:rPr>
        <w:t>17</w:t>
      </w:r>
      <w:r w:rsidR="00595352" w:rsidRPr="00904A29">
        <w:rPr>
          <w:color w:val="000000" w:themeColor="text1"/>
        </w:rPr>
        <w:fldChar w:fldCharType="end"/>
      </w:r>
      <w:r w:rsidR="00595352" w:rsidRPr="00904A29">
        <w:rPr>
          <w:color w:val="000000" w:themeColor="text1"/>
        </w:rPr>
        <w:t xml:space="preserve">, </w:t>
      </w:r>
      <w:r w:rsidR="00D43BBC" w:rsidRPr="00904A29">
        <w:rPr>
          <w:color w:val="000000" w:themeColor="text1"/>
        </w:rPr>
        <w:t>the analog of</w:t>
      </w:r>
      <w:r w:rsidR="00595352" w:rsidRPr="00904A29">
        <w:rPr>
          <w:color w:val="000000" w:themeColor="text1"/>
        </w:rPr>
        <w:t xml:space="preserve"> </w:t>
      </w:r>
      <w:r w:rsidR="007D121D" w:rsidRPr="00904A29">
        <w:rPr>
          <w:color w:val="000000" w:themeColor="text1"/>
        </w:rPr>
        <w:t xml:space="preserve">cell </w:t>
      </w:r>
      <w:r w:rsidR="00595352" w:rsidRPr="00904A29">
        <w:rPr>
          <w:color w:val="000000" w:themeColor="text1"/>
        </w:rPr>
        <w:t>clustering in scRNA-seq data analysis, but using</w:t>
      </w:r>
      <w:r w:rsidR="00016698" w:rsidRPr="00904A29">
        <w:rPr>
          <w:color w:val="000000" w:themeColor="text1"/>
        </w:rPr>
        <w:t xml:space="preserve"> </w:t>
      </w:r>
      <w:r w:rsidR="00595352" w:rsidRPr="00904A29">
        <w:rPr>
          <w:color w:val="000000" w:themeColor="text1"/>
        </w:rPr>
        <w:t xml:space="preserve">spatial </w:t>
      </w:r>
      <w:r w:rsidR="00016698" w:rsidRPr="00904A29">
        <w:rPr>
          <w:color w:val="000000" w:themeColor="text1"/>
        </w:rPr>
        <w:t xml:space="preserve">information </w:t>
      </w:r>
      <w:r w:rsidR="00595352" w:rsidRPr="00904A29">
        <w:rPr>
          <w:color w:val="000000" w:themeColor="text1"/>
        </w:rPr>
        <w:t xml:space="preserve">to </w:t>
      </w:r>
      <w:r w:rsidR="00016698" w:rsidRPr="00904A29">
        <w:rPr>
          <w:color w:val="000000" w:themeColor="text1"/>
        </w:rPr>
        <w:t xml:space="preserve">produce </w:t>
      </w:r>
      <w:r w:rsidR="00E85821" w:rsidRPr="00904A29">
        <w:rPr>
          <w:color w:val="000000" w:themeColor="text1"/>
        </w:rPr>
        <w:t>spatially coherent regions</w:t>
      </w:r>
      <w:r w:rsidR="00595352" w:rsidRPr="00904A29">
        <w:rPr>
          <w:color w:val="000000" w:themeColor="text1"/>
        </w:rPr>
        <w:t>. Giotto</w:t>
      </w:r>
      <w:r w:rsidR="00595352" w:rsidRPr="00904A29">
        <w:rPr>
          <w:color w:val="000000" w:themeColor="text1"/>
        </w:rPr>
        <w:fldChar w:fldCharType="begin" w:fldLock="1"/>
      </w:r>
      <w:r w:rsidR="00595352" w:rsidRPr="00904A29">
        <w:rPr>
          <w:color w:val="000000" w:themeColor="text1"/>
        </w:rPr>
        <w:instrText>ADDIN paperpile_citation &lt;clusterId&gt;Q759D117S597X212&lt;/clusterId&gt;&lt;metadata&gt;&lt;citation&gt;&lt;id&gt;bf4ded8f-96fb-43ae-b20d-167bb71c30c9&lt;/id&gt;&lt;/citation&gt;&lt;/metadata&gt;&lt;data&gt;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&lt;/data&gt; \* MERGEFORMAT</w:instrText>
      </w:r>
      <w:r w:rsidR="00595352" w:rsidRPr="00904A29">
        <w:rPr>
          <w:color w:val="000000" w:themeColor="text1"/>
        </w:rPr>
        <w:fldChar w:fldCharType="separate"/>
      </w:r>
      <w:r w:rsidR="008A5078" w:rsidRPr="00B65855">
        <w:rPr>
          <w:color w:val="000000" w:themeColor="text1"/>
          <w:vertAlign w:val="superscript"/>
        </w:rPr>
        <w:t>18</w:t>
      </w:r>
      <w:r w:rsidR="00595352" w:rsidRPr="00904A29">
        <w:rPr>
          <w:color w:val="000000" w:themeColor="text1"/>
        </w:rPr>
        <w:fldChar w:fldCharType="end"/>
      </w:r>
      <w:r w:rsidR="00595352" w:rsidRPr="00904A29">
        <w:rPr>
          <w:color w:val="000000" w:themeColor="text1"/>
        </w:rPr>
        <w:t>, BayesSpace</w:t>
      </w:r>
      <w:r w:rsidR="00595352" w:rsidRPr="00904A29">
        <w:rPr>
          <w:color w:val="000000" w:themeColor="text1"/>
        </w:rPr>
        <w:fldChar w:fldCharType="begin" w:fldLock="1"/>
      </w:r>
      <w:r w:rsidR="00990603" w:rsidRPr="00904A29">
        <w:rPr>
          <w:color w:val="000000" w:themeColor="text1"/>
        </w:rPr>
        <w:instrText>ADDIN paperpile_citation &lt;clusterId&gt;P481D741S231W842&lt;/clusterId&gt;&lt;metadata&gt;&lt;citation&gt;&lt;id&gt;710f724f-3cad-46da-abf2-73e226cd036c&lt;/id&gt;&lt;/citation&gt;&lt;/metadata&gt;&lt;data&gt;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&lt;/data&gt; \* MERGEFORMAT</w:instrText>
      </w:r>
      <w:r w:rsidR="00595352" w:rsidRPr="00904A29">
        <w:rPr>
          <w:color w:val="000000" w:themeColor="text1"/>
        </w:rPr>
        <w:fldChar w:fldCharType="separate"/>
      </w:r>
      <w:r w:rsidR="008A5078" w:rsidRPr="00B65855">
        <w:rPr>
          <w:color w:val="000000" w:themeColor="text1"/>
          <w:vertAlign w:val="superscript"/>
        </w:rPr>
        <w:t>19</w:t>
      </w:r>
      <w:r w:rsidR="00595352" w:rsidRPr="00904A29">
        <w:rPr>
          <w:color w:val="000000" w:themeColor="text1"/>
        </w:rPr>
        <w:fldChar w:fldCharType="end"/>
      </w:r>
      <w:r w:rsidR="00226ADD" w:rsidRPr="00904A29">
        <w:rPr>
          <w:color w:val="000000" w:themeColor="text1"/>
        </w:rPr>
        <w:t>,</w:t>
      </w:r>
      <w:r w:rsidR="00595352" w:rsidRPr="00904A29">
        <w:rPr>
          <w:color w:val="000000" w:themeColor="text1"/>
        </w:rPr>
        <w:t xml:space="preserve"> and SC-MEB</w:t>
      </w:r>
      <w:r w:rsidR="00595352" w:rsidRPr="00904A29">
        <w:rPr>
          <w:color w:val="000000" w:themeColor="text1"/>
        </w:rPr>
        <w:fldChar w:fldCharType="begin" w:fldLock="1"/>
      </w:r>
      <w:r w:rsidR="00595352" w:rsidRPr="00904A29">
        <w:rPr>
          <w:color w:val="000000" w:themeColor="text1"/>
        </w:rPr>
        <w:instrText>ADDIN paperpile_citation &lt;clusterId&gt;J884X242T532Q325&lt;/clusterId&gt;&lt;metadata&gt;&lt;citation&gt;&lt;id&gt;70218320-8846-4b6b-b36f-d501e2ad829c&lt;/id&gt;&lt;/citation&gt;&lt;/metadata&gt;&lt;data&gt;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&lt;/data&gt; \* MERGEFORMAT</w:instrText>
      </w:r>
      <w:r w:rsidR="00595352" w:rsidRPr="00904A29">
        <w:rPr>
          <w:color w:val="000000" w:themeColor="text1"/>
        </w:rPr>
        <w:fldChar w:fldCharType="separate"/>
      </w:r>
      <w:r w:rsidR="008A5078" w:rsidRPr="00B65855">
        <w:rPr>
          <w:color w:val="000000" w:themeColor="text1"/>
          <w:vertAlign w:val="superscript"/>
        </w:rPr>
        <w:t>20</w:t>
      </w:r>
      <w:r w:rsidR="00595352" w:rsidRPr="00904A29">
        <w:rPr>
          <w:color w:val="000000" w:themeColor="text1"/>
        </w:rPr>
        <w:fldChar w:fldCharType="end"/>
      </w:r>
      <w:r w:rsidR="00595352" w:rsidRPr="00904A29">
        <w:rPr>
          <w:color w:val="000000" w:themeColor="text1"/>
        </w:rPr>
        <w:t xml:space="preserve"> use Markov random field</w:t>
      </w:r>
      <w:r w:rsidR="00016698" w:rsidRPr="00904A29">
        <w:rPr>
          <w:color w:val="000000" w:themeColor="text1"/>
        </w:rPr>
        <w:t>s</w:t>
      </w:r>
      <w:r w:rsidR="00595352" w:rsidRPr="00904A29">
        <w:rPr>
          <w:color w:val="000000" w:themeColor="text1"/>
        </w:rPr>
        <w:t xml:space="preserve"> to </w:t>
      </w:r>
      <w:r w:rsidR="00016698" w:rsidRPr="00904A29">
        <w:rPr>
          <w:color w:val="000000" w:themeColor="text1"/>
        </w:rPr>
        <w:t xml:space="preserve">model </w:t>
      </w:r>
      <w:r w:rsidR="00595352" w:rsidRPr="00904A29">
        <w:rPr>
          <w:color w:val="000000" w:themeColor="text1"/>
        </w:rPr>
        <w:t xml:space="preserve">the </w:t>
      </w:r>
      <w:r w:rsidR="00016698" w:rsidRPr="00904A29">
        <w:rPr>
          <w:color w:val="000000" w:themeColor="text1"/>
        </w:rPr>
        <w:t xml:space="preserve">related gene expression in </w:t>
      </w:r>
      <w:r w:rsidR="00595352" w:rsidRPr="00904A29">
        <w:rPr>
          <w:color w:val="000000" w:themeColor="text1"/>
        </w:rPr>
        <w:t xml:space="preserve">neighboring cells. stLearn utilizes morphological information </w:t>
      </w:r>
      <w:r w:rsidR="00B05D58" w:rsidRPr="00904A29">
        <w:rPr>
          <w:color w:val="000000" w:themeColor="text1"/>
        </w:rPr>
        <w:t>to perform spatial smoothing before clustering</w:t>
      </w:r>
      <w:r w:rsidR="00307D59" w:rsidRPr="00904A29">
        <w:rPr>
          <w:color w:val="000000" w:themeColor="text1"/>
        </w:rPr>
        <w:fldChar w:fldCharType="begin" w:fldLock="1"/>
      </w:r>
      <w:r w:rsidR="008A5078">
        <w:rPr>
          <w:color w:val="000000" w:themeColor="text1"/>
        </w:rPr>
        <w:instrText>ADDIN paperpile_citation &lt;clusterId&gt;U665B623X113U796&lt;/clusterId&gt;&lt;metadata&gt;&lt;citation&gt;&lt;id&gt;794af16b-0a84-4645-a3eb-96bd799b9891&lt;/id&gt;&lt;/citation&gt;&lt;/metadata&gt;&lt;data&gt;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&lt;/data&gt; \* MERGEFORMAT</w:instrText>
      </w:r>
      <w:r w:rsidR="00307D59" w:rsidRPr="00904A29">
        <w:rPr>
          <w:color w:val="000000" w:themeColor="text1"/>
        </w:rPr>
        <w:fldChar w:fldCharType="separate"/>
      </w:r>
      <w:r w:rsidR="008A5078" w:rsidRPr="00B65855">
        <w:rPr>
          <w:noProof/>
          <w:color w:val="000000" w:themeColor="text1"/>
          <w:vertAlign w:val="superscript"/>
        </w:rPr>
        <w:t>21</w:t>
      </w:r>
      <w:r w:rsidR="00307D59" w:rsidRPr="00904A29">
        <w:rPr>
          <w:color w:val="000000" w:themeColor="text1"/>
        </w:rPr>
        <w:fldChar w:fldCharType="end"/>
      </w:r>
      <w:r w:rsidR="00595352" w:rsidRPr="00904A29">
        <w:rPr>
          <w:color w:val="000000" w:themeColor="text1"/>
        </w:rPr>
        <w:t>. MULTILAYER uses graph partitioning to segment tissue domains</w:t>
      </w:r>
      <w:r w:rsidR="00595352" w:rsidRPr="00904A29">
        <w:rPr>
          <w:color w:val="000000" w:themeColor="text1"/>
        </w:rPr>
        <w:fldChar w:fldCharType="begin" w:fldLock="1"/>
      </w:r>
      <w:r w:rsidR="00595352" w:rsidRPr="00904A29">
        <w:rPr>
          <w:color w:val="000000" w:themeColor="text1"/>
        </w:rPr>
        <w:instrText>ADDIN paperpile_citation &lt;clusterId&gt;B935I383E673C396&lt;/clusterId&gt;&lt;metadata&gt;&lt;citation&gt;&lt;id&gt;c6aa5662-57aa-4066-8524-61637568e37f&lt;/id&gt;&lt;/citation&gt;&lt;/metadata&gt;&lt;data&gt;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&lt;/data&gt; \* MERGEFORMAT</w:instrText>
      </w:r>
      <w:r w:rsidR="00595352" w:rsidRPr="00904A29">
        <w:rPr>
          <w:color w:val="000000" w:themeColor="text1"/>
        </w:rPr>
        <w:fldChar w:fldCharType="separate"/>
      </w:r>
      <w:r w:rsidR="008A5078" w:rsidRPr="00B65855">
        <w:rPr>
          <w:color w:val="000000" w:themeColor="text1"/>
          <w:vertAlign w:val="superscript"/>
        </w:rPr>
        <w:t>22</w:t>
      </w:r>
      <w:r w:rsidR="00595352" w:rsidRPr="00904A29">
        <w:rPr>
          <w:color w:val="000000" w:themeColor="text1"/>
        </w:rPr>
        <w:fldChar w:fldCharType="end"/>
      </w:r>
      <w:r w:rsidR="00595352" w:rsidRPr="00904A29">
        <w:rPr>
          <w:color w:val="000000" w:themeColor="text1"/>
        </w:rPr>
        <w:t xml:space="preserve">. </w:t>
      </w:r>
      <w:r w:rsidR="006F7415" w:rsidRPr="00904A29">
        <w:rPr>
          <w:color w:val="000000" w:themeColor="text1"/>
        </w:rPr>
        <w:t>MERINGUE performs graph-based clustering using a weighted graph that combines spatial and transcriptional similarity</w:t>
      </w:r>
      <w:r w:rsidR="006F7415" w:rsidRPr="00904A29">
        <w:rPr>
          <w:color w:val="000000" w:themeColor="text1"/>
        </w:rPr>
        <w:fldChar w:fldCharType="begin" w:fldLock="1"/>
      </w:r>
      <w:r w:rsidR="006F7415" w:rsidRPr="00904A29">
        <w:rPr>
          <w:color w:val="000000" w:themeColor="text1"/>
        </w:rPr>
        <w:instrText>ADDIN paperpile_citation &lt;clusterId&gt;D998K956G446D139&lt;/clusterId&gt;&lt;metadata&gt;&lt;citation&gt;&lt;id&gt;55293780-1a0f-0d0f-8ee1-fde9689ab676&lt;/id&gt;&lt;/citation&gt;&lt;/metadata&gt;&lt;data&gt;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&lt;/data&gt; \* MERGEFORMAT</w:instrText>
      </w:r>
      <w:r w:rsidR="006F7415" w:rsidRPr="00904A29">
        <w:rPr>
          <w:color w:val="000000" w:themeColor="text1"/>
        </w:rPr>
        <w:fldChar w:fldCharType="separate"/>
      </w:r>
      <w:r w:rsidR="008A5078" w:rsidRPr="00B65855">
        <w:rPr>
          <w:color w:val="000000" w:themeColor="text1"/>
          <w:vertAlign w:val="superscript"/>
        </w:rPr>
        <w:t>23</w:t>
      </w:r>
      <w:r w:rsidR="006F7415" w:rsidRPr="00904A29">
        <w:rPr>
          <w:color w:val="000000" w:themeColor="text1"/>
        </w:rPr>
        <w:fldChar w:fldCharType="end"/>
      </w:r>
      <w:r w:rsidR="006F7415" w:rsidRPr="00904A29">
        <w:rPr>
          <w:color w:val="000000" w:themeColor="text1"/>
        </w:rPr>
        <w:t xml:space="preserve">. </w:t>
      </w:r>
      <w:r w:rsidR="00595352" w:rsidRPr="00904A29">
        <w:rPr>
          <w:color w:val="000000" w:themeColor="text1"/>
        </w:rPr>
        <w:t>SpaGCN</w:t>
      </w:r>
      <w:r w:rsidR="00307D59" w:rsidRPr="00904A29">
        <w:rPr>
          <w:color w:val="000000" w:themeColor="text1"/>
        </w:rPr>
        <w:fldChar w:fldCharType="begin" w:fldLock="1"/>
      </w:r>
      <w:r w:rsidR="00990603" w:rsidRPr="00904A29">
        <w:rPr>
          <w:color w:val="000000" w:themeColor="text1"/>
        </w:rPr>
        <w:instrText>ADDIN paperpile_citation &lt;clusterId&gt;K368Y628N918S639&lt;/clusterId&gt;&lt;metadata&gt;&lt;citation&gt;&lt;id&gt;f56ceaf9-872e-4a15-a1ec-2fe498e0ed2a&lt;/id&gt;&lt;/citation&gt;&lt;/metadata&gt;&lt;data&gt;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&lt;/data&gt; \* MERGEFORMAT</w:instrText>
      </w:r>
      <w:r w:rsidR="00307D59" w:rsidRPr="00904A29">
        <w:rPr>
          <w:color w:val="000000" w:themeColor="text1"/>
        </w:rPr>
        <w:fldChar w:fldCharType="separate"/>
      </w:r>
      <w:r w:rsidR="008A5078" w:rsidRPr="00B65855">
        <w:rPr>
          <w:color w:val="000000" w:themeColor="text1"/>
          <w:vertAlign w:val="superscript"/>
        </w:rPr>
        <w:t>24</w:t>
      </w:r>
      <w:r w:rsidR="00307D59" w:rsidRPr="00904A29">
        <w:rPr>
          <w:color w:val="000000" w:themeColor="text1"/>
        </w:rPr>
        <w:fldChar w:fldCharType="end"/>
      </w:r>
      <w:r w:rsidR="00595352" w:rsidRPr="00904A29">
        <w:rPr>
          <w:color w:val="000000" w:themeColor="text1"/>
        </w:rPr>
        <w:t>, SEDR</w:t>
      </w:r>
      <w:r w:rsidR="00307D59" w:rsidRPr="00904A29">
        <w:rPr>
          <w:color w:val="000000" w:themeColor="text1"/>
        </w:rPr>
        <w:fldChar w:fldCharType="begin" w:fldLock="1"/>
      </w:r>
      <w:r w:rsidR="00990603" w:rsidRPr="00904A29">
        <w:rPr>
          <w:color w:val="000000" w:themeColor="text1"/>
        </w:rPr>
        <w:instrText>ADDIN paperpile_citation &lt;clusterId&gt;Y183M441B821F544&lt;/clusterId&gt;&lt;metadata&gt;&lt;citation&gt;&lt;id&gt;40bd1129-f80a-4b26-a676-593bc055895e&lt;/id&gt;&lt;/citation&gt;&lt;/metadata&gt;&lt;data&gt;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&lt;/data&gt; \* MERGEFORMAT</w:instrText>
      </w:r>
      <w:r w:rsidR="00307D59" w:rsidRPr="00904A29">
        <w:rPr>
          <w:color w:val="000000" w:themeColor="text1"/>
        </w:rPr>
        <w:fldChar w:fldCharType="separate"/>
      </w:r>
      <w:r w:rsidR="008A5078" w:rsidRPr="00B65855">
        <w:rPr>
          <w:color w:val="000000" w:themeColor="text1"/>
          <w:vertAlign w:val="superscript"/>
        </w:rPr>
        <w:t>25</w:t>
      </w:r>
      <w:r w:rsidR="00307D59" w:rsidRPr="00904A29">
        <w:rPr>
          <w:color w:val="000000" w:themeColor="text1"/>
        </w:rPr>
        <w:fldChar w:fldCharType="end"/>
      </w:r>
      <w:r w:rsidR="00595352" w:rsidRPr="00904A29">
        <w:rPr>
          <w:color w:val="000000" w:themeColor="text1"/>
        </w:rPr>
        <w:t>, SCAN-IT</w:t>
      </w:r>
      <w:r w:rsidR="00595352" w:rsidRPr="00904A29">
        <w:rPr>
          <w:color w:val="000000" w:themeColor="text1"/>
        </w:rPr>
        <w:fldChar w:fldCharType="begin" w:fldLock="1"/>
      </w:r>
      <w:r w:rsidR="00595352" w:rsidRPr="00904A29">
        <w:rPr>
          <w:color w:val="000000" w:themeColor="text1"/>
        </w:rPr>
        <w:instrText>ADDIN paperpile_citation &lt;clusterId&gt;J232X281T862Q383&lt;/clusterId&gt;&lt;metadata&gt;&lt;citation&gt;&lt;id&gt;9a99461d-74dd-4882-b9b4-8b57870b78d8&lt;/id&gt;&lt;/citation&gt;&lt;/metadata&gt;&lt;data&gt;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&lt;/data&gt; \* MERGEFORMAT</w:instrText>
      </w:r>
      <w:r w:rsidR="00595352" w:rsidRPr="00904A29">
        <w:rPr>
          <w:color w:val="000000" w:themeColor="text1"/>
        </w:rPr>
        <w:fldChar w:fldCharType="separate"/>
      </w:r>
      <w:r w:rsidR="008A5078" w:rsidRPr="00B65855">
        <w:rPr>
          <w:color w:val="000000" w:themeColor="text1"/>
          <w:vertAlign w:val="superscript"/>
        </w:rPr>
        <w:t>26</w:t>
      </w:r>
      <w:r w:rsidR="00595352" w:rsidRPr="00904A29">
        <w:rPr>
          <w:color w:val="000000" w:themeColor="text1"/>
        </w:rPr>
        <w:fldChar w:fldCharType="end"/>
      </w:r>
      <w:r w:rsidR="00595352" w:rsidRPr="00904A29">
        <w:rPr>
          <w:color w:val="000000" w:themeColor="text1"/>
        </w:rPr>
        <w:t>, stMVC</w:t>
      </w:r>
      <w:r w:rsidR="00595352" w:rsidRPr="00904A29">
        <w:rPr>
          <w:color w:val="000000" w:themeColor="text1"/>
        </w:rPr>
        <w:fldChar w:fldCharType="begin" w:fldLock="1"/>
      </w:r>
      <w:r w:rsidR="00595352" w:rsidRPr="00904A29">
        <w:rPr>
          <w:color w:val="000000" w:themeColor="text1"/>
        </w:rPr>
        <w:instrText>ADDIN paperpile_citation &lt;clusterId&gt;Q713E861T251X854&lt;/clusterId&gt;&lt;metadata&gt;&lt;citation&gt;&lt;id&gt;a97fff02-d8df-4fb6-82b9-d2ec658c5639&lt;/id&gt;&lt;/citation&gt;&lt;/metadata&gt;&lt;data&gt;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&lt;/data&gt; \* MERGEFORMAT</w:instrText>
      </w:r>
      <w:r w:rsidR="00595352" w:rsidRPr="00904A29">
        <w:rPr>
          <w:color w:val="000000" w:themeColor="text1"/>
        </w:rPr>
        <w:fldChar w:fldCharType="separate"/>
      </w:r>
      <w:r w:rsidR="008A5078" w:rsidRPr="00B65855">
        <w:rPr>
          <w:color w:val="000000" w:themeColor="text1"/>
          <w:vertAlign w:val="superscript"/>
        </w:rPr>
        <w:t>27</w:t>
      </w:r>
      <w:r w:rsidR="00595352" w:rsidRPr="00904A29">
        <w:rPr>
          <w:color w:val="000000" w:themeColor="text1"/>
        </w:rPr>
        <w:fldChar w:fldCharType="end"/>
      </w:r>
      <w:r w:rsidR="006C0748" w:rsidRPr="00904A29">
        <w:rPr>
          <w:color w:val="000000" w:themeColor="text1"/>
        </w:rPr>
        <w:t>,</w:t>
      </w:r>
      <w:r w:rsidR="00595352" w:rsidRPr="00904A29">
        <w:rPr>
          <w:color w:val="000000" w:themeColor="text1"/>
        </w:rPr>
        <w:t xml:space="preserve"> and STAGATE</w:t>
      </w:r>
      <w:r w:rsidR="00595352" w:rsidRPr="00904A29">
        <w:rPr>
          <w:color w:val="000000" w:themeColor="text1"/>
        </w:rPr>
        <w:fldChar w:fldCharType="begin" w:fldLock="1"/>
      </w:r>
      <w:r w:rsidR="00595352" w:rsidRPr="00904A29">
        <w:rPr>
          <w:color w:val="000000" w:themeColor="text1"/>
        </w:rPr>
        <w:instrText>ADDIN paperpile_citation &lt;clusterId&gt;K234X512T862R685&lt;/clusterId&gt;&lt;metadata&gt;&lt;citation&gt;&lt;id&gt;c9b94a3a-ce26-40b8-8d16-0ff4d3ec2607&lt;/id&gt;&lt;/citation&gt;&lt;/metadata&gt;&lt;data&gt;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&lt;/data&gt; \* MERGEFORMAT</w:instrText>
      </w:r>
      <w:r w:rsidR="00595352" w:rsidRPr="00904A29">
        <w:rPr>
          <w:color w:val="000000" w:themeColor="text1"/>
        </w:rPr>
        <w:fldChar w:fldCharType="separate"/>
      </w:r>
      <w:r w:rsidR="008A5078" w:rsidRPr="00B65855">
        <w:rPr>
          <w:color w:val="000000" w:themeColor="text1"/>
          <w:vertAlign w:val="superscript"/>
        </w:rPr>
        <w:t>28</w:t>
      </w:r>
      <w:r w:rsidR="00595352" w:rsidRPr="00904A29">
        <w:rPr>
          <w:color w:val="000000" w:themeColor="text1"/>
        </w:rPr>
        <w:fldChar w:fldCharType="end"/>
      </w:r>
      <w:r w:rsidR="00595352" w:rsidRPr="00904A29">
        <w:rPr>
          <w:color w:val="000000" w:themeColor="text1"/>
        </w:rPr>
        <w:t xml:space="preserve"> build deep auto-encoder networks to learn low-dimensional embeddings of both gene expression and spatial information, and segment domains through embedding clustering. RESEPT learns a three-dimensional embedding from ST data by a </w:t>
      </w:r>
      <w:r w:rsidR="000F3DE7" w:rsidRPr="00904A29">
        <w:rPr>
          <w:color w:val="000000" w:themeColor="text1"/>
        </w:rPr>
        <w:t>spatial</w:t>
      </w:r>
      <w:r w:rsidR="00595352" w:rsidRPr="00904A29">
        <w:rPr>
          <w:color w:val="000000" w:themeColor="text1"/>
        </w:rPr>
        <w:t xml:space="preserve"> </w:t>
      </w:r>
      <w:r w:rsidR="000C7783" w:rsidRPr="00904A29">
        <w:rPr>
          <w:color w:val="000000" w:themeColor="text1"/>
        </w:rPr>
        <w:t>retai</w:t>
      </w:r>
      <w:r w:rsidR="006C07F3" w:rsidRPr="00904A29">
        <w:rPr>
          <w:color w:val="000000" w:themeColor="text1"/>
        </w:rPr>
        <w:t>ned</w:t>
      </w:r>
      <w:r w:rsidR="00595352" w:rsidRPr="00904A29">
        <w:rPr>
          <w:color w:val="000000" w:themeColor="text1"/>
        </w:rPr>
        <w:t xml:space="preserve"> graph autoencoder</w:t>
      </w:r>
      <w:r w:rsidR="00627990" w:rsidRPr="00904A29">
        <w:rPr>
          <w:color w:val="000000" w:themeColor="text1"/>
        </w:rPr>
        <w:t xml:space="preserve"> and</w:t>
      </w:r>
      <w:r w:rsidR="006E60E0" w:rsidRPr="00904A29">
        <w:rPr>
          <w:color w:val="000000" w:themeColor="text1"/>
        </w:rPr>
        <w:t xml:space="preserve"> </w:t>
      </w:r>
      <w:r w:rsidR="00595352" w:rsidRPr="00904A29">
        <w:rPr>
          <w:color w:val="000000" w:themeColor="text1"/>
        </w:rPr>
        <w:t>treat</w:t>
      </w:r>
      <w:r w:rsidR="00201BB5" w:rsidRPr="00904A29">
        <w:rPr>
          <w:color w:val="000000" w:themeColor="text1"/>
        </w:rPr>
        <w:t>s</w:t>
      </w:r>
      <w:r w:rsidR="00595352" w:rsidRPr="00904A29">
        <w:rPr>
          <w:color w:val="000000" w:themeColor="text1"/>
        </w:rPr>
        <w:t xml:space="preserve"> </w:t>
      </w:r>
      <w:r w:rsidR="00201BB5" w:rsidRPr="00904A29">
        <w:rPr>
          <w:color w:val="000000" w:themeColor="text1"/>
        </w:rPr>
        <w:t xml:space="preserve">the embedding </w:t>
      </w:r>
      <w:r w:rsidR="00595352" w:rsidRPr="00904A29">
        <w:rPr>
          <w:color w:val="000000" w:themeColor="text1"/>
        </w:rPr>
        <w:t>as a 3D image</w:t>
      </w:r>
      <w:r w:rsidR="00684CAF" w:rsidRPr="00904A29">
        <w:rPr>
          <w:color w:val="000000" w:themeColor="text1"/>
        </w:rPr>
        <w:t>,</w:t>
      </w:r>
      <w:r w:rsidR="001002F0" w:rsidRPr="00904A29">
        <w:rPr>
          <w:color w:val="000000" w:themeColor="text1"/>
        </w:rPr>
        <w:t xml:space="preserve"> </w:t>
      </w:r>
      <w:r w:rsidR="00684CAF" w:rsidRPr="00904A29">
        <w:rPr>
          <w:color w:val="000000" w:themeColor="text1"/>
        </w:rPr>
        <w:t xml:space="preserve">identifying </w:t>
      </w:r>
      <w:r w:rsidR="004F6E1C" w:rsidRPr="00904A29">
        <w:rPr>
          <w:color w:val="000000" w:themeColor="text1"/>
        </w:rPr>
        <w:t>domains through</w:t>
      </w:r>
      <w:r w:rsidR="00595352" w:rsidRPr="00904A29">
        <w:rPr>
          <w:color w:val="000000" w:themeColor="text1"/>
        </w:rPr>
        <w:t xml:space="preserve"> image segmentation using a convolutional neural network</w:t>
      </w:r>
      <w:r w:rsidR="00595352" w:rsidRPr="00904A29">
        <w:rPr>
          <w:color w:val="000000" w:themeColor="text1"/>
        </w:rPr>
        <w:fldChar w:fldCharType="begin" w:fldLock="1"/>
      </w:r>
      <w:r w:rsidR="00595352" w:rsidRPr="00904A29">
        <w:rPr>
          <w:color w:val="000000" w:themeColor="text1"/>
        </w:rPr>
        <w:instrText>ADDIN paperpile_citation &lt;clusterId&gt;R851F217U598R322&lt;/clusterId&gt;&lt;metadata&gt;&lt;citation&gt;&lt;id&gt;48029931-b72d-47d5-b74c-d1b567d3b779&lt;/id&gt;&lt;/citation&gt;&lt;/metadata&gt;&lt;data&gt;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&lt;/data&gt; \* MERGEFORMAT</w:instrText>
      </w:r>
      <w:r w:rsidR="00595352" w:rsidRPr="00904A29">
        <w:rPr>
          <w:color w:val="000000" w:themeColor="text1"/>
        </w:rPr>
        <w:fldChar w:fldCharType="separate"/>
      </w:r>
      <w:r w:rsidR="008A5078" w:rsidRPr="00B65855">
        <w:rPr>
          <w:color w:val="000000" w:themeColor="text1"/>
          <w:vertAlign w:val="superscript"/>
        </w:rPr>
        <w:t>29</w:t>
      </w:r>
      <w:r w:rsidR="00595352" w:rsidRPr="00904A29">
        <w:rPr>
          <w:color w:val="000000" w:themeColor="text1"/>
        </w:rPr>
        <w:fldChar w:fldCharType="end"/>
      </w:r>
      <w:r w:rsidR="00595352" w:rsidRPr="00904A29">
        <w:rPr>
          <w:color w:val="000000" w:themeColor="text1"/>
        </w:rPr>
        <w:t>.</w:t>
      </w:r>
    </w:p>
    <w:p w14:paraId="7C477B47" w14:textId="77777777" w:rsidR="00F11B19" w:rsidRPr="00904A29" w:rsidRDefault="00F11B19" w:rsidP="00140E52">
      <w:pPr>
        <w:spacing w:line="479" w:lineRule="auto"/>
        <w:jc w:val="both"/>
        <w:rPr>
          <w:color w:val="000000" w:themeColor="text1"/>
        </w:rPr>
      </w:pPr>
    </w:p>
    <w:p w14:paraId="714990E6" w14:textId="16F24BB0" w:rsidR="00B247E4" w:rsidRPr="00904A29" w:rsidRDefault="00D10108" w:rsidP="00140E52">
      <w:pPr>
        <w:spacing w:line="479" w:lineRule="auto"/>
        <w:jc w:val="both"/>
        <w:rPr>
          <w:color w:val="000000" w:themeColor="text1"/>
        </w:rPr>
      </w:pPr>
      <w:r w:rsidRPr="00904A29">
        <w:rPr>
          <w:color w:val="000000" w:themeColor="text1"/>
        </w:rPr>
        <w:t xml:space="preserve">The domain segmentation methods reviewed above are the ST counterpart of </w:t>
      </w:r>
      <w:r w:rsidR="007709B3" w:rsidRPr="00904A29">
        <w:rPr>
          <w:color w:val="000000" w:themeColor="text1"/>
        </w:rPr>
        <w:t>cell clustering</w:t>
      </w:r>
      <w:r w:rsidRPr="00904A29">
        <w:rPr>
          <w:color w:val="000000" w:themeColor="text1"/>
        </w:rPr>
        <w:t xml:space="preserve"> in scRNA-seq data analysis. Contrary to discrete clustering, another powerful analysis in scRNA-seq is the concept of continuous </w:t>
      </w:r>
      <w:proofErr w:type="spellStart"/>
      <w:r w:rsidRPr="00904A29">
        <w:rPr>
          <w:color w:val="000000" w:themeColor="text1"/>
        </w:rPr>
        <w:t>pseudotime</w:t>
      </w:r>
      <w:proofErr w:type="spellEnd"/>
      <w:r w:rsidRPr="00904A29">
        <w:rPr>
          <w:color w:val="000000" w:themeColor="text1"/>
        </w:rPr>
        <w:t xml:space="preserve"> </w:t>
      </w:r>
      <w:r w:rsidR="00D87989" w:rsidRPr="00904A29">
        <w:rPr>
          <w:color w:val="000000" w:themeColor="text1"/>
        </w:rPr>
        <w:t>which can represent</w:t>
      </w:r>
      <w:r w:rsidRPr="00904A29">
        <w:rPr>
          <w:color w:val="000000" w:themeColor="text1"/>
        </w:rPr>
        <w:t xml:space="preserve"> developmental trajectories. The dynamics of </w:t>
      </w:r>
      <w:r w:rsidR="00A93FCD" w:rsidRPr="00904A29">
        <w:rPr>
          <w:color w:val="000000" w:themeColor="text1"/>
        </w:rPr>
        <w:t xml:space="preserve">many </w:t>
      </w:r>
      <w:r w:rsidRPr="00904A29">
        <w:rPr>
          <w:color w:val="000000" w:themeColor="text1"/>
        </w:rPr>
        <w:t>developing systems</w:t>
      </w:r>
      <w:r w:rsidR="00C00994" w:rsidRPr="00904A29">
        <w:rPr>
          <w:color w:val="000000" w:themeColor="text1"/>
        </w:rPr>
        <w:t xml:space="preserve"> such as regeneration and cancer progression</w:t>
      </w:r>
      <w:r w:rsidRPr="00904A29">
        <w:rPr>
          <w:color w:val="000000" w:themeColor="text1"/>
        </w:rPr>
        <w:t xml:space="preserve"> are often spatially organized</w:t>
      </w:r>
      <w:r w:rsidRPr="00904A29">
        <w:rPr>
          <w:color w:val="000000" w:themeColor="text1"/>
        </w:rPr>
        <w:fldChar w:fldCharType="begin" w:fldLock="1"/>
      </w:r>
      <w:r w:rsidRPr="00904A29">
        <w:rPr>
          <w:color w:val="000000" w:themeColor="text1"/>
        </w:rPr>
        <w:instrText>ADDIN paperpile_citation &lt;clusterId&gt;H184V144R524D791&lt;/clusterId&gt;&lt;metadata&gt;&lt;citation&gt;&lt;id&gt;ccbf312f-27be-466f-adc6-818b3ea90064&lt;/id&gt;&lt;/citation&gt;&lt;citation&gt;&lt;id&gt;74f2410f-559e-4e6a-a464-eaba24e9aa11&lt;/id&gt;&lt;/citation&gt;&lt;/metadata&gt;&lt;data&gt;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&lt;/data&gt; \* MERGEFORMAT</w:instrText>
      </w:r>
      <w:r w:rsidRPr="00904A29">
        <w:rPr>
          <w:color w:val="000000" w:themeColor="text1"/>
        </w:rPr>
        <w:fldChar w:fldCharType="separate"/>
      </w:r>
      <w:r w:rsidR="008A5078" w:rsidRPr="00B65855">
        <w:rPr>
          <w:color w:val="000000" w:themeColor="text1"/>
          <w:vertAlign w:val="superscript"/>
        </w:rPr>
        <w:t>30,31</w:t>
      </w:r>
      <w:r w:rsidRPr="00904A29">
        <w:rPr>
          <w:color w:val="000000" w:themeColor="text1"/>
        </w:rPr>
        <w:fldChar w:fldCharType="end"/>
      </w:r>
      <w:r w:rsidRPr="00904A29">
        <w:rPr>
          <w:color w:val="000000" w:themeColor="text1"/>
        </w:rPr>
        <w:t>. The ST data</w:t>
      </w:r>
      <w:r w:rsidR="00C00994" w:rsidRPr="00904A29">
        <w:rPr>
          <w:color w:val="000000" w:themeColor="text1"/>
        </w:rPr>
        <w:t xml:space="preserve"> thus</w:t>
      </w:r>
      <w:r w:rsidRPr="00904A29">
        <w:rPr>
          <w:color w:val="000000" w:themeColor="text1"/>
        </w:rPr>
        <w:t xml:space="preserve"> provides an opportunity to simultaneously reveal both spatial and temporal structures of development. While </w:t>
      </w:r>
      <w:proofErr w:type="spellStart"/>
      <w:r w:rsidR="006B0E87" w:rsidRPr="00904A29">
        <w:rPr>
          <w:color w:val="000000" w:themeColor="text1"/>
        </w:rPr>
        <w:t>pseudotime</w:t>
      </w:r>
      <w:proofErr w:type="spellEnd"/>
      <w:r w:rsidRPr="00904A29">
        <w:rPr>
          <w:color w:val="000000" w:themeColor="text1"/>
        </w:rPr>
        <w:t xml:space="preserve"> methods for </w:t>
      </w:r>
      <w:proofErr w:type="spellStart"/>
      <w:r w:rsidRPr="00904A29">
        <w:rPr>
          <w:color w:val="000000" w:themeColor="text1"/>
        </w:rPr>
        <w:t>scRNA</w:t>
      </w:r>
      <w:proofErr w:type="spellEnd"/>
      <w:r w:rsidRPr="00904A29">
        <w:rPr>
          <w:color w:val="000000" w:themeColor="text1"/>
        </w:rPr>
        <w:t xml:space="preserve">-seq can be directly applied to ST data, the resulting trajectory may be discontinuous in space. </w:t>
      </w:r>
      <w:proofErr w:type="spellStart"/>
      <w:r w:rsidR="00191127" w:rsidRPr="00904A29">
        <w:rPr>
          <w:color w:val="000000" w:themeColor="text1"/>
        </w:rPr>
        <w:t>stLearn</w:t>
      </w:r>
      <w:proofErr w:type="spellEnd"/>
      <w:r w:rsidR="00191127" w:rsidRPr="00904A29">
        <w:rPr>
          <w:color w:val="000000" w:themeColor="text1"/>
        </w:rPr>
        <w:t xml:space="preserve"> </w:t>
      </w:r>
      <w:r w:rsidR="00C26CD3" w:rsidRPr="00904A29">
        <w:rPr>
          <w:color w:val="000000" w:themeColor="text1"/>
        </w:rPr>
        <w:t xml:space="preserve">combines non-spatial </w:t>
      </w:r>
      <w:proofErr w:type="spellStart"/>
      <w:r w:rsidR="00C26CD3" w:rsidRPr="00904A29">
        <w:rPr>
          <w:color w:val="000000" w:themeColor="text1"/>
        </w:rPr>
        <w:t>pseudotime</w:t>
      </w:r>
      <w:proofErr w:type="spellEnd"/>
      <w:r w:rsidR="00C26CD3" w:rsidRPr="00904A29">
        <w:rPr>
          <w:color w:val="000000" w:themeColor="text1"/>
        </w:rPr>
        <w:t xml:space="preserve"> with spatial distance by simple average, as well as filters </w:t>
      </w:r>
      <w:r w:rsidRPr="00904A29">
        <w:rPr>
          <w:color w:val="000000" w:themeColor="text1"/>
        </w:rPr>
        <w:t xml:space="preserve"> connections between clusters inferred by scRNA-seq trajectory inference methods </w:t>
      </w:r>
      <w:r w:rsidR="00BC4C1A" w:rsidRPr="00904A29">
        <w:rPr>
          <w:color w:val="000000" w:themeColor="text1"/>
        </w:rPr>
        <w:t xml:space="preserve">using a </w:t>
      </w:r>
      <w:r w:rsidRPr="00904A29">
        <w:rPr>
          <w:color w:val="000000" w:themeColor="text1"/>
        </w:rPr>
        <w:t xml:space="preserve">spatial distance cutoff, but the resulting connections are limited by the initial </w:t>
      </w:r>
      <w:proofErr w:type="spellStart"/>
      <w:r w:rsidR="006B0E87" w:rsidRPr="00904A29">
        <w:rPr>
          <w:color w:val="000000" w:themeColor="text1"/>
        </w:rPr>
        <w:t>pseudotime</w:t>
      </w:r>
      <w:proofErr w:type="spellEnd"/>
      <w:r w:rsidR="00BC4C1A" w:rsidRPr="00904A29">
        <w:rPr>
          <w:color w:val="000000" w:themeColor="text1"/>
        </w:rPr>
        <w:t xml:space="preserve"> trajectories </w:t>
      </w:r>
      <w:r w:rsidRPr="00904A29">
        <w:rPr>
          <w:color w:val="000000" w:themeColor="text1"/>
        </w:rPr>
        <w:t xml:space="preserve">inferred without </w:t>
      </w:r>
      <w:r w:rsidR="00BC4C1A" w:rsidRPr="00904A29">
        <w:rPr>
          <w:color w:val="000000" w:themeColor="text1"/>
        </w:rPr>
        <w:t xml:space="preserve">using </w:t>
      </w:r>
      <w:r w:rsidRPr="00904A29">
        <w:rPr>
          <w:color w:val="000000" w:themeColor="text1"/>
        </w:rPr>
        <w:t>spa</w:t>
      </w:r>
      <w:r w:rsidR="00BC4C1A" w:rsidRPr="00904A29">
        <w:rPr>
          <w:color w:val="000000" w:themeColor="text1"/>
        </w:rPr>
        <w:t>tial information</w:t>
      </w:r>
      <w:r w:rsidRPr="00904A29">
        <w:rPr>
          <w:color w:val="000000" w:themeColor="text1"/>
        </w:rPr>
        <w:fldChar w:fldCharType="begin" w:fldLock="1"/>
      </w:r>
      <w:r w:rsidR="008A5078">
        <w:rPr>
          <w:color w:val="000000" w:themeColor="text1"/>
        </w:rPr>
        <w:instrText>ADDIN paperpile_citation &lt;clusterId&gt;H479V437R127O541&lt;/clusterId&gt;&lt;metadata&gt;&lt;citation&gt;&lt;id&gt;794af16b-0a84-4645-a3eb-96bd799b9891&lt;/id&gt;&lt;/citation&gt;&lt;/metadata&gt;&lt;data&gt;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&lt;/data&gt; \* MERGEFORMAT</w:instrText>
      </w:r>
      <w:r w:rsidRPr="00904A29">
        <w:rPr>
          <w:color w:val="000000" w:themeColor="text1"/>
        </w:rPr>
        <w:fldChar w:fldCharType="separate"/>
      </w:r>
      <w:r w:rsidR="008A5078" w:rsidRPr="00B65855">
        <w:rPr>
          <w:noProof/>
          <w:color w:val="000000" w:themeColor="text1"/>
          <w:vertAlign w:val="superscript"/>
        </w:rPr>
        <w:t>21</w:t>
      </w:r>
      <w:r w:rsidRPr="00904A29">
        <w:rPr>
          <w:color w:val="000000" w:themeColor="text1"/>
        </w:rPr>
        <w:fldChar w:fldCharType="end"/>
      </w:r>
      <w:r w:rsidRPr="00904A29">
        <w:rPr>
          <w:color w:val="000000" w:themeColor="text1"/>
        </w:rPr>
        <w:t xml:space="preserve">. There is thus a demand for computational tools for </w:t>
      </w:r>
      <w:r w:rsidRPr="00904A29">
        <w:rPr>
          <w:color w:val="000000" w:themeColor="text1"/>
        </w:rPr>
        <w:lastRenderedPageBreak/>
        <w:t>integrative reconstruction of fine-resolution spatiotemporal trajectories from ST data which is continuous both in time and space.</w:t>
      </w:r>
    </w:p>
    <w:p w14:paraId="16D5CB09" w14:textId="10190373" w:rsidR="000C74D0" w:rsidRPr="00904A29" w:rsidRDefault="000C74D0" w:rsidP="00140E52">
      <w:pPr>
        <w:spacing w:line="479" w:lineRule="auto"/>
        <w:jc w:val="both"/>
        <w:rPr>
          <w:color w:val="000000" w:themeColor="text1"/>
        </w:rPr>
      </w:pPr>
    </w:p>
    <w:p w14:paraId="2C742DDC" w14:textId="5B7B2099" w:rsidR="004F3DC5" w:rsidRPr="00904A29" w:rsidRDefault="004F3DC5" w:rsidP="004F3DC5">
      <w:pPr>
        <w:jc w:val="both"/>
        <w:rPr>
          <w:color w:val="000000" w:themeColor="text1"/>
        </w:rPr>
      </w:pPr>
      <w:r w:rsidRPr="00904A29">
        <w:rPr>
          <w:color w:val="000000" w:themeColor="text1"/>
        </w:rPr>
        <w:t xml:space="preserve">As </w:t>
      </w:r>
      <w:proofErr w:type="spellStart"/>
      <w:r w:rsidRPr="00904A29">
        <w:rPr>
          <w:color w:val="000000" w:themeColor="text1"/>
        </w:rPr>
        <w:t>pseudotime</w:t>
      </w:r>
      <w:proofErr w:type="spellEnd"/>
      <w:r w:rsidRPr="00904A29">
        <w:rPr>
          <w:color w:val="000000" w:themeColor="text1"/>
        </w:rPr>
        <w:t xml:space="preserve"> trajectories are traditionally computed from a low-dimensional embedding of transcriptomic data</w:t>
      </w:r>
      <w:r w:rsidR="007D1254" w:rsidRPr="00904A29">
        <w:rPr>
          <w:color w:val="000000" w:themeColor="text1"/>
        </w:rPr>
        <w:fldChar w:fldCharType="begin" w:fldLock="1"/>
      </w:r>
      <w:r w:rsidR="007D1254" w:rsidRPr="00904A29">
        <w:rPr>
          <w:color w:val="000000" w:themeColor="text1"/>
        </w:rPr>
        <w:instrText>ADDIN paperpile_citation &lt;clusterId&gt;H527V874K264I878&lt;/clusterId&gt;&lt;metadata&gt;&lt;citation&gt;&lt;id&gt;8068aec8-e83c-4227-a00b-cb65211f7a38&lt;/id&gt;&lt;/citation&gt;&lt;/metadata&gt;&lt;data&gt;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&lt;/data&gt; \* MERGEFORMAT</w:instrText>
      </w:r>
      <w:r w:rsidR="007D1254" w:rsidRPr="00904A29">
        <w:rPr>
          <w:color w:val="000000" w:themeColor="text1"/>
        </w:rPr>
        <w:fldChar w:fldCharType="separate"/>
      </w:r>
      <w:r w:rsidR="008A5078" w:rsidRPr="00B65855">
        <w:rPr>
          <w:color w:val="000000" w:themeColor="text1"/>
          <w:vertAlign w:val="superscript"/>
        </w:rPr>
        <w:t>32</w:t>
      </w:r>
      <w:r w:rsidR="007D1254" w:rsidRPr="00904A29">
        <w:rPr>
          <w:color w:val="000000" w:themeColor="text1"/>
        </w:rPr>
        <w:fldChar w:fldCharType="end"/>
      </w:r>
      <w:r w:rsidRPr="00904A29">
        <w:rPr>
          <w:color w:val="000000" w:themeColor="text1"/>
        </w:rPr>
        <w:t>, the computation of spatiotemporal trajectories can be viewed as a problem of constructing spatially-aware embeddings of ST data. Multiple strategies for computing spatially-aware embeddings may be used such as Hierarchical SNE</w:t>
      </w:r>
      <w:r w:rsidRPr="00904A29">
        <w:rPr>
          <w:color w:val="000000" w:themeColor="text1"/>
        </w:rPr>
        <w:fldChar w:fldCharType="begin" w:fldLock="1"/>
      </w:r>
      <w:r w:rsidRPr="00904A29">
        <w:rPr>
          <w:color w:val="000000" w:themeColor="text1"/>
        </w:rPr>
        <w:instrText>ADDIN paperpile_citation &lt;clusterId&gt;G773U131Q421N214&lt;/clusterId&gt;&lt;metadata&gt;&lt;citation&gt;&lt;id&gt;3264d872-276b-0f28-a6b9-9e38950b3812&lt;/id&gt;&lt;/citation&gt;&lt;/metadata&gt;&lt;data&gt;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&lt;/data&gt; \* MERGEFORMAT</w:instrText>
      </w:r>
      <w:r w:rsidRPr="00904A29">
        <w:rPr>
          <w:color w:val="000000" w:themeColor="text1"/>
        </w:rPr>
        <w:fldChar w:fldCharType="separate"/>
      </w:r>
      <w:r w:rsidR="008A5078" w:rsidRPr="00B65855">
        <w:rPr>
          <w:color w:val="000000" w:themeColor="text1"/>
          <w:vertAlign w:val="superscript"/>
        </w:rPr>
        <w:t>33</w:t>
      </w:r>
      <w:r w:rsidRPr="00904A29">
        <w:rPr>
          <w:color w:val="000000" w:themeColor="text1"/>
        </w:rPr>
        <w:fldChar w:fldCharType="end"/>
      </w:r>
      <w:r w:rsidRPr="00904A29">
        <w:rPr>
          <w:color w:val="000000" w:themeColor="text1"/>
        </w:rPr>
        <w:t>, Hierarchical UMAP</w:t>
      </w:r>
      <w:r w:rsidRPr="00904A29">
        <w:rPr>
          <w:color w:val="000000" w:themeColor="text1"/>
        </w:rPr>
        <w:fldChar w:fldCharType="begin" w:fldLock="1"/>
      </w:r>
      <w:r w:rsidRPr="00904A29">
        <w:rPr>
          <w:color w:val="000000" w:themeColor="text1"/>
        </w:rPr>
        <w:instrText>ADDIN paperpile_citation &lt;clusterId&gt;R454Y512U892R685&lt;/clusterId&gt;&lt;metadata&gt;&lt;citation&gt;&lt;id&gt;b9830dc2-45e2-01c8-b8c6-b022e8f07f4c&lt;/id&gt;&lt;/citation&gt;&lt;/metadata&gt;&lt;data&gt;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&lt;/data&gt; \* MERGEFORMAT</w:instrText>
      </w:r>
      <w:r w:rsidRPr="00904A29">
        <w:rPr>
          <w:color w:val="000000" w:themeColor="text1"/>
        </w:rPr>
        <w:fldChar w:fldCharType="separate"/>
      </w:r>
      <w:r w:rsidR="008A5078" w:rsidRPr="00B65855">
        <w:rPr>
          <w:color w:val="000000" w:themeColor="text1"/>
          <w:vertAlign w:val="superscript"/>
        </w:rPr>
        <w:t>34</w:t>
      </w:r>
      <w:r w:rsidRPr="00904A29">
        <w:rPr>
          <w:color w:val="000000" w:themeColor="text1"/>
        </w:rPr>
        <w:fldChar w:fldCharType="end"/>
      </w:r>
      <w:r w:rsidRPr="00904A29">
        <w:rPr>
          <w:color w:val="000000" w:themeColor="text1"/>
        </w:rPr>
        <w:t>, dual embedding</w:t>
      </w:r>
      <w:r w:rsidR="000970EF" w:rsidRPr="00904A29">
        <w:rPr>
          <w:color w:val="000000" w:themeColor="text1"/>
        </w:rPr>
        <w:fldChar w:fldCharType="begin" w:fldLock="1"/>
      </w:r>
      <w:r w:rsidR="000970EF" w:rsidRPr="00904A29">
        <w:rPr>
          <w:color w:val="000000" w:themeColor="text1"/>
        </w:rPr>
        <w:instrText>ADDIN paperpile_citation &lt;clusterId&gt;G113U499Q751N474&lt;/clusterId&gt;&lt;metadata&gt;&lt;citation&gt;&lt;id&gt;00ed35fe-31d1-0ff8-be43-70338f926913&lt;/id&gt;&lt;/citation&gt;&lt;/metadata&gt;&lt;data&gt;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&lt;/data&gt; \* MERGEFORMAT</w:instrText>
      </w:r>
      <w:r w:rsidR="000970EF" w:rsidRPr="00904A29">
        <w:rPr>
          <w:color w:val="000000" w:themeColor="text1"/>
        </w:rPr>
        <w:fldChar w:fldCharType="separate"/>
      </w:r>
      <w:r w:rsidR="008A5078" w:rsidRPr="00B65855">
        <w:rPr>
          <w:color w:val="000000" w:themeColor="text1"/>
          <w:vertAlign w:val="superscript"/>
        </w:rPr>
        <w:t>35</w:t>
      </w:r>
      <w:r w:rsidR="000970EF" w:rsidRPr="00904A29">
        <w:rPr>
          <w:color w:val="000000" w:themeColor="text1"/>
        </w:rPr>
        <w:fldChar w:fldCharType="end"/>
      </w:r>
      <w:r w:rsidRPr="00904A29">
        <w:rPr>
          <w:color w:val="000000" w:themeColor="text1"/>
        </w:rPr>
        <w:t>. Additionally, deep graph neural network-based approaches, such as DeepWalk</w:t>
      </w:r>
      <w:r w:rsidRPr="00904A29">
        <w:rPr>
          <w:color w:val="000000" w:themeColor="text1"/>
        </w:rPr>
        <w:fldChar w:fldCharType="begin" w:fldLock="1"/>
      </w:r>
      <w:r w:rsidRPr="00904A29">
        <w:rPr>
          <w:color w:val="000000" w:themeColor="text1"/>
        </w:rPr>
        <w:instrText>ADDIN paperpile_citation &lt;clusterId&gt;I184W244S534Q355&lt;/clusterId&gt;&lt;metadata&gt;&lt;citation&gt;&lt;id&gt;c241dc31-9dd8-0ead-98f2-e90033cd620a&lt;/id&gt;&lt;/citation&gt;&lt;/metadata&gt;&lt;data&gt;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&lt;/data&gt; \* MERGEFORMAT</w:instrText>
      </w:r>
      <w:r w:rsidRPr="00904A29">
        <w:rPr>
          <w:color w:val="000000" w:themeColor="text1"/>
        </w:rPr>
        <w:fldChar w:fldCharType="separate"/>
      </w:r>
      <w:r w:rsidR="008A5078" w:rsidRPr="00B65855">
        <w:rPr>
          <w:color w:val="000000" w:themeColor="text1"/>
          <w:vertAlign w:val="superscript"/>
        </w:rPr>
        <w:t>36</w:t>
      </w:r>
      <w:r w:rsidRPr="00904A29">
        <w:rPr>
          <w:color w:val="000000" w:themeColor="text1"/>
        </w:rPr>
        <w:fldChar w:fldCharType="end"/>
      </w:r>
      <w:r w:rsidRPr="00904A29">
        <w:rPr>
          <w:color w:val="000000" w:themeColor="text1"/>
        </w:rPr>
        <w:t>, Variational Graph Auto-Encoder (VGAE)</w:t>
      </w:r>
      <w:r w:rsidRPr="00904A29">
        <w:rPr>
          <w:color w:val="000000" w:themeColor="text1"/>
        </w:rPr>
        <w:fldChar w:fldCharType="begin" w:fldLock="1"/>
      </w:r>
      <w:r w:rsidRPr="00904A29">
        <w:rPr>
          <w:color w:val="000000" w:themeColor="text1"/>
        </w:rPr>
        <w:instrText>ADDIN paperpile_citation &lt;clusterId&gt;T692H952W342A963&lt;/clusterId&gt;&lt;metadata&gt;&lt;citation&gt;&lt;id&gt;e6de40da-6e14-04a1-952a-a05c2bf292d3&lt;/id&gt;&lt;/citation&gt;&lt;/metadata&gt;&lt;data&gt;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&lt;/data&gt; \* MERGEFORMAT</w:instrText>
      </w:r>
      <w:r w:rsidRPr="00904A29">
        <w:rPr>
          <w:color w:val="000000" w:themeColor="text1"/>
        </w:rPr>
        <w:fldChar w:fldCharType="separate"/>
      </w:r>
      <w:r w:rsidR="008A5078" w:rsidRPr="00B65855">
        <w:rPr>
          <w:color w:val="000000" w:themeColor="text1"/>
          <w:vertAlign w:val="superscript"/>
        </w:rPr>
        <w:t>37</w:t>
      </w:r>
      <w:r w:rsidRPr="00904A29">
        <w:rPr>
          <w:color w:val="000000" w:themeColor="text1"/>
        </w:rPr>
        <w:fldChar w:fldCharType="end"/>
      </w:r>
      <w:r w:rsidRPr="00904A29">
        <w:rPr>
          <w:color w:val="000000" w:themeColor="text1"/>
        </w:rPr>
        <w:t>, Graph2Gauss</w:t>
      </w:r>
      <w:r w:rsidRPr="00904A29">
        <w:rPr>
          <w:color w:val="000000" w:themeColor="text1"/>
        </w:rPr>
        <w:fldChar w:fldCharType="begin" w:fldLock="1"/>
      </w:r>
      <w:r w:rsidRPr="00904A29">
        <w:rPr>
          <w:color w:val="000000" w:themeColor="text1"/>
        </w:rPr>
        <w:instrText>ADDIN paperpile_citation &lt;clusterId&gt;F416T763I154N877&lt;/clusterId&gt;&lt;metadata&gt;&lt;citation&gt;&lt;id&gt;1d13c3a7-7e7f-0ede-80fc-0947c7cbdb79&lt;/id&gt;&lt;/citation&gt;&lt;/metadata&gt;&lt;data&gt;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&lt;/data&gt; \* MERGEFORMAT</w:instrText>
      </w:r>
      <w:r w:rsidRPr="00904A29">
        <w:rPr>
          <w:color w:val="000000" w:themeColor="text1"/>
        </w:rPr>
        <w:fldChar w:fldCharType="separate"/>
      </w:r>
      <w:r w:rsidR="008A5078" w:rsidRPr="00B65855">
        <w:rPr>
          <w:color w:val="000000" w:themeColor="text1"/>
          <w:vertAlign w:val="superscript"/>
        </w:rPr>
        <w:t>38</w:t>
      </w:r>
      <w:r w:rsidRPr="00904A29">
        <w:rPr>
          <w:color w:val="000000" w:themeColor="text1"/>
        </w:rPr>
        <w:fldChar w:fldCharType="end"/>
      </w:r>
      <w:r w:rsidRPr="00904A29">
        <w:rPr>
          <w:color w:val="000000" w:themeColor="text1"/>
        </w:rPr>
        <w:t>,  and Deep Graph Infomax (DGI)</w:t>
      </w:r>
      <w:r w:rsidRPr="00904A29">
        <w:rPr>
          <w:color w:val="000000" w:themeColor="text1"/>
        </w:rPr>
        <w:fldChar w:fldCharType="begin" w:fldLock="1"/>
      </w:r>
      <w:r w:rsidRPr="00904A29">
        <w:rPr>
          <w:color w:val="000000" w:themeColor="text1"/>
        </w:rPr>
        <w:instrText>ADDIN paperpile_citation &lt;clusterId&gt;J537X885M365Q988&lt;/clusterId&gt;&lt;metadata&gt;&lt;citation&gt;&lt;id&gt;950107b5-d525-4572-a56b-c0c7b76cb795&lt;/id&gt;&lt;/citation&gt;&lt;/metadata&gt;&lt;data&gt;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&lt;/data&gt; \* MERGEFORMAT</w:instrText>
      </w:r>
      <w:r w:rsidRPr="00904A29">
        <w:rPr>
          <w:color w:val="000000" w:themeColor="text1"/>
        </w:rPr>
        <w:fldChar w:fldCharType="separate"/>
      </w:r>
      <w:r w:rsidR="008A5078" w:rsidRPr="00B65855">
        <w:rPr>
          <w:color w:val="000000" w:themeColor="text1"/>
          <w:vertAlign w:val="superscript"/>
        </w:rPr>
        <w:t>39</w:t>
      </w:r>
      <w:r w:rsidRPr="00904A29">
        <w:rPr>
          <w:color w:val="000000" w:themeColor="text1"/>
        </w:rPr>
        <w:fldChar w:fldCharType="end"/>
      </w:r>
      <w:r w:rsidRPr="00904A29">
        <w:rPr>
          <w:color w:val="000000" w:themeColor="text1"/>
        </w:rPr>
        <w:t>, while computationally more expensive, have been utilized for ST data due to their flexibility to model and learn non-linear and complex salient spatial dependencies between genes and cells.</w:t>
      </w:r>
    </w:p>
    <w:p w14:paraId="0343F37C" w14:textId="77777777" w:rsidR="004F3DC5" w:rsidRPr="00904A29" w:rsidRDefault="004F3DC5" w:rsidP="00140E52">
      <w:pPr>
        <w:spacing w:line="479" w:lineRule="auto"/>
        <w:jc w:val="both"/>
        <w:rPr>
          <w:color w:val="000000" w:themeColor="text1"/>
        </w:rPr>
      </w:pPr>
    </w:p>
    <w:p w14:paraId="65470263" w14:textId="77777777" w:rsidR="001F1CBC" w:rsidRPr="00904A29" w:rsidRDefault="001F1CBC" w:rsidP="001F1CBC">
      <w:pPr>
        <w:spacing w:line="479" w:lineRule="auto"/>
        <w:jc w:val="both"/>
        <w:rPr>
          <w:ins w:id="13" w:author="Honglei Ren" w:date="2022-06-28T11:15:00Z"/>
          <w:color w:val="000000" w:themeColor="text1"/>
        </w:rPr>
      </w:pPr>
      <w:ins w:id="14" w:author="Honglei Ren" w:date="2022-06-28T11:15:00Z">
        <w:r w:rsidRPr="00904A29">
          <w:rPr>
            <w:color w:val="000000" w:themeColor="text1"/>
          </w:rPr>
          <w:t>In this work, we develop a framework to reveal continuous temporal relationships with spatial context using ST data. By combining a DGI framework with spatial regularization designed to capture both local and global structural patterns, we extract a spatially-consistent low-dimensional embedding and construct a pseudo-Spatiotemporal Map (</w:t>
        </w:r>
        <w:proofErr w:type="spellStart"/>
        <w:r w:rsidRPr="00904A29">
          <w:rPr>
            <w:color w:val="000000" w:themeColor="text1"/>
          </w:rPr>
          <w:t>pSM</w:t>
        </w:r>
        <w:proofErr w:type="spellEnd"/>
        <w:r w:rsidRPr="00904A29">
          <w:rPr>
            <w:color w:val="000000" w:themeColor="text1"/>
          </w:rPr>
          <w:t xml:space="preserve">), representing a spatially-coherent </w:t>
        </w:r>
        <w:proofErr w:type="spellStart"/>
        <w:r w:rsidRPr="00904A29">
          <w:rPr>
            <w:color w:val="000000" w:themeColor="text1"/>
          </w:rPr>
          <w:t>pseudotime</w:t>
        </w:r>
        <w:proofErr w:type="spellEnd"/>
        <w:r w:rsidRPr="00904A29">
          <w:rPr>
            <w:color w:val="000000" w:themeColor="text1"/>
          </w:rPr>
          <w:t xml:space="preserve"> ordering of cells that encodes biological relationships between cells, along with a region segmentation. We compare </w:t>
        </w:r>
        <w:proofErr w:type="spellStart"/>
        <w:r w:rsidRPr="00904A29">
          <w:rPr>
            <w:color w:val="000000" w:themeColor="text1"/>
          </w:rPr>
          <w:t>SpaceFlow</w:t>
        </w:r>
        <w:proofErr w:type="spellEnd"/>
        <w:r w:rsidRPr="00904A29">
          <w:rPr>
            <w:color w:val="000000" w:themeColor="text1"/>
          </w:rPr>
          <w:t xml:space="preserve"> with five existing methods on six ST datasets, demonstrating competitive performance on benchmarks, and use </w:t>
        </w:r>
        <w:proofErr w:type="spellStart"/>
        <w:r w:rsidRPr="00904A29">
          <w:rPr>
            <w:color w:val="000000" w:themeColor="text1"/>
          </w:rPr>
          <w:t>SpaceFlow</w:t>
        </w:r>
        <w:proofErr w:type="spellEnd"/>
        <w:r w:rsidRPr="00904A29">
          <w:rPr>
            <w:color w:val="000000" w:themeColor="text1"/>
          </w:rPr>
          <w:t xml:space="preserve"> to reveal evolving cell lineage structures, spatiotemporal patterns, cell-cell communications, </w:t>
        </w:r>
        <w:r w:rsidRPr="00904A29">
          <w:rPr>
            <w:color w:val="000000" w:themeColor="text1"/>
            <w:highlight w:val="white"/>
          </w:rPr>
          <w:t xml:space="preserve">tumor-immune interfaces </w:t>
        </w:r>
        <w:r w:rsidRPr="00904A29">
          <w:rPr>
            <w:color w:val="000000" w:themeColor="text1"/>
          </w:rPr>
          <w:t xml:space="preserve">and spatial dynamics of cancer progression. </w:t>
        </w:r>
      </w:ins>
    </w:p>
    <w:p w14:paraId="30648717" w14:textId="023E150F" w:rsidR="000C74D0" w:rsidRPr="00904A29" w:rsidRDefault="000C74D0" w:rsidP="000C74D0">
      <w:pPr>
        <w:spacing w:line="479" w:lineRule="auto"/>
        <w:jc w:val="both"/>
        <w:rPr>
          <w:del w:id="15" w:author="Honglei Ren" w:date="2022-06-28T11:15:00Z"/>
          <w:color w:val="000000" w:themeColor="text1"/>
        </w:rPr>
      </w:pPr>
      <w:del w:id="16" w:author="Honglei Ren" w:date="2022-06-28T11:15:00Z">
        <w:r w:rsidRPr="00904A29">
          <w:rPr>
            <w:color w:val="000000" w:themeColor="text1"/>
          </w:rPr>
          <w:delText>In this work</w:delText>
        </w:r>
        <w:r w:rsidR="00491D14" w:rsidRPr="00904A29">
          <w:rPr>
            <w:color w:val="000000" w:themeColor="text1"/>
          </w:rPr>
          <w:delText>,</w:delText>
        </w:r>
        <w:r w:rsidRPr="00904A29">
          <w:rPr>
            <w:color w:val="000000" w:themeColor="text1"/>
          </w:rPr>
          <w:delText xml:space="preserve"> we develop a framework to reveal continuous temporal relationships with spatial context using ST data. </w:delText>
        </w:r>
        <w:r w:rsidR="00E84EBD" w:rsidRPr="00904A29">
          <w:rPr>
            <w:color w:val="000000" w:themeColor="text1"/>
          </w:rPr>
          <w:delText>By applying a DGI framework, combined with a novel spatial regularization designed to capture both local and global structural patterns, we</w:delText>
        </w:r>
        <w:r w:rsidRPr="00904A29">
          <w:rPr>
            <w:color w:val="000000" w:themeColor="text1"/>
          </w:rPr>
          <w:delText xml:space="preserve"> extract a spatially-consistent low-dimensional embedding that </w:delText>
        </w:r>
        <w:r w:rsidR="000F0E7E" w:rsidRPr="00904A29">
          <w:rPr>
            <w:color w:val="000000" w:themeColor="text1"/>
          </w:rPr>
          <w:delText xml:space="preserve">reflects </w:delText>
        </w:r>
        <w:r w:rsidRPr="00904A29">
          <w:rPr>
            <w:color w:val="000000" w:themeColor="text1"/>
          </w:rPr>
          <w:delText>both expression similarity and the spatial proximity of cells</w:delText>
        </w:r>
        <w:r w:rsidR="002967F5" w:rsidRPr="00904A29">
          <w:rPr>
            <w:color w:val="000000" w:themeColor="text1"/>
          </w:rPr>
          <w:delText xml:space="preserve">. Because distant cells of the same type may exhibit a high degree of transcriptional similarity </w:delText>
        </w:r>
        <w:r w:rsidR="002967F5" w:rsidRPr="00904A29">
          <w:rPr>
            <w:color w:val="000000" w:themeColor="text1"/>
          </w:rPr>
          <w:lastRenderedPageBreak/>
          <w:delText xml:space="preserve">even in very different parts of tissue, spatially-consistent embeddings must be designed to be close only if both expression and spatial position are similar. This reflects the biological belief that spatially separated populations of similar cells correspond to meaningfully distinct structures. </w:delText>
        </w:r>
        <w:r w:rsidR="000801F3" w:rsidRPr="00904A29">
          <w:rPr>
            <w:color w:val="000000" w:themeColor="text1"/>
          </w:rPr>
          <w:delText>. E</w:delText>
        </w:r>
        <w:r w:rsidRPr="00904A29">
          <w:rPr>
            <w:color w:val="000000" w:themeColor="text1"/>
          </w:rPr>
          <w:delText>mbeddings of the gene expression are then ordered by diffusion pseudotime</w:delText>
        </w:r>
        <w:r w:rsidRPr="00904A29">
          <w:rPr>
            <w:color w:val="000000" w:themeColor="text1"/>
          </w:rPr>
          <w:fldChar w:fldCharType="begin" w:fldLock="1"/>
        </w:r>
        <w:r w:rsidRPr="00904A29">
          <w:rPr>
            <w:color w:val="000000" w:themeColor="text1"/>
          </w:rPr>
          <w:delInstrText>ADDIN paperpile_citation &lt;clusterId&gt;E146S496H786L417&lt;/clusterId&gt;&lt;metadata&gt;&lt;citation&gt;&lt;id&gt;8068aec8-e83c-4227-a00b-cb65211f7a38&lt;/id&gt;&lt;/citation&gt;&lt;/metadata&gt;&lt;data&gt;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&lt;/data&gt; \* MERGEFORMAT</w:delInstrText>
        </w:r>
        <w:r w:rsidRPr="00904A29">
          <w:rPr>
            <w:color w:val="000000" w:themeColor="text1"/>
          </w:rPr>
          <w:fldChar w:fldCharType="separate"/>
        </w:r>
      </w:del>
      <w:del w:id="17" w:author="Honglei Ren" w:date="2022-06-28T20:30:00Z">
        <w:r w:rsidR="008A5078" w:rsidRPr="00B65855" w:rsidDel="00AD7643">
          <w:rPr>
            <w:color w:val="000000" w:themeColor="text1"/>
            <w:vertAlign w:val="superscript"/>
          </w:rPr>
          <w:delText>32</w:delText>
        </w:r>
      </w:del>
      <w:del w:id="18" w:author="Honglei Ren" w:date="2022-06-28T11:15:00Z">
        <w:r w:rsidRPr="00904A29">
          <w:rPr>
            <w:color w:val="000000" w:themeColor="text1"/>
          </w:rPr>
          <w:fldChar w:fldCharType="end"/>
        </w:r>
        <w:r w:rsidRPr="00904A29">
          <w:rPr>
            <w:color w:val="000000" w:themeColor="text1"/>
          </w:rPr>
          <w:delText xml:space="preserve"> to create a pseudo-Spatiotemporal Map (pSM). This map </w:delText>
        </w:r>
        <w:r w:rsidR="00E569BE" w:rsidRPr="00904A29">
          <w:rPr>
            <w:color w:val="000000" w:themeColor="text1"/>
          </w:rPr>
          <w:delText xml:space="preserve">represents a spatially-coherent </w:delText>
        </w:r>
        <w:r w:rsidR="006B0E87" w:rsidRPr="00904A29">
          <w:rPr>
            <w:color w:val="000000" w:themeColor="text1"/>
          </w:rPr>
          <w:delText>pseudotime</w:delText>
        </w:r>
        <w:r w:rsidRPr="00904A29">
          <w:rPr>
            <w:color w:val="000000" w:themeColor="text1"/>
          </w:rPr>
          <w:delText xml:space="preserve"> ordering of cells that </w:delText>
        </w:r>
        <w:r w:rsidR="00E569BE" w:rsidRPr="00904A29">
          <w:rPr>
            <w:color w:val="000000" w:themeColor="text1"/>
          </w:rPr>
          <w:delText xml:space="preserve">encodes </w:delText>
        </w:r>
        <w:r w:rsidRPr="00904A29">
          <w:rPr>
            <w:color w:val="000000" w:themeColor="text1"/>
          </w:rPr>
          <w:delText xml:space="preserve">biological relationships </w:delText>
        </w:r>
        <w:r w:rsidR="00E569BE" w:rsidRPr="00904A29">
          <w:rPr>
            <w:color w:val="000000" w:themeColor="text1"/>
          </w:rPr>
          <w:delText xml:space="preserve">between </w:delText>
        </w:r>
        <w:r w:rsidRPr="00904A29">
          <w:rPr>
            <w:color w:val="000000" w:themeColor="text1"/>
          </w:rPr>
          <w:delText xml:space="preserve">cells, such as developmental trajectories and cancer progression. </w:delText>
        </w:r>
        <w:r w:rsidR="004C2B3A" w:rsidRPr="00904A29">
          <w:rPr>
            <w:color w:val="000000" w:themeColor="text1"/>
          </w:rPr>
          <w:delText>The</w:delText>
        </w:r>
        <w:r w:rsidRPr="00904A29">
          <w:rPr>
            <w:color w:val="000000" w:themeColor="text1"/>
          </w:rPr>
          <w:delText xml:space="preserve"> same embedding </w:delText>
        </w:r>
        <w:r w:rsidR="004C2B3A" w:rsidRPr="00904A29">
          <w:rPr>
            <w:color w:val="000000" w:themeColor="text1"/>
          </w:rPr>
          <w:delText xml:space="preserve">can </w:delText>
        </w:r>
        <w:r w:rsidRPr="00904A29">
          <w:rPr>
            <w:color w:val="000000" w:themeColor="text1"/>
          </w:rPr>
          <w:delText>also</w:delText>
        </w:r>
        <w:r w:rsidR="004C2B3A" w:rsidRPr="00904A29">
          <w:rPr>
            <w:color w:val="000000" w:themeColor="text1"/>
          </w:rPr>
          <w:delText xml:space="preserve"> be</w:delText>
        </w:r>
        <w:r w:rsidRPr="00904A29">
          <w:rPr>
            <w:color w:val="000000" w:themeColor="text1"/>
          </w:rPr>
          <w:delText xml:space="preserve"> used for domain segmentation when paired with clustering algorithms. </w:delText>
        </w:r>
      </w:del>
    </w:p>
    <w:p w14:paraId="1B9F3F25" w14:textId="047F1FD3" w:rsidR="000C74D0" w:rsidRPr="00904A29" w:rsidRDefault="000C74D0" w:rsidP="000C74D0">
      <w:pPr>
        <w:spacing w:line="479" w:lineRule="auto"/>
        <w:jc w:val="both"/>
        <w:rPr>
          <w:del w:id="19" w:author="Honglei Ren" w:date="2022-06-28T11:15:00Z"/>
          <w:color w:val="000000" w:themeColor="text1"/>
        </w:rPr>
      </w:pPr>
    </w:p>
    <w:p w14:paraId="0634AA4C" w14:textId="523D5EBE" w:rsidR="00140E52" w:rsidRPr="00904A29" w:rsidRDefault="000C74D0" w:rsidP="000C74D0">
      <w:pPr>
        <w:spacing w:line="479" w:lineRule="auto"/>
        <w:jc w:val="both"/>
        <w:rPr>
          <w:del w:id="20" w:author="Honglei Ren" w:date="2022-06-28T11:15:00Z"/>
          <w:color w:val="000000" w:themeColor="text1"/>
        </w:rPr>
      </w:pPr>
      <w:del w:id="21" w:author="Honglei Ren" w:date="2022-06-28T11:15:00Z">
        <w:r w:rsidRPr="00904A29">
          <w:rPr>
            <w:color w:val="000000" w:themeColor="text1"/>
          </w:rPr>
          <w:delText xml:space="preserve">We compare the SpaceFlow method with five </w:delText>
        </w:r>
        <w:r w:rsidR="005C20CC" w:rsidRPr="00904A29">
          <w:rPr>
            <w:color w:val="000000" w:themeColor="text1"/>
          </w:rPr>
          <w:delText>existing</w:delText>
        </w:r>
        <w:r w:rsidR="00310371" w:rsidRPr="00904A29">
          <w:rPr>
            <w:color w:val="000000" w:themeColor="text1"/>
          </w:rPr>
          <w:delText xml:space="preserve"> </w:delText>
        </w:r>
        <w:r w:rsidRPr="00904A29">
          <w:rPr>
            <w:color w:val="000000" w:themeColor="text1"/>
          </w:rPr>
          <w:delText xml:space="preserve">methods on six ST datasets with different resolution and sequencing techniques on the task of domain segmentation, </w:delText>
        </w:r>
        <w:r w:rsidR="008D60BA" w:rsidRPr="00904A29">
          <w:rPr>
            <w:color w:val="000000" w:themeColor="text1"/>
          </w:rPr>
          <w:delText xml:space="preserve">demonstrating the quality of </w:delText>
        </w:r>
        <w:r w:rsidR="00AB155F" w:rsidRPr="00904A29">
          <w:rPr>
            <w:color w:val="000000" w:themeColor="text1"/>
          </w:rPr>
          <w:delText xml:space="preserve">the SpaceFlow </w:delText>
        </w:r>
        <w:r w:rsidR="008D60BA" w:rsidRPr="00904A29">
          <w:rPr>
            <w:color w:val="000000" w:themeColor="text1"/>
          </w:rPr>
          <w:delText>embeddings through competitive performance on standard benchmarks</w:delText>
        </w:r>
        <w:r w:rsidRPr="00904A29">
          <w:rPr>
            <w:color w:val="000000" w:themeColor="text1"/>
          </w:rPr>
          <w:delText>. Using</w:delText>
        </w:r>
        <w:r w:rsidR="00455C7F" w:rsidRPr="00904A29">
          <w:rPr>
            <w:color w:val="000000" w:themeColor="text1"/>
          </w:rPr>
          <w:delText xml:space="preserve"> our computed</w:delText>
        </w:r>
        <w:r w:rsidRPr="00904A29">
          <w:rPr>
            <w:color w:val="000000" w:themeColor="text1"/>
          </w:rPr>
          <w:delText xml:space="preserve"> pSM, we </w:delText>
        </w:r>
        <w:r w:rsidR="009A7380" w:rsidRPr="00904A29">
          <w:rPr>
            <w:color w:val="000000" w:themeColor="text1"/>
          </w:rPr>
          <w:delText xml:space="preserve">then </w:delText>
        </w:r>
        <w:r w:rsidRPr="00904A29">
          <w:rPr>
            <w:color w:val="000000" w:themeColor="text1"/>
          </w:rPr>
          <w:delText xml:space="preserve">reveal </w:delText>
        </w:r>
        <w:r w:rsidR="00BF0FD9" w:rsidRPr="00904A29">
          <w:rPr>
            <w:color w:val="000000" w:themeColor="text1"/>
          </w:rPr>
          <w:delText xml:space="preserve">new </w:delText>
        </w:r>
        <w:r w:rsidRPr="00904A29">
          <w:rPr>
            <w:color w:val="000000" w:themeColor="text1"/>
          </w:rPr>
          <w:delText xml:space="preserve">evolving cell lineage structures, spatiotemporal </w:delText>
        </w:r>
        <w:r w:rsidR="008F5425" w:rsidRPr="00904A29">
          <w:rPr>
            <w:color w:val="000000" w:themeColor="text1"/>
          </w:rPr>
          <w:delText>patterns,</w:delText>
        </w:r>
        <w:r w:rsidRPr="00904A29">
          <w:rPr>
            <w:color w:val="000000" w:themeColor="text1"/>
          </w:rPr>
          <w:delText xml:space="preserve"> and cell-cell communications in chicken heart development, and uncover</w:delText>
        </w:r>
        <w:r w:rsidRPr="00904A29">
          <w:rPr>
            <w:color w:val="000000" w:themeColor="text1"/>
            <w:highlight w:val="white"/>
          </w:rPr>
          <w:delText xml:space="preserve"> tumor-immune interfaces </w:delText>
        </w:r>
        <w:r w:rsidRPr="00904A29">
          <w:rPr>
            <w:color w:val="000000" w:themeColor="text1"/>
          </w:rPr>
          <w:delText xml:space="preserve">and spatial dynamics of cancer progression in a human breast cancer data. We also demonstrate the robustness of </w:delText>
        </w:r>
        <w:r w:rsidR="00FA72C3" w:rsidRPr="00904A29">
          <w:rPr>
            <w:color w:val="000000" w:themeColor="text1"/>
          </w:rPr>
          <w:delText xml:space="preserve">our </w:delText>
        </w:r>
        <w:r w:rsidRPr="00904A29">
          <w:rPr>
            <w:color w:val="000000" w:themeColor="text1"/>
          </w:rPr>
          <w:delText>method in identifying spatiotemporal structures from various ST datasets.</w:delText>
        </w:r>
        <w:r w:rsidR="00140E52" w:rsidRPr="00904A29">
          <w:rPr>
            <w:color w:val="000000" w:themeColor="text1"/>
          </w:rPr>
          <w:delText xml:space="preserve"> </w:delText>
        </w:r>
      </w:del>
    </w:p>
    <w:p w14:paraId="52BE4F96" w14:textId="4900BC61" w:rsidR="009274E0" w:rsidRPr="00904A29" w:rsidRDefault="00D50090" w:rsidP="000A5F1F">
      <w:pPr>
        <w:pStyle w:val="Heading1"/>
        <w:keepNext w:val="0"/>
        <w:keepLines w:val="0"/>
        <w:spacing w:before="240" w:after="160" w:line="360" w:lineRule="auto"/>
        <w:jc w:val="both"/>
        <w:rPr>
          <w:b/>
          <w:color w:val="000000" w:themeColor="text1"/>
          <w:sz w:val="48"/>
          <w:szCs w:val="48"/>
        </w:rPr>
      </w:pPr>
      <w:r w:rsidRPr="00904A29">
        <w:rPr>
          <w:b/>
          <w:color w:val="000000" w:themeColor="text1"/>
          <w:sz w:val="28"/>
          <w:szCs w:val="28"/>
        </w:rPr>
        <w:t>Results</w:t>
      </w:r>
    </w:p>
    <w:p w14:paraId="1245F2C2" w14:textId="7C103BDA" w:rsidR="007630A8" w:rsidRPr="00904A29" w:rsidRDefault="00275F8E">
      <w:pPr>
        <w:rPr>
          <w:b/>
          <w:color w:val="000000" w:themeColor="text1"/>
          <w:sz w:val="24"/>
          <w:szCs w:val="24"/>
        </w:rPr>
      </w:pPr>
      <w:r w:rsidRPr="00904A29">
        <w:rPr>
          <w:b/>
          <w:color w:val="000000" w:themeColor="text1"/>
          <w:sz w:val="24"/>
          <w:szCs w:val="24"/>
        </w:rPr>
        <w:t xml:space="preserve">Overview of </w:t>
      </w:r>
      <w:proofErr w:type="spellStart"/>
      <w:r w:rsidRPr="00904A29">
        <w:rPr>
          <w:b/>
          <w:color w:val="000000" w:themeColor="text1"/>
          <w:sz w:val="24"/>
          <w:szCs w:val="24"/>
        </w:rPr>
        <w:t>SpaceFlow</w:t>
      </w:r>
      <w:proofErr w:type="spellEnd"/>
      <w:r w:rsidRPr="00904A29">
        <w:rPr>
          <w:b/>
          <w:color w:val="000000" w:themeColor="text1"/>
          <w:sz w:val="24"/>
          <w:szCs w:val="24"/>
        </w:rPr>
        <w:t xml:space="preserve"> </w:t>
      </w:r>
    </w:p>
    <w:p w14:paraId="6A0003E2" w14:textId="5D3A57E1" w:rsidR="009274E0" w:rsidRPr="00904A29" w:rsidRDefault="00275F8E" w:rsidP="00F14D44">
      <w:pPr>
        <w:jc w:val="both"/>
        <w:rPr>
          <w:color w:val="000000" w:themeColor="text1"/>
        </w:rPr>
      </w:pPr>
      <w:proofErr w:type="spellStart"/>
      <w:r w:rsidRPr="00904A29">
        <w:rPr>
          <w:color w:val="000000" w:themeColor="text1"/>
        </w:rPr>
        <w:t>SpaceFlow</w:t>
      </w:r>
      <w:proofErr w:type="spellEnd"/>
      <w:r w:rsidRPr="00904A29">
        <w:rPr>
          <w:color w:val="000000" w:themeColor="text1"/>
        </w:rPr>
        <w:t xml:space="preserve"> takes Spatial Transcriptomic (ST) data as input (Fig</w:t>
      </w:r>
      <w:r w:rsidR="00323D19" w:rsidRPr="00904A29">
        <w:rPr>
          <w:color w:val="000000" w:themeColor="text1"/>
        </w:rPr>
        <w:t>.</w:t>
      </w:r>
      <w:r w:rsidRPr="00904A29">
        <w:rPr>
          <w:color w:val="000000" w:themeColor="text1"/>
        </w:rPr>
        <w:t xml:space="preserve"> 1a) and output</w:t>
      </w:r>
      <w:r w:rsidR="00323D19" w:rsidRPr="00904A29">
        <w:rPr>
          <w:color w:val="000000" w:themeColor="text1"/>
        </w:rPr>
        <w:t>s a</w:t>
      </w:r>
      <w:r w:rsidRPr="00904A29">
        <w:rPr>
          <w:color w:val="000000" w:themeColor="text1"/>
        </w:rPr>
        <w:t xml:space="preserve"> </w:t>
      </w:r>
      <w:r w:rsidR="0018556C" w:rsidRPr="00904A29">
        <w:rPr>
          <w:color w:val="000000" w:themeColor="text1"/>
        </w:rPr>
        <w:t>spatially</w:t>
      </w:r>
      <w:r w:rsidRPr="00904A29">
        <w:rPr>
          <w:color w:val="000000" w:themeColor="text1"/>
        </w:rPr>
        <w:t xml:space="preserve">-consistent </w:t>
      </w:r>
      <w:r w:rsidR="00AF2103" w:rsidRPr="00904A29">
        <w:rPr>
          <w:color w:val="000000" w:themeColor="text1"/>
        </w:rPr>
        <w:t>low-dim</w:t>
      </w:r>
      <w:r w:rsidRPr="00904A29">
        <w:rPr>
          <w:color w:val="000000" w:themeColor="text1"/>
        </w:rPr>
        <w:t xml:space="preserve">ensional embedding, </w:t>
      </w:r>
      <w:r w:rsidR="00AB521A" w:rsidRPr="00904A29">
        <w:rPr>
          <w:color w:val="000000" w:themeColor="text1"/>
        </w:rPr>
        <w:t xml:space="preserve">domain </w:t>
      </w:r>
      <w:r w:rsidRPr="00904A29">
        <w:rPr>
          <w:color w:val="000000" w:themeColor="text1"/>
        </w:rPr>
        <w:t xml:space="preserve">segmentation, and </w:t>
      </w:r>
      <w:r w:rsidR="001F5335" w:rsidRPr="00904A29">
        <w:rPr>
          <w:color w:val="000000" w:themeColor="text1"/>
        </w:rPr>
        <w:t>pseudo-Spatiotemporal Map (</w:t>
      </w:r>
      <w:proofErr w:type="spellStart"/>
      <w:r w:rsidR="001F5335" w:rsidRPr="00904A29">
        <w:rPr>
          <w:color w:val="000000" w:themeColor="text1"/>
        </w:rPr>
        <w:t>pSM</w:t>
      </w:r>
      <w:proofErr w:type="spellEnd"/>
      <w:r w:rsidR="001F5335" w:rsidRPr="00904A29">
        <w:rPr>
          <w:color w:val="000000" w:themeColor="text1"/>
        </w:rPr>
        <w:t xml:space="preserve">) </w:t>
      </w:r>
      <w:r w:rsidRPr="00904A29">
        <w:rPr>
          <w:color w:val="000000" w:themeColor="text1"/>
        </w:rPr>
        <w:t>of the tissue</w:t>
      </w:r>
      <w:r w:rsidR="007630A8" w:rsidRPr="00904A29">
        <w:rPr>
          <w:color w:val="000000" w:themeColor="text1"/>
        </w:rPr>
        <w:t xml:space="preserve">. </w:t>
      </w:r>
      <w:r w:rsidRPr="00904A29">
        <w:rPr>
          <w:color w:val="000000" w:themeColor="text1"/>
        </w:rPr>
        <w:t xml:space="preserve">The input ST data consists of an expression count matrix and spatial coordinates of cells or spots. The output embedding encodes the expression of ST data so that </w:t>
      </w:r>
      <w:r w:rsidR="00323D19" w:rsidRPr="00904A29">
        <w:rPr>
          <w:color w:val="000000" w:themeColor="text1"/>
        </w:rPr>
        <w:t>nearby</w:t>
      </w:r>
      <w:r w:rsidRPr="00904A29">
        <w:rPr>
          <w:color w:val="000000" w:themeColor="text1"/>
        </w:rPr>
        <w:t xml:space="preserve"> embedding</w:t>
      </w:r>
      <w:r w:rsidR="00EA7312" w:rsidRPr="00904A29">
        <w:rPr>
          <w:color w:val="000000" w:themeColor="text1"/>
        </w:rPr>
        <w:t>s</w:t>
      </w:r>
      <w:r w:rsidRPr="00904A29">
        <w:rPr>
          <w:color w:val="000000" w:themeColor="text1"/>
        </w:rPr>
        <w:t xml:space="preserve"> </w:t>
      </w:r>
      <w:r w:rsidR="00323D19" w:rsidRPr="00904A29">
        <w:rPr>
          <w:color w:val="000000" w:themeColor="text1"/>
        </w:rPr>
        <w:t xml:space="preserve">in the latent space </w:t>
      </w:r>
      <w:r w:rsidRPr="00904A29">
        <w:rPr>
          <w:color w:val="000000" w:themeColor="text1"/>
        </w:rPr>
        <w:t>reflect</w:t>
      </w:r>
      <w:r w:rsidR="00323D19" w:rsidRPr="00904A29">
        <w:rPr>
          <w:color w:val="000000" w:themeColor="text1"/>
        </w:rPr>
        <w:t xml:space="preserve"> not only</w:t>
      </w:r>
      <w:r w:rsidRPr="00904A29">
        <w:rPr>
          <w:color w:val="000000" w:themeColor="text1"/>
        </w:rPr>
        <w:t xml:space="preserve"> the similarity </w:t>
      </w:r>
      <w:r w:rsidR="00323D19" w:rsidRPr="00904A29">
        <w:rPr>
          <w:color w:val="000000" w:themeColor="text1"/>
        </w:rPr>
        <w:t xml:space="preserve">in expression </w:t>
      </w:r>
      <w:r w:rsidRPr="00904A29">
        <w:rPr>
          <w:color w:val="000000" w:themeColor="text1"/>
        </w:rPr>
        <w:t xml:space="preserve">but also spatial proximity. The </w:t>
      </w:r>
      <w:r w:rsidR="007630A8" w:rsidRPr="00904A29">
        <w:rPr>
          <w:color w:val="000000" w:themeColor="text1"/>
        </w:rPr>
        <w:t xml:space="preserve">domain </w:t>
      </w:r>
      <w:r w:rsidRPr="00904A29">
        <w:rPr>
          <w:color w:val="000000" w:themeColor="text1"/>
        </w:rPr>
        <w:t xml:space="preserve">segmentation </w:t>
      </w:r>
      <w:r w:rsidR="00F04526" w:rsidRPr="00904A29">
        <w:rPr>
          <w:color w:val="000000" w:themeColor="text1"/>
        </w:rPr>
        <w:t>characterizes</w:t>
      </w:r>
      <w:r w:rsidRPr="00904A29">
        <w:rPr>
          <w:color w:val="000000" w:themeColor="text1"/>
        </w:rPr>
        <w:t xml:space="preserve"> </w:t>
      </w:r>
      <w:r w:rsidR="00530185" w:rsidRPr="00904A29">
        <w:rPr>
          <w:color w:val="000000" w:themeColor="text1"/>
        </w:rPr>
        <w:t xml:space="preserve">the spatial </w:t>
      </w:r>
      <w:r w:rsidRPr="00904A29">
        <w:rPr>
          <w:color w:val="000000" w:themeColor="text1"/>
        </w:rPr>
        <w:t>pattern</w:t>
      </w:r>
      <w:r w:rsidR="00530185" w:rsidRPr="00904A29">
        <w:rPr>
          <w:color w:val="000000" w:themeColor="text1"/>
        </w:rPr>
        <w:t>s</w:t>
      </w:r>
      <w:r w:rsidRPr="00904A29">
        <w:rPr>
          <w:color w:val="000000" w:themeColor="text1"/>
        </w:rPr>
        <w:t xml:space="preserve"> of tissue without the need </w:t>
      </w:r>
      <w:r w:rsidRPr="00904A29">
        <w:rPr>
          <w:color w:val="000000" w:themeColor="text1"/>
        </w:rPr>
        <w:lastRenderedPageBreak/>
        <w:t xml:space="preserve">for histological or pathological knowledge. The </w:t>
      </w:r>
      <w:proofErr w:type="spellStart"/>
      <w:r w:rsidR="001F5335" w:rsidRPr="00904A29">
        <w:rPr>
          <w:color w:val="000000" w:themeColor="text1"/>
        </w:rPr>
        <w:t>pSM</w:t>
      </w:r>
      <w:proofErr w:type="spellEnd"/>
      <w:r w:rsidR="001F5335" w:rsidRPr="00904A29">
        <w:rPr>
          <w:color w:val="000000" w:themeColor="text1"/>
        </w:rPr>
        <w:t xml:space="preserve"> </w:t>
      </w:r>
      <w:r w:rsidRPr="00904A29">
        <w:rPr>
          <w:color w:val="000000" w:themeColor="text1"/>
        </w:rPr>
        <w:t xml:space="preserve">is a map that </w:t>
      </w:r>
      <w:r w:rsidR="00687373" w:rsidRPr="00904A29">
        <w:rPr>
          <w:color w:val="000000" w:themeColor="text1"/>
        </w:rPr>
        <w:t>represents</w:t>
      </w:r>
      <w:r w:rsidRPr="00904A29">
        <w:rPr>
          <w:color w:val="000000" w:themeColor="text1"/>
        </w:rPr>
        <w:t xml:space="preserve"> the </w:t>
      </w:r>
      <w:r w:rsidR="00F43B09" w:rsidRPr="00904A29">
        <w:rPr>
          <w:color w:val="000000" w:themeColor="text1"/>
        </w:rPr>
        <w:t xml:space="preserve">pseudo-spatiotemporal relationship </w:t>
      </w:r>
      <w:r w:rsidRPr="00904A29">
        <w:rPr>
          <w:color w:val="000000" w:themeColor="text1"/>
        </w:rPr>
        <w:t>of cells in ST data.</w:t>
      </w:r>
    </w:p>
    <w:p w14:paraId="1DA1DF81" w14:textId="77777777" w:rsidR="009274E0" w:rsidRPr="00904A29" w:rsidRDefault="009274E0">
      <w:pPr>
        <w:rPr>
          <w:color w:val="000000" w:themeColor="text1"/>
        </w:rPr>
      </w:pPr>
    </w:p>
    <w:p w14:paraId="3A4F503E" w14:textId="577421A2" w:rsidR="00706B69" w:rsidRPr="00904A29" w:rsidRDefault="00706B69" w:rsidP="00706B69">
      <w:pPr>
        <w:jc w:val="both"/>
        <w:rPr>
          <w:color w:val="000000" w:themeColor="text1"/>
        </w:rPr>
      </w:pPr>
      <w:r w:rsidRPr="00904A29">
        <w:rPr>
          <w:color w:val="000000" w:themeColor="text1"/>
        </w:rPr>
        <w:t xml:space="preserve">Before applying the deep graph network, a Spatial Expression Graph (SEG) is constructed (Fig 1b) with nodes in </w:t>
      </w:r>
      <w:r w:rsidR="00637019" w:rsidRPr="00904A29">
        <w:rPr>
          <w:color w:val="000000" w:themeColor="text1"/>
        </w:rPr>
        <w:t xml:space="preserve">the </w:t>
      </w:r>
      <w:r w:rsidRPr="00904A29">
        <w:rPr>
          <w:color w:val="000000" w:themeColor="text1"/>
        </w:rPr>
        <w:t>graph representing cells with expression profile attached, while edges model the spatial adjacency relationship of cells (Fig. 1b).  In addition, an Expression Permuted Graph (EPG) is constructed by randomly permuting the nodes in SEG</w:t>
      </w:r>
      <w:r w:rsidR="008F5425" w:rsidRPr="00904A29">
        <w:rPr>
          <w:color w:val="000000" w:themeColor="text1"/>
        </w:rPr>
        <w:t xml:space="preserve"> </w:t>
      </w:r>
      <w:r w:rsidRPr="00904A29">
        <w:rPr>
          <w:color w:val="000000" w:themeColor="text1"/>
        </w:rPr>
        <w:t xml:space="preserve">and used as negative inputs for the network. To encode the SEG into low-dimensional embeddings, a graph convolutional encoder is built with Parametric </w:t>
      </w:r>
      <w:proofErr w:type="spellStart"/>
      <w:r w:rsidRPr="00904A29">
        <w:rPr>
          <w:color w:val="000000" w:themeColor="text1"/>
        </w:rPr>
        <w:t>ReLU</w:t>
      </w:r>
      <w:proofErr w:type="spellEnd"/>
      <w:r w:rsidRPr="00904A29">
        <w:rPr>
          <w:color w:val="000000" w:themeColor="text1"/>
        </w:rPr>
        <w:t xml:space="preserve"> (</w:t>
      </w:r>
      <w:proofErr w:type="spellStart"/>
      <w:r w:rsidRPr="00904A29">
        <w:rPr>
          <w:color w:val="000000" w:themeColor="text1"/>
        </w:rPr>
        <w:t>PReLU</w:t>
      </w:r>
      <w:proofErr w:type="spellEnd"/>
      <w:r w:rsidRPr="00904A29">
        <w:rPr>
          <w:color w:val="000000" w:themeColor="text1"/>
        </w:rPr>
        <w:t>) as activation (Fig</w:t>
      </w:r>
      <w:r w:rsidR="00F04526" w:rsidRPr="00904A29">
        <w:rPr>
          <w:color w:val="000000" w:themeColor="text1"/>
        </w:rPr>
        <w:t>.</w:t>
      </w:r>
      <w:r w:rsidRPr="00904A29">
        <w:rPr>
          <w:color w:val="000000" w:themeColor="text1"/>
        </w:rPr>
        <w:t xml:space="preserve"> 1c). The graph convolutional encoder applies a weighted aggregation to the expression of a cell with its spatial neighborhood to capture local expression patterns into </w:t>
      </w:r>
      <w:r w:rsidR="008F5425" w:rsidRPr="00904A29">
        <w:rPr>
          <w:color w:val="000000" w:themeColor="text1"/>
        </w:rPr>
        <w:t>embeddings. We</w:t>
      </w:r>
      <w:r w:rsidRPr="00904A29">
        <w:rPr>
          <w:color w:val="000000" w:themeColor="text1"/>
        </w:rPr>
        <w:t xml:space="preserve"> utilize a Deep Graph Infomax (DGI) framework to train the encoder</w:t>
      </w:r>
      <w:r w:rsidRPr="00904A29">
        <w:rPr>
          <w:color w:val="000000" w:themeColor="text1"/>
        </w:rPr>
        <w:fldChar w:fldCharType="begin" w:fldLock="1"/>
      </w:r>
      <w:r w:rsidRPr="00904A29">
        <w:rPr>
          <w:color w:val="000000" w:themeColor="text1"/>
        </w:rPr>
        <w:instrText>ADDIN paperpile_citation &lt;clusterId&gt;X173L431A721E544&lt;/clusterId&gt;&lt;metadata&gt;&lt;citation&gt;&lt;id&gt;950107b5-d525-4572-a56b-c0c7b76cb795&lt;/id&gt;&lt;/citation&gt;&lt;/metadata&gt;&lt;data&gt;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&lt;/data&gt; \* MERGEFORMAT</w:instrText>
      </w:r>
      <w:r w:rsidRPr="00904A29">
        <w:rPr>
          <w:color w:val="000000" w:themeColor="text1"/>
        </w:rPr>
        <w:fldChar w:fldCharType="separate"/>
      </w:r>
      <w:r w:rsidR="008A5078" w:rsidRPr="00B65855">
        <w:rPr>
          <w:color w:val="000000" w:themeColor="text1"/>
          <w:vertAlign w:val="superscript"/>
        </w:rPr>
        <w:t>39</w:t>
      </w:r>
      <w:r w:rsidRPr="00904A29">
        <w:rPr>
          <w:color w:val="000000" w:themeColor="text1"/>
        </w:rPr>
        <w:fldChar w:fldCharType="end"/>
      </w:r>
      <w:r w:rsidR="00FC4640" w:rsidRPr="00904A29">
        <w:rPr>
          <w:color w:val="000000" w:themeColor="text1"/>
        </w:rPr>
        <w:t xml:space="preserve"> , which </w:t>
      </w:r>
      <w:r w:rsidRPr="00904A29">
        <w:rPr>
          <w:color w:val="000000" w:themeColor="text1"/>
        </w:rPr>
        <w:t xml:space="preserve"> optimizes a Discriminator Loss (Fig</w:t>
      </w:r>
      <w:r w:rsidR="00F04526" w:rsidRPr="00904A29">
        <w:rPr>
          <w:color w:val="000000" w:themeColor="text1"/>
        </w:rPr>
        <w:t>.</w:t>
      </w:r>
      <w:r w:rsidRPr="00904A29">
        <w:rPr>
          <w:color w:val="000000" w:themeColor="text1"/>
        </w:rPr>
        <w:t xml:space="preserve"> 1d bottom) to </w:t>
      </w:r>
      <w:r w:rsidR="003D3FF9" w:rsidRPr="00904A29">
        <w:rPr>
          <w:color w:val="000000" w:themeColor="text1"/>
        </w:rPr>
        <w:t xml:space="preserve">learn to </w:t>
      </w:r>
      <w:r w:rsidRPr="00904A29">
        <w:rPr>
          <w:color w:val="000000" w:themeColor="text1"/>
        </w:rPr>
        <w:t xml:space="preserve">distinguish the embeddings from SEG and EPG input. </w:t>
      </w:r>
      <w:r w:rsidR="00657D7C" w:rsidRPr="00904A29">
        <w:rPr>
          <w:color w:val="000000" w:themeColor="text1"/>
        </w:rPr>
        <w:t>Compared to other GCN architectures, this allows the encoder to learn embeddings that emphasize specifically the spatial expression patterns that corresponding to meaningful structure as opposed to those due to non-spatial variation or noise.</w:t>
      </w:r>
      <w:r w:rsidR="00E4489B" w:rsidRPr="00904A29">
        <w:rPr>
          <w:color w:val="000000" w:themeColor="text1"/>
        </w:rPr>
        <w:t xml:space="preserve"> </w:t>
      </w:r>
      <w:r w:rsidRPr="00904A29">
        <w:rPr>
          <w:color w:val="000000" w:themeColor="text1"/>
        </w:rPr>
        <w:t xml:space="preserve"> </w:t>
      </w:r>
    </w:p>
    <w:p w14:paraId="58E2EFEA" w14:textId="77777777" w:rsidR="009274E0" w:rsidRPr="00904A29" w:rsidRDefault="009274E0">
      <w:pPr>
        <w:rPr>
          <w:color w:val="000000" w:themeColor="text1"/>
        </w:rPr>
      </w:pPr>
    </w:p>
    <w:p w14:paraId="7B51BD6A" w14:textId="395D6C65" w:rsidR="009274E0" w:rsidRPr="00904A29" w:rsidRDefault="00B11FE5" w:rsidP="00BD6385">
      <w:pPr>
        <w:jc w:val="both"/>
        <w:rPr>
          <w:b/>
          <w:color w:val="000000" w:themeColor="text1"/>
        </w:rPr>
      </w:pPr>
      <w:r w:rsidRPr="00904A29">
        <w:rPr>
          <w:color w:val="000000" w:themeColor="text1"/>
        </w:rPr>
        <w:t>Distant cells of the same cell type may exhibit a high degree of transcriptional similarity even when in very different parts of tissue. Consequently, in order to produce embeddings that most meaningfully represent spatial structure, one needs spatial consistency in embeddings, meaning that the latent space embeddings should be distant not only if their expression profile is distinct, but also when the expression is similar but their spatial locations are distant. We use embedding regularization to enforce this structure in the latent space</w:t>
      </w:r>
      <w:del w:id="22" w:author="Honglei Ren" w:date="2022-06-28T11:24:00Z">
        <w:r w:rsidRPr="00904A29">
          <w:rPr>
            <w:color w:val="000000" w:themeColor="text1"/>
          </w:rPr>
          <w:delText xml:space="preserve"> </w:delText>
        </w:r>
      </w:del>
      <w:r w:rsidR="00F14D44" w:rsidRPr="00904A29">
        <w:rPr>
          <w:color w:val="000000" w:themeColor="text1"/>
        </w:rPr>
        <w:t xml:space="preserve"> </w:t>
      </w:r>
      <w:r w:rsidR="00275F8E" w:rsidRPr="00904A29">
        <w:rPr>
          <w:color w:val="000000" w:themeColor="text1"/>
        </w:rPr>
        <w:t>(Fi</w:t>
      </w:r>
      <w:r w:rsidR="002A411F" w:rsidRPr="00904A29">
        <w:rPr>
          <w:color w:val="000000" w:themeColor="text1"/>
        </w:rPr>
        <w:t>g. 1d</w:t>
      </w:r>
      <w:r w:rsidR="00275F8E" w:rsidRPr="00904A29">
        <w:rPr>
          <w:color w:val="000000" w:themeColor="text1"/>
        </w:rPr>
        <w:t xml:space="preserve">), which takes </w:t>
      </w:r>
      <w:r w:rsidR="005E0049" w:rsidRPr="00904A29">
        <w:rPr>
          <w:color w:val="000000" w:themeColor="text1"/>
        </w:rPr>
        <w:t>the</w:t>
      </w:r>
      <w:r w:rsidR="00275F8E" w:rsidRPr="00904A29">
        <w:rPr>
          <w:color w:val="000000" w:themeColor="text1"/>
        </w:rPr>
        <w:t xml:space="preserve"> spatial distance matrix and </w:t>
      </w:r>
      <w:r w:rsidR="005E0049" w:rsidRPr="00904A29">
        <w:rPr>
          <w:color w:val="000000" w:themeColor="text1"/>
        </w:rPr>
        <w:t xml:space="preserve">the </w:t>
      </w:r>
      <w:r w:rsidR="00275F8E" w:rsidRPr="00904A29">
        <w:rPr>
          <w:color w:val="000000" w:themeColor="text1"/>
        </w:rPr>
        <w:t>embedding distance matrix of cells or spots as input. These two matrices are then input into linear kernel</w:t>
      </w:r>
      <w:r w:rsidR="00C57E3E" w:rsidRPr="00904A29">
        <w:rPr>
          <w:color w:val="000000" w:themeColor="text1"/>
        </w:rPr>
        <w:t>s</w:t>
      </w:r>
      <w:r w:rsidR="00275F8E" w:rsidRPr="00904A29">
        <w:rPr>
          <w:color w:val="000000" w:themeColor="text1"/>
        </w:rPr>
        <w:t xml:space="preserve"> (Spatial kernel and Embedding </w:t>
      </w:r>
      <w:r w:rsidR="00883ACA" w:rsidRPr="00904A29">
        <w:rPr>
          <w:color w:val="000000" w:themeColor="text1"/>
        </w:rPr>
        <w:t>k</w:t>
      </w:r>
      <w:r w:rsidR="00275F8E" w:rsidRPr="00904A29">
        <w:rPr>
          <w:color w:val="000000" w:themeColor="text1"/>
        </w:rPr>
        <w:t xml:space="preserve">ernel) to calculate the loss of each cell pair based on the spatial or embedding distance. The spatial losses and embedding </w:t>
      </w:r>
      <w:r w:rsidR="00275F8E" w:rsidRPr="00904A29">
        <w:rPr>
          <w:color w:val="000000" w:themeColor="text1"/>
        </w:rPr>
        <w:lastRenderedPageBreak/>
        <w:t xml:space="preserve">losses of cells from these kernels are then </w:t>
      </w:r>
      <w:r w:rsidR="000B0C28" w:rsidRPr="00904A29">
        <w:rPr>
          <w:color w:val="000000" w:themeColor="text1"/>
        </w:rPr>
        <w:t>combined</w:t>
      </w:r>
      <w:r w:rsidR="00275F8E" w:rsidRPr="00904A29">
        <w:rPr>
          <w:color w:val="000000" w:themeColor="text1"/>
        </w:rPr>
        <w:t xml:space="preserve"> to produce </w:t>
      </w:r>
      <w:r w:rsidR="000B0C28" w:rsidRPr="00904A29">
        <w:rPr>
          <w:color w:val="000000" w:themeColor="text1"/>
        </w:rPr>
        <w:t>the</w:t>
      </w:r>
      <w:r w:rsidR="00275F8E" w:rsidRPr="00904A29">
        <w:rPr>
          <w:color w:val="000000" w:themeColor="text1"/>
        </w:rPr>
        <w:t xml:space="preserve"> final regularization </w:t>
      </w:r>
      <w:r w:rsidR="00F14D44" w:rsidRPr="00904A29">
        <w:rPr>
          <w:color w:val="000000" w:themeColor="text1"/>
        </w:rPr>
        <w:t xml:space="preserve">loss </w:t>
      </w:r>
      <w:r w:rsidR="000B0C28" w:rsidRPr="00904A29">
        <w:rPr>
          <w:color w:val="000000" w:themeColor="text1"/>
        </w:rPr>
        <w:t xml:space="preserve">which is </w:t>
      </w:r>
      <w:r w:rsidR="00275F8E" w:rsidRPr="00904A29">
        <w:rPr>
          <w:color w:val="000000" w:themeColor="text1"/>
        </w:rPr>
        <w:t xml:space="preserve">added to the discriminator loss </w:t>
      </w:r>
      <w:r w:rsidR="000B0C28" w:rsidRPr="00904A29">
        <w:rPr>
          <w:color w:val="000000" w:themeColor="text1"/>
        </w:rPr>
        <w:t xml:space="preserve">used to train the encoder </w:t>
      </w:r>
      <w:r w:rsidR="00111149" w:rsidRPr="00904A29">
        <w:rPr>
          <w:color w:val="000000" w:themeColor="text1"/>
        </w:rPr>
        <w:t>(Methods)</w:t>
      </w:r>
      <w:r w:rsidR="00275F8E" w:rsidRPr="00904A29">
        <w:rPr>
          <w:color w:val="000000" w:themeColor="text1"/>
        </w:rPr>
        <w:t>.</w:t>
      </w:r>
      <w:r w:rsidR="00F528CD" w:rsidRPr="00904A29">
        <w:rPr>
          <w:color w:val="000000" w:themeColor="text1"/>
        </w:rPr>
        <w:t xml:space="preserve"> </w:t>
      </w:r>
      <w:r w:rsidR="005D76FD" w:rsidRPr="00904A29">
        <w:rPr>
          <w:color w:val="000000" w:themeColor="text1"/>
        </w:rPr>
        <w:t xml:space="preserve">The </w:t>
      </w:r>
      <w:r w:rsidR="00F528CD" w:rsidRPr="00904A29">
        <w:rPr>
          <w:color w:val="000000" w:themeColor="text1"/>
        </w:rPr>
        <w:t xml:space="preserve">learned </w:t>
      </w:r>
      <w:r w:rsidR="00275F8E" w:rsidRPr="00904A29">
        <w:rPr>
          <w:color w:val="000000" w:themeColor="text1"/>
        </w:rPr>
        <w:t xml:space="preserve">low-dimensional </w:t>
      </w:r>
      <w:r w:rsidR="00F02143" w:rsidRPr="00904A29">
        <w:rPr>
          <w:color w:val="000000" w:themeColor="text1"/>
        </w:rPr>
        <w:t>embeddings (Fig</w:t>
      </w:r>
      <w:r w:rsidR="00F528CD" w:rsidRPr="00904A29">
        <w:rPr>
          <w:color w:val="000000" w:themeColor="text1"/>
        </w:rPr>
        <w:t>.</w:t>
      </w:r>
      <w:r w:rsidR="00F02143" w:rsidRPr="00904A29">
        <w:rPr>
          <w:color w:val="000000" w:themeColor="text1"/>
        </w:rPr>
        <w:t xml:space="preserve"> 1e)</w:t>
      </w:r>
      <w:r w:rsidR="00275F8E" w:rsidRPr="00904A29">
        <w:rPr>
          <w:color w:val="000000" w:themeColor="text1"/>
        </w:rPr>
        <w:t xml:space="preserve"> </w:t>
      </w:r>
      <w:r w:rsidR="00F528CD" w:rsidRPr="00904A29">
        <w:rPr>
          <w:color w:val="000000" w:themeColor="text1"/>
        </w:rPr>
        <w:t xml:space="preserve">for </w:t>
      </w:r>
      <w:r w:rsidR="00275F8E" w:rsidRPr="00904A29">
        <w:rPr>
          <w:color w:val="000000" w:themeColor="text1"/>
        </w:rPr>
        <w:t>the ST data</w:t>
      </w:r>
      <w:r w:rsidR="00F02143" w:rsidRPr="00904A29">
        <w:rPr>
          <w:color w:val="000000" w:themeColor="text1"/>
        </w:rPr>
        <w:t xml:space="preserve"> </w:t>
      </w:r>
      <w:r w:rsidR="005D76FD" w:rsidRPr="00904A29">
        <w:rPr>
          <w:color w:val="000000" w:themeColor="text1"/>
        </w:rPr>
        <w:t>are</w:t>
      </w:r>
      <w:r w:rsidR="00F528CD" w:rsidRPr="00904A29">
        <w:rPr>
          <w:color w:val="000000" w:themeColor="text1"/>
        </w:rPr>
        <w:t xml:space="preserve"> then</w:t>
      </w:r>
      <w:r w:rsidR="005D76FD" w:rsidRPr="00904A29">
        <w:rPr>
          <w:color w:val="000000" w:themeColor="text1"/>
        </w:rPr>
        <w:t xml:space="preserve"> used </w:t>
      </w:r>
      <w:r w:rsidR="00F528CD" w:rsidRPr="00904A29">
        <w:rPr>
          <w:color w:val="000000" w:themeColor="text1"/>
        </w:rPr>
        <w:t>in downstream analysis</w:t>
      </w:r>
      <w:r w:rsidR="00275F8E" w:rsidRPr="00904A29">
        <w:rPr>
          <w:color w:val="000000" w:themeColor="text1"/>
        </w:rPr>
        <w:t xml:space="preserve">, </w:t>
      </w:r>
      <w:r w:rsidR="005D76FD" w:rsidRPr="00904A29">
        <w:rPr>
          <w:color w:val="000000" w:themeColor="text1"/>
        </w:rPr>
        <w:t>including</w:t>
      </w:r>
      <w:r w:rsidR="00972033" w:rsidRPr="00904A29">
        <w:rPr>
          <w:color w:val="000000" w:themeColor="text1"/>
        </w:rPr>
        <w:t xml:space="preserve"> the</w:t>
      </w:r>
      <w:r w:rsidR="005D76FD" w:rsidRPr="00904A29">
        <w:rPr>
          <w:color w:val="000000" w:themeColor="text1"/>
        </w:rPr>
        <w:t xml:space="preserve"> </w:t>
      </w:r>
      <w:r w:rsidR="0007791D" w:rsidRPr="00904A29">
        <w:rPr>
          <w:color w:val="000000" w:themeColor="text1"/>
        </w:rPr>
        <w:t>pseudo-Spatiotemporal Map (</w:t>
      </w:r>
      <w:proofErr w:type="spellStart"/>
      <w:r w:rsidR="0007791D" w:rsidRPr="00904A29">
        <w:rPr>
          <w:color w:val="000000" w:themeColor="text1"/>
        </w:rPr>
        <w:t>pSM</w:t>
      </w:r>
      <w:proofErr w:type="spellEnd"/>
      <w:r w:rsidR="0007791D" w:rsidRPr="00904A29">
        <w:rPr>
          <w:color w:val="000000" w:themeColor="text1"/>
        </w:rPr>
        <w:t xml:space="preserve">), </w:t>
      </w:r>
      <w:r w:rsidR="006940A4" w:rsidRPr="00904A29">
        <w:rPr>
          <w:color w:val="000000" w:themeColor="text1"/>
        </w:rPr>
        <w:t xml:space="preserve">domain </w:t>
      </w:r>
      <w:r w:rsidR="00275F8E" w:rsidRPr="00904A29">
        <w:rPr>
          <w:color w:val="000000" w:themeColor="text1"/>
        </w:rPr>
        <w:t xml:space="preserve">segmentation, </w:t>
      </w:r>
      <w:r w:rsidR="005D76FD" w:rsidRPr="00904A29">
        <w:rPr>
          <w:color w:val="000000" w:themeColor="text1"/>
        </w:rPr>
        <w:t xml:space="preserve">and </w:t>
      </w:r>
      <w:r w:rsidR="00212F95" w:rsidRPr="00904A29">
        <w:rPr>
          <w:color w:val="000000" w:themeColor="text1"/>
        </w:rPr>
        <w:t xml:space="preserve">low-dimensional </w:t>
      </w:r>
      <w:r w:rsidR="005D76FD" w:rsidRPr="00904A29">
        <w:rPr>
          <w:color w:val="000000" w:themeColor="text1"/>
        </w:rPr>
        <w:t>visualization (Fig</w:t>
      </w:r>
      <w:r w:rsidR="00972033" w:rsidRPr="00904A29">
        <w:rPr>
          <w:color w:val="000000" w:themeColor="text1"/>
        </w:rPr>
        <w:t>.</w:t>
      </w:r>
      <w:r w:rsidR="005D76FD" w:rsidRPr="00904A29">
        <w:rPr>
          <w:color w:val="000000" w:themeColor="text1"/>
        </w:rPr>
        <w:t xml:space="preserve"> 1f) </w:t>
      </w:r>
      <w:r w:rsidR="00275F8E" w:rsidRPr="00904A29">
        <w:rPr>
          <w:color w:val="000000" w:themeColor="text1"/>
        </w:rPr>
        <w:t xml:space="preserve">to </w:t>
      </w:r>
      <w:r w:rsidR="005D76FD" w:rsidRPr="00904A29">
        <w:rPr>
          <w:color w:val="000000" w:themeColor="text1"/>
        </w:rPr>
        <w:t xml:space="preserve">analyze spatiotemporal </w:t>
      </w:r>
      <w:r w:rsidR="00D90FAB" w:rsidRPr="00904A29">
        <w:rPr>
          <w:color w:val="000000" w:themeColor="text1"/>
        </w:rPr>
        <w:t>patterns</w:t>
      </w:r>
      <w:r w:rsidR="00275F8E" w:rsidRPr="00904A29">
        <w:rPr>
          <w:color w:val="000000" w:themeColor="text1"/>
        </w:rPr>
        <w:t xml:space="preserve"> of tissues.</w:t>
      </w:r>
    </w:p>
    <w:p w14:paraId="21E27042" w14:textId="77777777" w:rsidR="009274E0" w:rsidRPr="00904A29" w:rsidRDefault="009274E0">
      <w:pPr>
        <w:jc w:val="both"/>
        <w:rPr>
          <w:b/>
          <w:color w:val="000000" w:themeColor="text1"/>
        </w:rPr>
      </w:pPr>
    </w:p>
    <w:p w14:paraId="143160B0" w14:textId="09757F45" w:rsidR="00975F40" w:rsidRPr="00904A29" w:rsidRDefault="00275F8E">
      <w:pPr>
        <w:jc w:val="both"/>
        <w:rPr>
          <w:color w:val="000000" w:themeColor="text1"/>
          <w:sz w:val="24"/>
          <w:szCs w:val="24"/>
        </w:rPr>
      </w:pPr>
      <w:r w:rsidRPr="00904A29">
        <w:rPr>
          <w:b/>
          <w:color w:val="000000" w:themeColor="text1"/>
          <w:sz w:val="24"/>
          <w:szCs w:val="24"/>
        </w:rPr>
        <w:t xml:space="preserve">Comparison of </w:t>
      </w:r>
      <w:proofErr w:type="spellStart"/>
      <w:r w:rsidRPr="00904A29">
        <w:rPr>
          <w:b/>
          <w:color w:val="000000" w:themeColor="text1"/>
          <w:sz w:val="24"/>
          <w:szCs w:val="24"/>
        </w:rPr>
        <w:t>SpaceFlow</w:t>
      </w:r>
      <w:proofErr w:type="spellEnd"/>
      <w:r w:rsidRPr="00904A29">
        <w:rPr>
          <w:b/>
          <w:color w:val="000000" w:themeColor="text1"/>
          <w:sz w:val="24"/>
          <w:szCs w:val="24"/>
        </w:rPr>
        <w:t xml:space="preserve"> with </w:t>
      </w:r>
      <w:r w:rsidR="00F00FFF" w:rsidRPr="00904A29">
        <w:rPr>
          <w:b/>
          <w:color w:val="000000" w:themeColor="text1"/>
          <w:sz w:val="24"/>
          <w:szCs w:val="24"/>
        </w:rPr>
        <w:t xml:space="preserve">five </w:t>
      </w:r>
      <w:r w:rsidR="00D41193" w:rsidRPr="00904A29">
        <w:rPr>
          <w:b/>
          <w:color w:val="000000" w:themeColor="text1"/>
          <w:sz w:val="24"/>
          <w:szCs w:val="24"/>
        </w:rPr>
        <w:t>existing</w:t>
      </w:r>
      <w:r w:rsidR="00B06484" w:rsidRPr="00904A29">
        <w:rPr>
          <w:b/>
          <w:color w:val="000000" w:themeColor="text1"/>
          <w:sz w:val="24"/>
          <w:szCs w:val="24"/>
        </w:rPr>
        <w:t xml:space="preserve"> </w:t>
      </w:r>
      <w:r w:rsidRPr="00904A29">
        <w:rPr>
          <w:b/>
          <w:color w:val="000000" w:themeColor="text1"/>
          <w:sz w:val="24"/>
          <w:szCs w:val="24"/>
        </w:rPr>
        <w:t>methods for ST data at spot resol</w:t>
      </w:r>
      <w:r w:rsidR="008E1F2E" w:rsidRPr="00904A29">
        <w:rPr>
          <w:b/>
          <w:color w:val="000000" w:themeColor="text1"/>
          <w:sz w:val="24"/>
          <w:szCs w:val="24"/>
        </w:rPr>
        <w:t xml:space="preserve">ution </w:t>
      </w:r>
    </w:p>
    <w:p w14:paraId="06F94BF4" w14:textId="3BA9F3DF" w:rsidR="009274E0" w:rsidRPr="00904A29" w:rsidRDefault="00275F8E" w:rsidP="00042D83">
      <w:pPr>
        <w:jc w:val="both"/>
        <w:rPr>
          <w:color w:val="000000" w:themeColor="text1"/>
        </w:rPr>
      </w:pPr>
      <w:r w:rsidRPr="00904A29">
        <w:rPr>
          <w:color w:val="000000" w:themeColor="text1"/>
        </w:rPr>
        <w:t xml:space="preserve">To evaluate the </w:t>
      </w:r>
      <w:r w:rsidR="007177DC" w:rsidRPr="00904A29">
        <w:rPr>
          <w:color w:val="000000" w:themeColor="text1"/>
        </w:rPr>
        <w:t>quality</w:t>
      </w:r>
      <w:r w:rsidRPr="00904A29">
        <w:rPr>
          <w:color w:val="000000" w:themeColor="text1"/>
        </w:rPr>
        <w:t xml:space="preserve"> of </w:t>
      </w:r>
      <w:r w:rsidR="007177DC" w:rsidRPr="00904A29">
        <w:rPr>
          <w:color w:val="000000" w:themeColor="text1"/>
        </w:rPr>
        <w:t xml:space="preserve">the </w:t>
      </w:r>
      <w:proofErr w:type="spellStart"/>
      <w:r w:rsidRPr="00904A29">
        <w:rPr>
          <w:color w:val="000000" w:themeColor="text1"/>
        </w:rPr>
        <w:t>SpaceFlow</w:t>
      </w:r>
      <w:proofErr w:type="spellEnd"/>
      <w:r w:rsidR="007177DC" w:rsidRPr="00904A29">
        <w:rPr>
          <w:color w:val="000000" w:themeColor="text1"/>
        </w:rPr>
        <w:t xml:space="preserve"> embeddings</w:t>
      </w:r>
      <w:r w:rsidRPr="00904A29">
        <w:rPr>
          <w:color w:val="000000" w:themeColor="text1"/>
        </w:rPr>
        <w:t xml:space="preserve">, we compared </w:t>
      </w:r>
      <w:r w:rsidR="00975F40" w:rsidRPr="00904A29">
        <w:rPr>
          <w:color w:val="000000" w:themeColor="text1"/>
        </w:rPr>
        <w:t xml:space="preserve">it </w:t>
      </w:r>
      <w:r w:rsidRPr="00904A29">
        <w:rPr>
          <w:color w:val="000000" w:themeColor="text1"/>
        </w:rPr>
        <w:t xml:space="preserve">with five </w:t>
      </w:r>
      <w:r w:rsidR="00975F40" w:rsidRPr="00904A29">
        <w:rPr>
          <w:color w:val="000000" w:themeColor="text1"/>
        </w:rPr>
        <w:t>existing</w:t>
      </w:r>
      <w:r w:rsidR="001D2016" w:rsidRPr="00904A29">
        <w:rPr>
          <w:color w:val="000000" w:themeColor="text1"/>
        </w:rPr>
        <w:t xml:space="preserve"> </w:t>
      </w:r>
      <w:r w:rsidRPr="00904A29">
        <w:rPr>
          <w:color w:val="000000" w:themeColor="text1"/>
        </w:rPr>
        <w:t>methods</w:t>
      </w:r>
      <w:r w:rsidR="00685A64" w:rsidRPr="00904A29">
        <w:rPr>
          <w:color w:val="000000" w:themeColor="text1"/>
        </w:rPr>
        <w:t xml:space="preserve"> for unsupervised segmentation</w:t>
      </w:r>
      <w:r w:rsidR="00817B22" w:rsidRPr="00904A29">
        <w:rPr>
          <w:color w:val="000000" w:themeColor="text1"/>
        </w:rPr>
        <w:t xml:space="preserve"> on ST data</w:t>
      </w:r>
      <w:r w:rsidR="00975F40" w:rsidRPr="00904A29">
        <w:rPr>
          <w:color w:val="000000" w:themeColor="text1"/>
        </w:rPr>
        <w:t xml:space="preserve">: </w:t>
      </w:r>
      <w:r w:rsidR="00EF5CC3" w:rsidRPr="00904A29">
        <w:rPr>
          <w:color w:val="000000" w:themeColor="text1"/>
        </w:rPr>
        <w:t xml:space="preserve">  one non-spatial method </w:t>
      </w:r>
      <w:r w:rsidRPr="00904A29">
        <w:rPr>
          <w:color w:val="000000" w:themeColor="text1"/>
        </w:rPr>
        <w:t>Seurat v4</w:t>
      </w:r>
      <w:r w:rsidR="001C1F5A" w:rsidRPr="00904A29">
        <w:rPr>
          <w:color w:val="000000" w:themeColor="text1"/>
        </w:rPr>
        <w:fldChar w:fldCharType="begin" w:fldLock="1"/>
      </w:r>
      <w:r w:rsidR="001C1F5A" w:rsidRPr="00904A29">
        <w:rPr>
          <w:color w:val="000000" w:themeColor="text1"/>
        </w:rPr>
        <w:instrText>ADDIN paperpile_citation &lt;clusterId&gt;I221W271S861P382&lt;/clusterId&gt;&lt;metadata&gt;&lt;citation&gt;&lt;id&gt;b695082f-380d-46d2-a5e4-55c18b5070de&lt;/id&gt;&lt;/citation&gt;&lt;/metadata&gt;&lt;data&gt;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&lt;/data&gt; \* MERGEFORMAT</w:instrText>
      </w:r>
      <w:r w:rsidR="001C1F5A" w:rsidRPr="00904A29">
        <w:rPr>
          <w:color w:val="000000" w:themeColor="text1"/>
        </w:rPr>
        <w:fldChar w:fldCharType="separate"/>
      </w:r>
      <w:r w:rsidR="008A5078" w:rsidRPr="00B65855">
        <w:rPr>
          <w:color w:val="000000" w:themeColor="text1"/>
          <w:vertAlign w:val="superscript"/>
        </w:rPr>
        <w:t>40</w:t>
      </w:r>
      <w:r w:rsidR="001C1F5A" w:rsidRPr="00904A29">
        <w:rPr>
          <w:color w:val="000000" w:themeColor="text1"/>
        </w:rPr>
        <w:fldChar w:fldCharType="end"/>
      </w:r>
      <w:r w:rsidRPr="00904A29">
        <w:rPr>
          <w:color w:val="000000" w:themeColor="text1"/>
        </w:rPr>
        <w:t>,</w:t>
      </w:r>
      <w:r w:rsidR="006805F6" w:rsidRPr="00904A29">
        <w:rPr>
          <w:color w:val="000000" w:themeColor="text1"/>
        </w:rPr>
        <w:t xml:space="preserve"> and four spatial methods</w:t>
      </w:r>
      <w:r w:rsidRPr="00904A29">
        <w:rPr>
          <w:color w:val="000000" w:themeColor="text1"/>
        </w:rPr>
        <w:t xml:space="preserve"> Giotto</w:t>
      </w:r>
      <w:r w:rsidR="00023839" w:rsidRPr="00904A29">
        <w:rPr>
          <w:color w:val="000000" w:themeColor="text1"/>
        </w:rPr>
        <w:fldChar w:fldCharType="begin" w:fldLock="1"/>
      </w:r>
      <w:r w:rsidR="00CE2F8D" w:rsidRPr="00904A29">
        <w:rPr>
          <w:color w:val="000000" w:themeColor="text1"/>
        </w:rPr>
        <w:instrText>ADDIN paperpile_citation &lt;clusterId&gt;J527W875L265J988&lt;/clusterId&gt;&lt;metadata&gt;&lt;citation&gt;&lt;id&gt;bf4ded8f-96fb-43ae-b20d-167bb71c30c9&lt;/id&gt;&lt;/citation&gt;&lt;/metadata&gt;&lt;data&gt;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&lt;/data&gt; \* MERGEFORMAT</w:instrText>
      </w:r>
      <w:r w:rsidR="00023839" w:rsidRPr="00904A29">
        <w:rPr>
          <w:color w:val="000000" w:themeColor="text1"/>
        </w:rPr>
        <w:fldChar w:fldCharType="separate"/>
      </w:r>
      <w:r w:rsidR="008A5078" w:rsidRPr="00B65855">
        <w:rPr>
          <w:color w:val="000000" w:themeColor="text1"/>
          <w:vertAlign w:val="superscript"/>
        </w:rPr>
        <w:t>18</w:t>
      </w:r>
      <w:r w:rsidR="00023839" w:rsidRPr="00904A29">
        <w:rPr>
          <w:color w:val="000000" w:themeColor="text1"/>
        </w:rPr>
        <w:fldChar w:fldCharType="end"/>
      </w:r>
      <w:r w:rsidRPr="00904A29">
        <w:rPr>
          <w:color w:val="000000" w:themeColor="text1"/>
        </w:rPr>
        <w:t>, stLearn</w:t>
      </w:r>
      <w:r w:rsidR="00213277" w:rsidRPr="00904A29">
        <w:rPr>
          <w:color w:val="000000" w:themeColor="text1"/>
        </w:rPr>
        <w:fldChar w:fldCharType="begin" w:fldLock="1"/>
      </w:r>
      <w:r w:rsidR="008A5078">
        <w:rPr>
          <w:color w:val="000000" w:themeColor="text1"/>
        </w:rPr>
        <w:instrText>ADDIN paperpile_citation &lt;clusterId&gt;X649L799H189E891&lt;/clusterId&gt;&lt;metadata&gt;&lt;citation&gt;&lt;id&gt;794af16b-0a84-4645-a3eb-96bd799b9891&lt;/id&gt;&lt;/citation&gt;&lt;/metadata&gt;&lt;data&gt;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&lt;/data&gt; \* MERGEFORMAT</w:instrText>
      </w:r>
      <w:r w:rsidR="00213277" w:rsidRPr="00904A29">
        <w:rPr>
          <w:color w:val="000000" w:themeColor="text1"/>
        </w:rPr>
        <w:fldChar w:fldCharType="separate"/>
      </w:r>
      <w:r w:rsidR="008A5078" w:rsidRPr="00B65855">
        <w:rPr>
          <w:noProof/>
          <w:color w:val="000000" w:themeColor="text1"/>
          <w:vertAlign w:val="superscript"/>
        </w:rPr>
        <w:t>21</w:t>
      </w:r>
      <w:r w:rsidR="00213277" w:rsidRPr="00904A29">
        <w:rPr>
          <w:color w:val="000000" w:themeColor="text1"/>
        </w:rPr>
        <w:fldChar w:fldCharType="end"/>
      </w:r>
      <w:r w:rsidRPr="00904A29">
        <w:rPr>
          <w:color w:val="000000" w:themeColor="text1"/>
        </w:rPr>
        <w:t xml:space="preserve">, </w:t>
      </w:r>
      <w:r w:rsidR="006805F6" w:rsidRPr="00904A29">
        <w:rPr>
          <w:color w:val="000000" w:themeColor="text1"/>
        </w:rPr>
        <w:t>MERINGUE</w:t>
      </w:r>
      <w:r w:rsidR="006805F6" w:rsidRPr="00904A29">
        <w:rPr>
          <w:color w:val="000000" w:themeColor="text1"/>
        </w:rPr>
        <w:fldChar w:fldCharType="begin" w:fldLock="1"/>
      </w:r>
      <w:r w:rsidR="006805F6" w:rsidRPr="00904A29">
        <w:rPr>
          <w:color w:val="000000" w:themeColor="text1"/>
        </w:rPr>
        <w:instrText>ADDIN paperpile_citation &lt;clusterId&gt;Z751N811J291G812&lt;/clusterId&gt;&lt;metadata&gt;&lt;citation&gt;&lt;id&gt;55293780-1a0f-0d0f-8ee1-fde9689ab676&lt;/id&gt;&lt;/citation&gt;&lt;/metadata&gt;&lt;data&gt;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&lt;/data&gt; \* MERGEFORMAT</w:instrText>
      </w:r>
      <w:r w:rsidR="006805F6" w:rsidRPr="00904A29">
        <w:rPr>
          <w:color w:val="000000" w:themeColor="text1"/>
        </w:rPr>
        <w:fldChar w:fldCharType="separate"/>
      </w:r>
      <w:r w:rsidR="008A5078" w:rsidRPr="00B65855">
        <w:rPr>
          <w:color w:val="000000" w:themeColor="text1"/>
          <w:vertAlign w:val="superscript"/>
        </w:rPr>
        <w:t>23</w:t>
      </w:r>
      <w:r w:rsidR="006805F6" w:rsidRPr="00904A29">
        <w:rPr>
          <w:color w:val="000000" w:themeColor="text1"/>
        </w:rPr>
        <w:fldChar w:fldCharType="end"/>
      </w:r>
      <w:r w:rsidR="000032A3" w:rsidRPr="00904A29">
        <w:rPr>
          <w:color w:val="000000" w:themeColor="text1"/>
        </w:rPr>
        <w:t xml:space="preserve"> </w:t>
      </w:r>
      <w:r w:rsidRPr="00904A29">
        <w:rPr>
          <w:color w:val="000000" w:themeColor="text1"/>
        </w:rPr>
        <w:t xml:space="preserve">, </w:t>
      </w:r>
      <w:r w:rsidR="00685A64" w:rsidRPr="00904A29">
        <w:rPr>
          <w:color w:val="000000" w:themeColor="text1"/>
        </w:rPr>
        <w:t xml:space="preserve">and </w:t>
      </w:r>
      <w:r w:rsidRPr="00904A29">
        <w:rPr>
          <w:color w:val="000000" w:themeColor="text1"/>
        </w:rPr>
        <w:t>BayesSpace</w:t>
      </w:r>
      <w:r w:rsidR="00576E90" w:rsidRPr="00904A29">
        <w:rPr>
          <w:color w:val="000000" w:themeColor="text1"/>
        </w:rPr>
        <w:fldChar w:fldCharType="begin" w:fldLock="1"/>
      </w:r>
      <w:r w:rsidR="00990603" w:rsidRPr="00904A29">
        <w:rPr>
          <w:color w:val="000000" w:themeColor="text1"/>
        </w:rPr>
        <w:instrText>ADDIN paperpile_citation &lt;clusterId&gt;W676D733Z124W817&lt;/clusterId&gt;&lt;metadata&gt;&lt;citation&gt;&lt;id&gt;710f724f-3cad-46da-abf2-73e226cd036c&lt;/id&gt;&lt;/citation&gt;&lt;/metadata&gt;&lt;data&gt;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&lt;/data&gt; \* MERGEFORMAT</w:instrText>
      </w:r>
      <w:r w:rsidR="00576E90" w:rsidRPr="00904A29">
        <w:rPr>
          <w:color w:val="000000" w:themeColor="text1"/>
        </w:rPr>
        <w:fldChar w:fldCharType="separate"/>
      </w:r>
      <w:r w:rsidR="008A5078" w:rsidRPr="00B65855">
        <w:rPr>
          <w:color w:val="000000" w:themeColor="text1"/>
          <w:vertAlign w:val="superscript"/>
        </w:rPr>
        <w:t>19</w:t>
      </w:r>
      <w:r w:rsidR="00576E90" w:rsidRPr="00904A29">
        <w:rPr>
          <w:color w:val="000000" w:themeColor="text1"/>
        </w:rPr>
        <w:fldChar w:fldCharType="end"/>
      </w:r>
      <w:r w:rsidRPr="00904A29">
        <w:rPr>
          <w:color w:val="000000" w:themeColor="text1"/>
        </w:rPr>
        <w:t xml:space="preserve"> </w:t>
      </w:r>
      <w:r w:rsidR="00685A64" w:rsidRPr="00904A29">
        <w:rPr>
          <w:color w:val="000000" w:themeColor="text1"/>
        </w:rPr>
        <w:t xml:space="preserve"> on a 10x </w:t>
      </w:r>
      <w:proofErr w:type="spellStart"/>
      <w:r w:rsidR="00685A64" w:rsidRPr="00904A29">
        <w:rPr>
          <w:color w:val="000000" w:themeColor="text1"/>
        </w:rPr>
        <w:t>Visium</w:t>
      </w:r>
      <w:proofErr w:type="spellEnd"/>
      <w:r w:rsidR="00685A64" w:rsidRPr="00904A29">
        <w:rPr>
          <w:color w:val="000000" w:themeColor="text1"/>
        </w:rPr>
        <w:t xml:space="preserve"> human </w:t>
      </w:r>
      <w:proofErr w:type="spellStart"/>
      <w:r w:rsidR="00685A64" w:rsidRPr="00904A29">
        <w:rPr>
          <w:color w:val="000000" w:themeColor="text1"/>
        </w:rPr>
        <w:t>Dorso</w:t>
      </w:r>
      <w:proofErr w:type="spellEnd"/>
      <w:r w:rsidR="00685A64" w:rsidRPr="00904A29">
        <w:rPr>
          <w:color w:val="000000" w:themeColor="text1"/>
        </w:rPr>
        <w:t>-Lateral Pre-Frontal Cortex (DLPFC) dataset consisting of</w:t>
      </w:r>
      <w:r w:rsidRPr="00904A29">
        <w:rPr>
          <w:color w:val="000000" w:themeColor="text1"/>
        </w:rPr>
        <w:t xml:space="preserve"> twelve </w:t>
      </w:r>
      <w:r w:rsidR="00685A64" w:rsidRPr="00904A29">
        <w:rPr>
          <w:color w:val="000000" w:themeColor="text1"/>
        </w:rPr>
        <w:t>samples</w:t>
      </w:r>
      <w:r w:rsidR="00290388" w:rsidRPr="00904A29">
        <w:rPr>
          <w:color w:val="000000" w:themeColor="text1"/>
        </w:rPr>
        <w:fldChar w:fldCharType="begin" w:fldLock="1"/>
      </w:r>
      <w:r w:rsidR="00290388" w:rsidRPr="00904A29">
        <w:rPr>
          <w:color w:val="000000" w:themeColor="text1"/>
        </w:rPr>
        <w:instrText>ADDIN paperpile_citation &lt;clusterId&gt;Z787M844B235G948&lt;/clusterId&gt;&lt;metadata&gt;&lt;citation&gt;&lt;id&gt;a764efb2-2551-43fd-b391-3da8f7413e1f&lt;/id&gt;&lt;/citation&gt;&lt;/metadata&gt;&lt;data&gt;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&lt;/data&gt; \* MERGEFORMAT</w:instrText>
      </w:r>
      <w:r w:rsidR="00290388" w:rsidRPr="00904A29">
        <w:rPr>
          <w:color w:val="000000" w:themeColor="text1"/>
        </w:rPr>
        <w:fldChar w:fldCharType="separate"/>
      </w:r>
      <w:r w:rsidR="008A5078" w:rsidRPr="00B65855">
        <w:rPr>
          <w:color w:val="000000" w:themeColor="text1"/>
          <w:vertAlign w:val="superscript"/>
        </w:rPr>
        <w:t>41</w:t>
      </w:r>
      <w:r w:rsidR="00290388" w:rsidRPr="00904A29">
        <w:rPr>
          <w:color w:val="000000" w:themeColor="text1"/>
        </w:rPr>
        <w:fldChar w:fldCharType="end"/>
      </w:r>
      <w:r w:rsidRPr="00904A29">
        <w:rPr>
          <w:color w:val="000000" w:themeColor="text1"/>
        </w:rPr>
        <w:t xml:space="preserve">. </w:t>
      </w:r>
      <w:r w:rsidR="00685A64" w:rsidRPr="00904A29">
        <w:rPr>
          <w:color w:val="000000" w:themeColor="text1"/>
        </w:rPr>
        <w:t xml:space="preserve">Spots are annotated as one of six layers (layer 1 through layer 6) or white matter, and these annotations are used as </w:t>
      </w:r>
      <w:r w:rsidR="00603EB4" w:rsidRPr="00904A29">
        <w:rPr>
          <w:color w:val="000000" w:themeColor="text1"/>
        </w:rPr>
        <w:t xml:space="preserve">the </w:t>
      </w:r>
      <w:r w:rsidR="00685A64" w:rsidRPr="00904A29">
        <w:rPr>
          <w:color w:val="000000" w:themeColor="text1"/>
        </w:rPr>
        <w:t>ground truth for benchmarking.</w:t>
      </w:r>
    </w:p>
    <w:p w14:paraId="24E3770E" w14:textId="77777777" w:rsidR="009274E0" w:rsidRPr="00904A29" w:rsidRDefault="009274E0">
      <w:pPr>
        <w:jc w:val="both"/>
        <w:rPr>
          <w:color w:val="000000" w:themeColor="text1"/>
        </w:rPr>
      </w:pPr>
    </w:p>
    <w:p w14:paraId="455B1C64" w14:textId="08820D58" w:rsidR="009274E0" w:rsidRPr="00904A29" w:rsidRDefault="00275F8E" w:rsidP="00042D83">
      <w:pPr>
        <w:jc w:val="both"/>
        <w:rPr>
          <w:color w:val="000000" w:themeColor="text1"/>
        </w:rPr>
      </w:pPr>
      <w:r w:rsidRPr="00904A29">
        <w:rPr>
          <w:color w:val="000000" w:themeColor="text1"/>
        </w:rPr>
        <w:t xml:space="preserve">To compare the </w:t>
      </w:r>
      <w:r w:rsidR="002C0CC7" w:rsidRPr="00904A29">
        <w:rPr>
          <w:color w:val="000000" w:themeColor="text1"/>
        </w:rPr>
        <w:t>domain segmentation</w:t>
      </w:r>
      <w:r w:rsidRPr="00904A29">
        <w:rPr>
          <w:color w:val="000000" w:themeColor="text1"/>
        </w:rPr>
        <w:t xml:space="preserve"> performance quantitatively, we use</w:t>
      </w:r>
      <w:r w:rsidR="00506F7F" w:rsidRPr="00904A29">
        <w:rPr>
          <w:color w:val="000000" w:themeColor="text1"/>
        </w:rPr>
        <w:t>d</w:t>
      </w:r>
      <w:r w:rsidRPr="00904A29">
        <w:rPr>
          <w:color w:val="000000" w:themeColor="text1"/>
        </w:rPr>
        <w:t xml:space="preserve"> the adjusted Rand Index</w:t>
      </w:r>
      <w:r w:rsidR="00B74439" w:rsidRPr="00904A29">
        <w:rPr>
          <w:color w:val="000000" w:themeColor="text1"/>
        </w:rPr>
        <w:t xml:space="preserve"> </w:t>
      </w:r>
      <w:r w:rsidRPr="00904A29">
        <w:rPr>
          <w:color w:val="000000" w:themeColor="text1"/>
        </w:rPr>
        <w:t xml:space="preserve">(ARI) to measure the </w:t>
      </w:r>
      <w:r w:rsidR="0037158B" w:rsidRPr="00904A29">
        <w:rPr>
          <w:color w:val="000000" w:themeColor="text1"/>
        </w:rPr>
        <w:t xml:space="preserve">similarity </w:t>
      </w:r>
      <w:r w:rsidR="00506F7F" w:rsidRPr="00904A29">
        <w:rPr>
          <w:color w:val="000000" w:themeColor="text1"/>
        </w:rPr>
        <w:t xml:space="preserve">between </w:t>
      </w:r>
      <w:r w:rsidR="0037158B" w:rsidRPr="00904A29">
        <w:rPr>
          <w:color w:val="000000" w:themeColor="text1"/>
        </w:rPr>
        <w:t xml:space="preserve">the inferred </w:t>
      </w:r>
      <w:r w:rsidR="00402A8D" w:rsidRPr="00904A29">
        <w:rPr>
          <w:color w:val="000000" w:themeColor="text1"/>
        </w:rPr>
        <w:t>domains</w:t>
      </w:r>
      <w:r w:rsidR="00506F7F" w:rsidRPr="00904A29">
        <w:rPr>
          <w:color w:val="000000" w:themeColor="text1"/>
        </w:rPr>
        <w:t xml:space="preserve"> </w:t>
      </w:r>
      <w:r w:rsidR="005F2AE1" w:rsidRPr="00904A29">
        <w:rPr>
          <w:color w:val="000000" w:themeColor="text1"/>
        </w:rPr>
        <w:t xml:space="preserve">and </w:t>
      </w:r>
      <w:r w:rsidRPr="00904A29">
        <w:rPr>
          <w:color w:val="000000" w:themeColor="text1"/>
        </w:rPr>
        <w:t xml:space="preserve">the </w:t>
      </w:r>
      <w:r w:rsidR="006E3894" w:rsidRPr="00904A29">
        <w:rPr>
          <w:color w:val="000000" w:themeColor="text1"/>
        </w:rPr>
        <w:t>expert</w:t>
      </w:r>
      <w:r w:rsidRPr="00904A29">
        <w:rPr>
          <w:color w:val="000000" w:themeColor="text1"/>
        </w:rPr>
        <w:t xml:space="preserve"> annotation</w:t>
      </w:r>
      <w:r w:rsidR="00B85164" w:rsidRPr="00904A29">
        <w:rPr>
          <w:color w:val="000000" w:themeColor="text1"/>
        </w:rPr>
        <w:t>s</w:t>
      </w:r>
      <w:r w:rsidR="005F2AE1" w:rsidRPr="00904A29">
        <w:rPr>
          <w:color w:val="000000" w:themeColor="text1"/>
        </w:rPr>
        <w:t xml:space="preserve"> across all twelve sections</w:t>
      </w:r>
      <w:r w:rsidR="00506F7F" w:rsidRPr="00904A29">
        <w:rPr>
          <w:color w:val="000000" w:themeColor="text1"/>
        </w:rPr>
        <w:t xml:space="preserve"> </w:t>
      </w:r>
      <w:r w:rsidRPr="00904A29">
        <w:rPr>
          <w:color w:val="000000" w:themeColor="text1"/>
        </w:rPr>
        <w:t xml:space="preserve">(Fig 2a). </w:t>
      </w:r>
      <w:proofErr w:type="spellStart"/>
      <w:r w:rsidRPr="00904A29">
        <w:rPr>
          <w:color w:val="000000" w:themeColor="text1"/>
        </w:rPr>
        <w:t>SpaceFlow</w:t>
      </w:r>
      <w:proofErr w:type="spellEnd"/>
      <w:r w:rsidRPr="00904A29">
        <w:rPr>
          <w:color w:val="000000" w:themeColor="text1"/>
        </w:rPr>
        <w:t xml:space="preserve"> shows a 0.427 median ARI score, the second</w:t>
      </w:r>
      <w:r w:rsidR="00EB7F05" w:rsidRPr="00904A29">
        <w:rPr>
          <w:color w:val="000000" w:themeColor="text1"/>
        </w:rPr>
        <w:t>-</w:t>
      </w:r>
      <w:r w:rsidRPr="00904A29">
        <w:rPr>
          <w:color w:val="000000" w:themeColor="text1"/>
        </w:rPr>
        <w:t>high</w:t>
      </w:r>
      <w:r w:rsidR="00506F7F" w:rsidRPr="00904A29">
        <w:rPr>
          <w:color w:val="000000" w:themeColor="text1"/>
        </w:rPr>
        <w:t>est</w:t>
      </w:r>
      <w:r w:rsidRPr="00904A29">
        <w:rPr>
          <w:color w:val="000000" w:themeColor="text1"/>
        </w:rPr>
        <w:t xml:space="preserve"> across </w:t>
      </w:r>
      <w:r w:rsidR="00506F7F" w:rsidRPr="00904A29">
        <w:rPr>
          <w:color w:val="000000" w:themeColor="text1"/>
        </w:rPr>
        <w:t xml:space="preserve">the </w:t>
      </w:r>
      <w:r w:rsidRPr="00904A29">
        <w:rPr>
          <w:color w:val="000000" w:themeColor="text1"/>
        </w:rPr>
        <w:t xml:space="preserve">six methods, slightly lower than the </w:t>
      </w:r>
      <w:proofErr w:type="spellStart"/>
      <w:r w:rsidRPr="00904A29">
        <w:rPr>
          <w:color w:val="000000" w:themeColor="text1"/>
        </w:rPr>
        <w:t>BayesSpace</w:t>
      </w:r>
      <w:proofErr w:type="spellEnd"/>
      <w:r w:rsidRPr="00904A29">
        <w:rPr>
          <w:color w:val="000000" w:themeColor="text1"/>
        </w:rPr>
        <w:t xml:space="preserve">, which has 0.438 median ARI. </w:t>
      </w:r>
      <w:r w:rsidR="009D533D" w:rsidRPr="00904A29">
        <w:rPr>
          <w:color w:val="000000" w:themeColor="text1"/>
        </w:rPr>
        <w:t xml:space="preserve">MERINGUE shows the lowest median ARI score (0.232), followed by Seurat (0.300) and then Giotto (0.332), and stLearn (0.369). </w:t>
      </w:r>
      <w:r w:rsidRPr="00904A29">
        <w:rPr>
          <w:color w:val="000000" w:themeColor="text1"/>
        </w:rPr>
        <w:t xml:space="preserve">Interestingly, the DGI method without the spatial regularization </w:t>
      </w:r>
      <w:r w:rsidR="00506F7F" w:rsidRPr="00904A29">
        <w:rPr>
          <w:color w:val="000000" w:themeColor="text1"/>
        </w:rPr>
        <w:t xml:space="preserve">used in </w:t>
      </w:r>
      <w:proofErr w:type="spellStart"/>
      <w:r w:rsidR="00506F7F" w:rsidRPr="00904A29">
        <w:rPr>
          <w:color w:val="000000" w:themeColor="text1"/>
        </w:rPr>
        <w:t>SpaceFlow</w:t>
      </w:r>
      <w:proofErr w:type="spellEnd"/>
      <w:r w:rsidR="00506F7F" w:rsidRPr="00904A29">
        <w:rPr>
          <w:color w:val="000000" w:themeColor="text1"/>
        </w:rPr>
        <w:t xml:space="preserve"> </w:t>
      </w:r>
      <w:r w:rsidRPr="00904A29">
        <w:rPr>
          <w:color w:val="000000" w:themeColor="text1"/>
        </w:rPr>
        <w:t>shows a significant decrease in ARI, with</w:t>
      </w:r>
      <w:r w:rsidR="00557EEB" w:rsidRPr="00904A29">
        <w:rPr>
          <w:color w:val="000000" w:themeColor="text1"/>
        </w:rPr>
        <w:t xml:space="preserve"> a</w:t>
      </w:r>
      <w:r w:rsidRPr="00904A29">
        <w:rPr>
          <w:color w:val="000000" w:themeColor="text1"/>
        </w:rPr>
        <w:t xml:space="preserve"> 0.332 median score, indicating that spatial regularization </w:t>
      </w:r>
      <w:r w:rsidR="00FC3B9E" w:rsidRPr="00904A29">
        <w:rPr>
          <w:color w:val="000000" w:themeColor="text1"/>
        </w:rPr>
        <w:t xml:space="preserve">does </w:t>
      </w:r>
      <w:r w:rsidRPr="00904A29">
        <w:rPr>
          <w:color w:val="000000" w:themeColor="text1"/>
        </w:rPr>
        <w:t xml:space="preserve">effectively improve the </w:t>
      </w:r>
      <w:r w:rsidR="0067075E" w:rsidRPr="00904A29">
        <w:rPr>
          <w:color w:val="000000" w:themeColor="text1"/>
        </w:rPr>
        <w:t xml:space="preserve">domain </w:t>
      </w:r>
      <w:r w:rsidRPr="00904A29">
        <w:rPr>
          <w:color w:val="000000" w:themeColor="text1"/>
        </w:rPr>
        <w:t>segmentation of DGI.</w:t>
      </w:r>
    </w:p>
    <w:p w14:paraId="4C210305" w14:textId="77777777" w:rsidR="00E61A22" w:rsidRPr="00904A29" w:rsidRDefault="00E61A22" w:rsidP="00042D83">
      <w:pPr>
        <w:jc w:val="both"/>
        <w:rPr>
          <w:color w:val="000000" w:themeColor="text1"/>
        </w:rPr>
      </w:pPr>
    </w:p>
    <w:p w14:paraId="33C9CA8B" w14:textId="004392B8" w:rsidR="009274E0" w:rsidRPr="00904A29" w:rsidRDefault="00506F7F" w:rsidP="00042D83">
      <w:pPr>
        <w:jc w:val="both"/>
        <w:rPr>
          <w:color w:val="000000" w:themeColor="text1"/>
        </w:rPr>
      </w:pPr>
      <w:r w:rsidRPr="00904A29">
        <w:rPr>
          <w:color w:val="000000" w:themeColor="text1"/>
        </w:rPr>
        <w:t>Next</w:t>
      </w:r>
      <w:r w:rsidR="00911E8A" w:rsidRPr="00904A29">
        <w:rPr>
          <w:color w:val="000000" w:themeColor="text1"/>
        </w:rPr>
        <w:t>,</w:t>
      </w:r>
      <w:r w:rsidRPr="00904A29">
        <w:rPr>
          <w:color w:val="000000" w:themeColor="text1"/>
        </w:rPr>
        <w:t xml:space="preserve"> </w:t>
      </w:r>
      <w:r w:rsidR="00275F8E" w:rsidRPr="00904A29">
        <w:rPr>
          <w:color w:val="000000" w:themeColor="text1"/>
        </w:rPr>
        <w:t xml:space="preserve">we </w:t>
      </w:r>
      <w:r w:rsidR="00FC3B9E" w:rsidRPr="00904A29">
        <w:rPr>
          <w:color w:val="000000" w:themeColor="text1"/>
        </w:rPr>
        <w:t>performed</w:t>
      </w:r>
      <w:r w:rsidR="00837B9B" w:rsidRPr="00904A29">
        <w:rPr>
          <w:color w:val="000000" w:themeColor="text1"/>
        </w:rPr>
        <w:t xml:space="preserve"> a</w:t>
      </w:r>
      <w:r w:rsidR="00FC3B9E" w:rsidRPr="00904A29">
        <w:rPr>
          <w:color w:val="000000" w:themeColor="text1"/>
        </w:rPr>
        <w:t xml:space="preserve"> more detailed analysis on </w:t>
      </w:r>
      <w:r w:rsidR="00275F8E" w:rsidRPr="00904A29">
        <w:rPr>
          <w:color w:val="000000" w:themeColor="text1"/>
        </w:rPr>
        <w:t>section 151671 (Fig</w:t>
      </w:r>
      <w:r w:rsidR="00CE2AC1" w:rsidRPr="00904A29">
        <w:rPr>
          <w:color w:val="000000" w:themeColor="text1"/>
        </w:rPr>
        <w:t>.</w:t>
      </w:r>
      <w:r w:rsidR="00275F8E" w:rsidRPr="00904A29">
        <w:rPr>
          <w:color w:val="000000" w:themeColor="text1"/>
        </w:rPr>
        <w:t xml:space="preserve"> 2b-f). We first </w:t>
      </w:r>
      <w:r w:rsidR="009B31F4" w:rsidRPr="00904A29">
        <w:rPr>
          <w:color w:val="000000" w:themeColor="text1"/>
        </w:rPr>
        <w:t xml:space="preserve">computed </w:t>
      </w:r>
      <w:r w:rsidR="00275F8E" w:rsidRPr="00904A29">
        <w:rPr>
          <w:color w:val="000000" w:themeColor="text1"/>
        </w:rPr>
        <w:t xml:space="preserve">the </w:t>
      </w:r>
      <w:r w:rsidR="002D4BC7" w:rsidRPr="00904A29">
        <w:rPr>
          <w:color w:val="000000" w:themeColor="text1"/>
        </w:rPr>
        <w:t>domain segmentation</w:t>
      </w:r>
      <w:r w:rsidR="009B31F4" w:rsidRPr="00904A29">
        <w:rPr>
          <w:color w:val="000000" w:themeColor="text1"/>
        </w:rPr>
        <w:t xml:space="preserve"> for each </w:t>
      </w:r>
      <w:r w:rsidR="00275F8E" w:rsidRPr="00904A29">
        <w:rPr>
          <w:color w:val="000000" w:themeColor="text1"/>
        </w:rPr>
        <w:t>method and visualized the</w:t>
      </w:r>
      <w:r w:rsidR="009B31F4" w:rsidRPr="00904A29">
        <w:rPr>
          <w:color w:val="000000" w:themeColor="text1"/>
        </w:rPr>
        <w:t xml:space="preserve"> output compared to</w:t>
      </w:r>
      <w:r w:rsidR="00275F8E" w:rsidRPr="00904A29">
        <w:rPr>
          <w:color w:val="000000" w:themeColor="text1"/>
        </w:rPr>
        <w:t xml:space="preserve"> the</w:t>
      </w:r>
      <w:r w:rsidR="00DF04AC" w:rsidRPr="00904A29">
        <w:rPr>
          <w:color w:val="000000" w:themeColor="text1"/>
        </w:rPr>
        <w:t xml:space="preserve"> </w:t>
      </w:r>
      <w:r w:rsidR="00996022" w:rsidRPr="00904A29">
        <w:rPr>
          <w:color w:val="000000" w:themeColor="text1"/>
        </w:rPr>
        <w:t xml:space="preserve">expert </w:t>
      </w:r>
      <w:r w:rsidR="00275F8E" w:rsidRPr="00904A29">
        <w:rPr>
          <w:color w:val="000000" w:themeColor="text1"/>
        </w:rPr>
        <w:t>annotation (Fig</w:t>
      </w:r>
      <w:r w:rsidR="009B31F4" w:rsidRPr="00904A29">
        <w:rPr>
          <w:color w:val="000000" w:themeColor="text1"/>
        </w:rPr>
        <w:t>.</w:t>
      </w:r>
      <w:r w:rsidR="00275F8E" w:rsidRPr="00904A29">
        <w:rPr>
          <w:color w:val="000000" w:themeColor="text1"/>
        </w:rPr>
        <w:t xml:space="preserve"> 2b). </w:t>
      </w:r>
      <w:r w:rsidR="008C5302" w:rsidRPr="00904A29">
        <w:rPr>
          <w:color w:val="000000" w:themeColor="text1"/>
        </w:rPr>
        <w:t>It is seen that a</w:t>
      </w:r>
      <w:r w:rsidR="00275F8E" w:rsidRPr="00904A29">
        <w:rPr>
          <w:color w:val="000000" w:themeColor="text1"/>
        </w:rPr>
        <w:t>ll methods fail to capture the subtle structure of Layer 4 (L4)</w:t>
      </w:r>
      <w:r w:rsidR="008C5302" w:rsidRPr="00904A29">
        <w:rPr>
          <w:color w:val="000000" w:themeColor="text1"/>
        </w:rPr>
        <w:t xml:space="preserve">, </w:t>
      </w:r>
      <w:r w:rsidR="008C5302" w:rsidRPr="00904A29">
        <w:rPr>
          <w:color w:val="000000" w:themeColor="text1"/>
        </w:rPr>
        <w:lastRenderedPageBreak/>
        <w:t xml:space="preserve">suggesting </w:t>
      </w:r>
      <w:r w:rsidR="00FC3B9E" w:rsidRPr="00904A29">
        <w:rPr>
          <w:color w:val="000000" w:themeColor="text1"/>
        </w:rPr>
        <w:t xml:space="preserve">that this </w:t>
      </w:r>
      <w:r w:rsidR="00F668B6" w:rsidRPr="00904A29">
        <w:rPr>
          <w:color w:val="000000" w:themeColor="text1"/>
        </w:rPr>
        <w:t xml:space="preserve">ST data </w:t>
      </w:r>
      <w:r w:rsidR="00FC3B9E" w:rsidRPr="00904A29">
        <w:rPr>
          <w:color w:val="000000" w:themeColor="text1"/>
        </w:rPr>
        <w:t xml:space="preserve">does not </w:t>
      </w:r>
      <w:r w:rsidR="00F668B6" w:rsidRPr="00904A29">
        <w:rPr>
          <w:color w:val="000000" w:themeColor="text1"/>
        </w:rPr>
        <w:t xml:space="preserve">have the </w:t>
      </w:r>
      <w:r w:rsidR="00D0295F" w:rsidRPr="00904A29">
        <w:rPr>
          <w:color w:val="000000" w:themeColor="text1"/>
        </w:rPr>
        <w:t xml:space="preserve">necessary </w:t>
      </w:r>
      <w:r w:rsidR="00F668B6" w:rsidRPr="00904A29">
        <w:rPr>
          <w:color w:val="000000" w:themeColor="text1"/>
        </w:rPr>
        <w:t xml:space="preserve">spatial resolution </w:t>
      </w:r>
      <w:r w:rsidR="00D0295F" w:rsidRPr="00904A29">
        <w:rPr>
          <w:color w:val="000000" w:themeColor="text1"/>
        </w:rPr>
        <w:t>to capture</w:t>
      </w:r>
      <w:r w:rsidR="000122FB" w:rsidRPr="00904A29">
        <w:rPr>
          <w:color w:val="000000" w:themeColor="text1"/>
        </w:rPr>
        <w:t xml:space="preserve"> the</w:t>
      </w:r>
      <w:r w:rsidR="00F668B6" w:rsidRPr="00904A29">
        <w:rPr>
          <w:color w:val="000000" w:themeColor="text1"/>
        </w:rPr>
        <w:t xml:space="preserve"> </w:t>
      </w:r>
      <w:r w:rsidR="00275F8E" w:rsidRPr="00904A29">
        <w:rPr>
          <w:color w:val="000000" w:themeColor="text1"/>
        </w:rPr>
        <w:t>L4</w:t>
      </w:r>
      <w:r w:rsidR="000122FB" w:rsidRPr="00904A29">
        <w:rPr>
          <w:color w:val="000000" w:themeColor="text1"/>
        </w:rPr>
        <w:t xml:space="preserve"> structure</w:t>
      </w:r>
      <w:r w:rsidR="00F668B6" w:rsidRPr="00904A29">
        <w:rPr>
          <w:color w:val="000000" w:themeColor="text1"/>
        </w:rPr>
        <w:t xml:space="preserve">.  Both </w:t>
      </w:r>
      <w:proofErr w:type="spellStart"/>
      <w:r w:rsidR="00275F8E" w:rsidRPr="00904A29">
        <w:rPr>
          <w:color w:val="000000" w:themeColor="text1"/>
        </w:rPr>
        <w:t>SpaceFlow</w:t>
      </w:r>
      <w:proofErr w:type="spellEnd"/>
      <w:r w:rsidR="00275F8E" w:rsidRPr="00904A29">
        <w:rPr>
          <w:color w:val="000000" w:themeColor="text1"/>
        </w:rPr>
        <w:t xml:space="preserve"> and </w:t>
      </w:r>
      <w:proofErr w:type="spellStart"/>
      <w:r w:rsidR="00275F8E" w:rsidRPr="00904A29">
        <w:rPr>
          <w:color w:val="000000" w:themeColor="text1"/>
        </w:rPr>
        <w:t>BayesSpace</w:t>
      </w:r>
      <w:proofErr w:type="spellEnd"/>
      <w:r w:rsidR="00275F8E" w:rsidRPr="00904A29">
        <w:rPr>
          <w:color w:val="000000" w:themeColor="text1"/>
        </w:rPr>
        <w:t xml:space="preserve"> can capture all the remaining structures (L3, L5, L6</w:t>
      </w:r>
      <w:r w:rsidR="00A819EF" w:rsidRPr="00904A29">
        <w:rPr>
          <w:color w:val="000000" w:themeColor="text1"/>
        </w:rPr>
        <w:t>,</w:t>
      </w:r>
      <w:r w:rsidR="00275F8E" w:rsidRPr="00904A29">
        <w:rPr>
          <w:color w:val="000000" w:themeColor="text1"/>
        </w:rPr>
        <w:t xml:space="preserve"> and WM) </w:t>
      </w:r>
      <w:r w:rsidR="00F668B6" w:rsidRPr="00904A29">
        <w:rPr>
          <w:color w:val="000000" w:themeColor="text1"/>
        </w:rPr>
        <w:t xml:space="preserve">observed </w:t>
      </w:r>
      <w:r w:rsidR="00275F8E" w:rsidRPr="00904A29">
        <w:rPr>
          <w:color w:val="000000" w:themeColor="text1"/>
        </w:rPr>
        <w:t xml:space="preserve">in the annotation. Moreover, </w:t>
      </w:r>
      <w:proofErr w:type="spellStart"/>
      <w:r w:rsidR="00275F8E" w:rsidRPr="00904A29">
        <w:rPr>
          <w:color w:val="000000" w:themeColor="text1"/>
        </w:rPr>
        <w:t>BayesSpace</w:t>
      </w:r>
      <w:proofErr w:type="spellEnd"/>
      <w:r w:rsidR="00275F8E" w:rsidRPr="00904A29">
        <w:rPr>
          <w:color w:val="000000" w:themeColor="text1"/>
        </w:rPr>
        <w:t xml:space="preserve"> identified the outer ring of the WM as </w:t>
      </w:r>
      <w:del w:id="23" w:author="Honglei Ren" w:date="2022-06-28T11:17:00Z">
        <w:r w:rsidR="00275F8E" w:rsidRPr="00904A29">
          <w:rPr>
            <w:color w:val="000000" w:themeColor="text1"/>
          </w:rPr>
          <w:delText xml:space="preserve">a new </w:delText>
        </w:r>
      </w:del>
      <w:ins w:id="24" w:author="Honglei Ren" w:date="2022-06-28T11:17:00Z">
        <w:r w:rsidR="00DA3958" w:rsidRPr="00904A29">
          <w:rPr>
            <w:color w:val="000000" w:themeColor="text1"/>
          </w:rPr>
          <w:t xml:space="preserve">an additional </w:t>
        </w:r>
      </w:ins>
      <w:r w:rsidR="00275F8E" w:rsidRPr="00904A29">
        <w:rPr>
          <w:color w:val="000000" w:themeColor="text1"/>
        </w:rPr>
        <w:t xml:space="preserve">structure, whereas </w:t>
      </w:r>
      <w:proofErr w:type="spellStart"/>
      <w:r w:rsidR="00275F8E" w:rsidRPr="00904A29">
        <w:rPr>
          <w:color w:val="000000" w:themeColor="text1"/>
        </w:rPr>
        <w:t>SpaceFlow</w:t>
      </w:r>
      <w:proofErr w:type="spellEnd"/>
      <w:r w:rsidR="00275F8E" w:rsidRPr="00904A29">
        <w:rPr>
          <w:color w:val="000000" w:themeColor="text1"/>
        </w:rPr>
        <w:t xml:space="preserve"> found a </w:t>
      </w:r>
      <w:ins w:id="25" w:author="Honglei Ren" w:date="2022-06-28T11:18:00Z">
        <w:r w:rsidR="00C024B4" w:rsidRPr="00904A29">
          <w:rPr>
            <w:color w:val="000000" w:themeColor="text1"/>
          </w:rPr>
          <w:t>different</w:t>
        </w:r>
        <w:r w:rsidR="00C024B4" w:rsidRPr="00904A29" w:rsidDel="00C024B4">
          <w:rPr>
            <w:color w:val="000000" w:themeColor="text1"/>
          </w:rPr>
          <w:t xml:space="preserve"> </w:t>
        </w:r>
      </w:ins>
      <w:del w:id="26" w:author="Honglei Ren" w:date="2022-06-28T11:18:00Z">
        <w:r w:rsidR="00275F8E" w:rsidRPr="00904A29">
          <w:rPr>
            <w:color w:val="000000" w:themeColor="text1"/>
          </w:rPr>
          <w:delText xml:space="preserve">new </w:delText>
        </w:r>
      </w:del>
      <w:r w:rsidR="00A0335A" w:rsidRPr="00904A29">
        <w:rPr>
          <w:color w:val="000000" w:themeColor="text1"/>
        </w:rPr>
        <w:t xml:space="preserve">structure </w:t>
      </w:r>
      <w:r w:rsidR="00275F8E" w:rsidRPr="00904A29">
        <w:rPr>
          <w:color w:val="000000" w:themeColor="text1"/>
        </w:rPr>
        <w:t xml:space="preserve">at the top right part of Layer 3 (labeled as </w:t>
      </w:r>
      <w:r w:rsidR="006F5137" w:rsidRPr="00904A29">
        <w:rPr>
          <w:color w:val="000000" w:themeColor="text1"/>
        </w:rPr>
        <w:t>domain</w:t>
      </w:r>
      <w:r w:rsidR="00275F8E" w:rsidRPr="00904A29">
        <w:rPr>
          <w:color w:val="000000" w:themeColor="text1"/>
        </w:rPr>
        <w:t xml:space="preserve"> 3 in orange). </w:t>
      </w:r>
      <w:ins w:id="27" w:author="Honglei Ren" w:date="2022-06-28T11:18:00Z">
        <w:r w:rsidR="00C024B4" w:rsidRPr="00904A29">
          <w:rPr>
            <w:color w:val="000000" w:themeColor="text1"/>
          </w:rPr>
          <w:t xml:space="preserve">The structure found in </w:t>
        </w:r>
        <w:proofErr w:type="spellStart"/>
        <w:r w:rsidR="00C024B4" w:rsidRPr="00904A29">
          <w:rPr>
            <w:color w:val="000000" w:themeColor="text1"/>
          </w:rPr>
          <w:t>SpaceFlow</w:t>
        </w:r>
      </w:ins>
      <w:proofErr w:type="spellEnd"/>
      <w:ins w:id="28" w:author="Honglei Ren" w:date="2022-06-28T12:29:00Z">
        <w:r w:rsidR="00170B87">
          <w:rPr>
            <w:color w:val="000000" w:themeColor="text1"/>
          </w:rPr>
          <w:t xml:space="preserve"> </w:t>
        </w:r>
      </w:ins>
      <w:del w:id="29" w:author="Honglei Ren" w:date="2022-06-28T11:18:00Z">
        <w:r w:rsidR="00275F8E" w:rsidRPr="00904A29">
          <w:rPr>
            <w:color w:val="000000" w:themeColor="text1"/>
          </w:rPr>
          <w:delText>This new structure</w:delText>
        </w:r>
      </w:del>
      <w:del w:id="30" w:author="Honglei Ren" w:date="2022-06-28T12:29:00Z">
        <w:r w:rsidR="00275F8E" w:rsidRPr="00904A29">
          <w:rPr>
            <w:color w:val="000000" w:themeColor="text1"/>
          </w:rPr>
          <w:delText xml:space="preserve"> </w:delText>
        </w:r>
      </w:del>
      <w:r w:rsidR="00275F8E" w:rsidRPr="00904A29">
        <w:rPr>
          <w:color w:val="000000" w:themeColor="text1"/>
        </w:rPr>
        <w:t xml:space="preserve">is consistent with the </w:t>
      </w:r>
      <w:r w:rsidR="009A1588" w:rsidRPr="00904A29">
        <w:rPr>
          <w:color w:val="000000" w:themeColor="text1"/>
        </w:rPr>
        <w:t>domains from</w:t>
      </w:r>
      <w:r w:rsidR="00275F8E" w:rsidRPr="00904A29">
        <w:rPr>
          <w:color w:val="000000" w:themeColor="text1"/>
        </w:rPr>
        <w:t xml:space="preserve"> Giotto, stLearn</w:t>
      </w:r>
      <w:r w:rsidR="00A551C7" w:rsidRPr="00904A29">
        <w:rPr>
          <w:color w:val="000000" w:themeColor="text1"/>
        </w:rPr>
        <w:t>,</w:t>
      </w:r>
      <w:r w:rsidR="00275F8E" w:rsidRPr="00904A29">
        <w:rPr>
          <w:color w:val="000000" w:themeColor="text1"/>
        </w:rPr>
        <w:t xml:space="preserve"> and </w:t>
      </w:r>
      <w:r w:rsidR="005B7682" w:rsidRPr="00904A29">
        <w:rPr>
          <w:color w:val="000000" w:themeColor="text1"/>
        </w:rPr>
        <w:t>MERINGUE</w:t>
      </w:r>
      <w:r w:rsidR="00275F8E" w:rsidRPr="00904A29">
        <w:rPr>
          <w:color w:val="000000" w:themeColor="text1"/>
        </w:rPr>
        <w:t>. stLearn also identified L5, L6</w:t>
      </w:r>
      <w:r w:rsidR="00A45B7B" w:rsidRPr="00904A29">
        <w:rPr>
          <w:color w:val="000000" w:themeColor="text1"/>
        </w:rPr>
        <w:t>,</w:t>
      </w:r>
      <w:r w:rsidR="00275F8E" w:rsidRPr="00904A29">
        <w:rPr>
          <w:color w:val="000000" w:themeColor="text1"/>
        </w:rPr>
        <w:t xml:space="preserve"> and WM that are consistent with</w:t>
      </w:r>
      <w:r w:rsidR="00B304B5" w:rsidRPr="00904A29">
        <w:rPr>
          <w:color w:val="000000" w:themeColor="text1"/>
        </w:rPr>
        <w:t xml:space="preserve"> the</w:t>
      </w:r>
      <w:r w:rsidR="00275F8E" w:rsidRPr="00904A29">
        <w:rPr>
          <w:color w:val="000000" w:themeColor="text1"/>
        </w:rPr>
        <w:t xml:space="preserve"> annotation but </w:t>
      </w:r>
      <w:r w:rsidR="00F668B6" w:rsidRPr="00904A29">
        <w:rPr>
          <w:color w:val="000000" w:themeColor="text1"/>
        </w:rPr>
        <w:t xml:space="preserve">with </w:t>
      </w:r>
      <w:r w:rsidR="00275F8E" w:rsidRPr="00904A29">
        <w:rPr>
          <w:color w:val="000000" w:themeColor="text1"/>
        </w:rPr>
        <w:t>nois</w:t>
      </w:r>
      <w:r w:rsidR="008C5302" w:rsidRPr="00904A29">
        <w:rPr>
          <w:color w:val="000000" w:themeColor="text1"/>
        </w:rPr>
        <w:t xml:space="preserve">y </w:t>
      </w:r>
      <w:r w:rsidR="00275F8E" w:rsidRPr="00904A29">
        <w:rPr>
          <w:color w:val="000000" w:themeColor="text1"/>
        </w:rPr>
        <w:t>boundaries</w:t>
      </w:r>
      <w:r w:rsidR="008C5302" w:rsidRPr="00904A29">
        <w:rPr>
          <w:color w:val="000000" w:themeColor="text1"/>
        </w:rPr>
        <w:t xml:space="preserve"> between domains</w:t>
      </w:r>
      <w:r w:rsidR="00275F8E" w:rsidRPr="00904A29">
        <w:rPr>
          <w:color w:val="000000" w:themeColor="text1"/>
        </w:rPr>
        <w:t xml:space="preserve">. Giotto </w:t>
      </w:r>
      <w:r w:rsidR="00FE2470" w:rsidRPr="00904A29">
        <w:rPr>
          <w:color w:val="000000" w:themeColor="text1"/>
        </w:rPr>
        <w:t xml:space="preserve">and MERINGUE identified </w:t>
      </w:r>
      <w:r w:rsidR="00275F8E" w:rsidRPr="00904A29">
        <w:rPr>
          <w:color w:val="000000" w:themeColor="text1"/>
        </w:rPr>
        <w:t xml:space="preserve">the L6 and WM </w:t>
      </w:r>
      <w:r w:rsidR="001642FD" w:rsidRPr="00904A29">
        <w:rPr>
          <w:color w:val="000000" w:themeColor="text1"/>
        </w:rPr>
        <w:t>domain</w:t>
      </w:r>
      <w:r w:rsidR="00275F8E" w:rsidRPr="00904A29">
        <w:rPr>
          <w:color w:val="000000" w:themeColor="text1"/>
        </w:rPr>
        <w:t xml:space="preserve"> but </w:t>
      </w:r>
      <w:r w:rsidR="00FA1830" w:rsidRPr="00904A29">
        <w:rPr>
          <w:color w:val="000000" w:themeColor="text1"/>
        </w:rPr>
        <w:t>a</w:t>
      </w:r>
      <w:r w:rsidR="003C0C68" w:rsidRPr="00904A29">
        <w:rPr>
          <w:color w:val="000000" w:themeColor="text1"/>
        </w:rPr>
        <w:t>re</w:t>
      </w:r>
      <w:r w:rsidR="00FA1830" w:rsidRPr="00904A29">
        <w:rPr>
          <w:color w:val="000000" w:themeColor="text1"/>
        </w:rPr>
        <w:t xml:space="preserve"> </w:t>
      </w:r>
      <w:r w:rsidR="00275F8E" w:rsidRPr="00904A29">
        <w:rPr>
          <w:color w:val="000000" w:themeColor="text1"/>
        </w:rPr>
        <w:t xml:space="preserve">unable to </w:t>
      </w:r>
      <w:r w:rsidR="00BE309D" w:rsidRPr="00904A29">
        <w:rPr>
          <w:color w:val="000000" w:themeColor="text1"/>
        </w:rPr>
        <w:t>identify</w:t>
      </w:r>
      <w:r w:rsidR="00275F8E" w:rsidRPr="00904A29">
        <w:rPr>
          <w:color w:val="000000" w:themeColor="text1"/>
        </w:rPr>
        <w:t xml:space="preserve"> the boundary of L5</w:t>
      </w:r>
      <w:r w:rsidR="00F668B6" w:rsidRPr="00904A29">
        <w:rPr>
          <w:color w:val="000000" w:themeColor="text1"/>
        </w:rPr>
        <w:t xml:space="preserve"> along with the same </w:t>
      </w:r>
      <w:r w:rsidR="00275F8E" w:rsidRPr="00904A29">
        <w:rPr>
          <w:color w:val="000000" w:themeColor="text1"/>
        </w:rPr>
        <w:t xml:space="preserve">noisy boundary issues. Seurat </w:t>
      </w:r>
      <w:r w:rsidR="00C126D5" w:rsidRPr="00904A29">
        <w:rPr>
          <w:color w:val="000000" w:themeColor="text1"/>
        </w:rPr>
        <w:t xml:space="preserve">showed </w:t>
      </w:r>
      <w:r w:rsidR="00275F8E" w:rsidRPr="00904A29">
        <w:rPr>
          <w:color w:val="000000" w:themeColor="text1"/>
        </w:rPr>
        <w:t xml:space="preserve">an overall disordered </w:t>
      </w:r>
      <w:r w:rsidR="001642FD" w:rsidRPr="00904A29">
        <w:rPr>
          <w:color w:val="000000" w:themeColor="text1"/>
        </w:rPr>
        <w:t>domain</w:t>
      </w:r>
      <w:r w:rsidR="00275F8E" w:rsidRPr="00904A29">
        <w:rPr>
          <w:color w:val="000000" w:themeColor="text1"/>
        </w:rPr>
        <w:t xml:space="preserve"> </w:t>
      </w:r>
      <w:r w:rsidR="00CD3005" w:rsidRPr="00904A29">
        <w:rPr>
          <w:color w:val="000000" w:themeColor="text1"/>
        </w:rPr>
        <w:t xml:space="preserve">structure </w:t>
      </w:r>
      <w:r w:rsidR="00275F8E" w:rsidRPr="00904A29">
        <w:rPr>
          <w:color w:val="000000" w:themeColor="text1"/>
        </w:rPr>
        <w:t xml:space="preserve">and can barely capture the white matter (WM) structures. The DGI method </w:t>
      </w:r>
      <w:r w:rsidR="008C5302" w:rsidRPr="00904A29">
        <w:rPr>
          <w:color w:val="000000" w:themeColor="text1"/>
        </w:rPr>
        <w:t>(</w:t>
      </w:r>
      <w:r w:rsidR="00275F8E" w:rsidRPr="00904A29">
        <w:rPr>
          <w:color w:val="000000" w:themeColor="text1"/>
        </w:rPr>
        <w:t>Fig</w:t>
      </w:r>
      <w:r w:rsidR="00701D1A" w:rsidRPr="00904A29">
        <w:rPr>
          <w:color w:val="000000" w:themeColor="text1"/>
        </w:rPr>
        <w:t>.</w:t>
      </w:r>
      <w:r w:rsidR="00275F8E" w:rsidRPr="00904A29">
        <w:rPr>
          <w:color w:val="000000" w:themeColor="text1"/>
        </w:rPr>
        <w:t xml:space="preserve"> 2b</w:t>
      </w:r>
      <w:r w:rsidR="008C5302" w:rsidRPr="00904A29">
        <w:rPr>
          <w:color w:val="000000" w:themeColor="text1"/>
        </w:rPr>
        <w:t>)</w:t>
      </w:r>
      <w:r w:rsidR="00F668B6" w:rsidRPr="00904A29">
        <w:rPr>
          <w:color w:val="000000" w:themeColor="text1"/>
        </w:rPr>
        <w:t xml:space="preserve">, </w:t>
      </w:r>
      <w:r w:rsidR="008F5425" w:rsidRPr="00904A29">
        <w:rPr>
          <w:color w:val="000000" w:themeColor="text1"/>
        </w:rPr>
        <w:t>like</w:t>
      </w:r>
      <w:r w:rsidR="00F668B6" w:rsidRPr="00904A29">
        <w:rPr>
          <w:color w:val="000000" w:themeColor="text1"/>
        </w:rPr>
        <w:t xml:space="preserve"> </w:t>
      </w:r>
      <w:proofErr w:type="spellStart"/>
      <w:r w:rsidR="00275F8E" w:rsidRPr="00904A29">
        <w:rPr>
          <w:color w:val="000000" w:themeColor="text1"/>
        </w:rPr>
        <w:t>SpaceFlow</w:t>
      </w:r>
      <w:proofErr w:type="spellEnd"/>
      <w:r w:rsidR="00275F8E" w:rsidRPr="00904A29">
        <w:rPr>
          <w:color w:val="000000" w:themeColor="text1"/>
        </w:rPr>
        <w:t xml:space="preserve"> but without spatial regularization</w:t>
      </w:r>
      <w:r w:rsidR="00F668B6" w:rsidRPr="00904A29">
        <w:rPr>
          <w:color w:val="000000" w:themeColor="text1"/>
        </w:rPr>
        <w:t xml:space="preserve">, </w:t>
      </w:r>
      <w:r w:rsidR="00C8255C" w:rsidRPr="00904A29">
        <w:rPr>
          <w:color w:val="000000" w:themeColor="text1"/>
        </w:rPr>
        <w:t xml:space="preserve">showed </w:t>
      </w:r>
      <w:r w:rsidR="00275F8E" w:rsidRPr="00904A29">
        <w:rPr>
          <w:color w:val="000000" w:themeColor="text1"/>
        </w:rPr>
        <w:t xml:space="preserve">a layered </w:t>
      </w:r>
      <w:r w:rsidR="006F17E2" w:rsidRPr="00904A29">
        <w:rPr>
          <w:color w:val="000000" w:themeColor="text1"/>
        </w:rPr>
        <w:t>structure with</w:t>
      </w:r>
      <w:r w:rsidR="00275F8E" w:rsidRPr="00904A29">
        <w:rPr>
          <w:color w:val="000000" w:themeColor="text1"/>
        </w:rPr>
        <w:t xml:space="preserve"> inconsistent </w:t>
      </w:r>
      <w:r w:rsidR="008C5302" w:rsidRPr="00904A29">
        <w:rPr>
          <w:color w:val="000000" w:themeColor="text1"/>
        </w:rPr>
        <w:t xml:space="preserve">boundary </w:t>
      </w:r>
      <w:r w:rsidR="00275F8E" w:rsidRPr="00904A29">
        <w:rPr>
          <w:color w:val="000000" w:themeColor="text1"/>
        </w:rPr>
        <w:t xml:space="preserve">shape and </w:t>
      </w:r>
      <w:r w:rsidR="00486769" w:rsidRPr="00904A29">
        <w:rPr>
          <w:color w:val="000000" w:themeColor="text1"/>
        </w:rPr>
        <w:t>non-contiguous domains</w:t>
      </w:r>
      <w:r w:rsidR="00F668B6" w:rsidRPr="00904A29">
        <w:rPr>
          <w:color w:val="000000" w:themeColor="text1"/>
        </w:rPr>
        <w:t xml:space="preserve">, </w:t>
      </w:r>
      <w:r w:rsidR="00486769" w:rsidRPr="00904A29">
        <w:rPr>
          <w:color w:val="000000" w:themeColor="text1"/>
        </w:rPr>
        <w:t xml:space="preserve">reinforcing the </w:t>
      </w:r>
      <w:r w:rsidR="00F668B6" w:rsidRPr="00904A29">
        <w:rPr>
          <w:color w:val="000000" w:themeColor="text1"/>
        </w:rPr>
        <w:t>importance of</w:t>
      </w:r>
      <w:r w:rsidR="00275F8E" w:rsidRPr="00904A29">
        <w:rPr>
          <w:color w:val="000000" w:themeColor="text1"/>
        </w:rPr>
        <w:t xml:space="preserve"> spatial regularization</w:t>
      </w:r>
      <w:r w:rsidR="00F668B6" w:rsidRPr="00904A29">
        <w:rPr>
          <w:color w:val="000000" w:themeColor="text1"/>
        </w:rPr>
        <w:t xml:space="preserve">. </w:t>
      </w:r>
      <w:ins w:id="31" w:author="Honglei Ren" w:date="2022-06-28T12:11:00Z">
        <w:r w:rsidR="00A127D6" w:rsidRPr="00904A29">
          <w:rPr>
            <w:color w:val="000000" w:themeColor="text1"/>
          </w:rPr>
          <w:t>Similar results can also be observed in samples 151507 and 151673 (Supplementary Fig. 1a, c).</w:t>
        </w:r>
      </w:ins>
    </w:p>
    <w:p w14:paraId="5F6BF9C8" w14:textId="77777777" w:rsidR="009274E0" w:rsidRPr="00904A29" w:rsidRDefault="009274E0">
      <w:pPr>
        <w:jc w:val="both"/>
        <w:rPr>
          <w:color w:val="000000" w:themeColor="text1"/>
        </w:rPr>
      </w:pPr>
    </w:p>
    <w:p w14:paraId="797DC477" w14:textId="2E8FEEF3" w:rsidR="00EA7CB3" w:rsidRPr="00904A29" w:rsidRDefault="00275F8E" w:rsidP="00042D83">
      <w:pPr>
        <w:jc w:val="both"/>
        <w:rPr>
          <w:color w:val="000000" w:themeColor="text1"/>
        </w:rPr>
      </w:pPr>
      <w:r w:rsidRPr="00904A29">
        <w:rPr>
          <w:color w:val="000000" w:themeColor="text1"/>
        </w:rPr>
        <w:t xml:space="preserve">We next compared the low-dimensional embeddings </w:t>
      </w:r>
      <w:r w:rsidR="009F137A" w:rsidRPr="00904A29">
        <w:rPr>
          <w:color w:val="000000" w:themeColor="text1"/>
        </w:rPr>
        <w:t xml:space="preserve">from </w:t>
      </w:r>
      <w:r w:rsidRPr="00904A29">
        <w:rPr>
          <w:color w:val="000000" w:themeColor="text1"/>
        </w:rPr>
        <w:t xml:space="preserve">Seurat, </w:t>
      </w:r>
      <w:proofErr w:type="spellStart"/>
      <w:r w:rsidRPr="00904A29">
        <w:rPr>
          <w:color w:val="000000" w:themeColor="text1"/>
        </w:rPr>
        <w:t>stLearn</w:t>
      </w:r>
      <w:proofErr w:type="spellEnd"/>
      <w:r w:rsidRPr="00904A29">
        <w:rPr>
          <w:color w:val="000000" w:themeColor="text1"/>
        </w:rPr>
        <w:t>, DGI</w:t>
      </w:r>
      <w:r w:rsidR="0015135F" w:rsidRPr="00904A29">
        <w:rPr>
          <w:color w:val="000000" w:themeColor="text1"/>
        </w:rPr>
        <w:t>,</w:t>
      </w:r>
      <w:r w:rsidRPr="00904A29">
        <w:rPr>
          <w:color w:val="000000" w:themeColor="text1"/>
        </w:rPr>
        <w:t xml:space="preserve"> and </w:t>
      </w:r>
      <w:proofErr w:type="spellStart"/>
      <w:r w:rsidRPr="00904A29">
        <w:rPr>
          <w:color w:val="000000" w:themeColor="text1"/>
        </w:rPr>
        <w:t>SpaceFlow</w:t>
      </w:r>
      <w:proofErr w:type="spellEnd"/>
      <w:r w:rsidR="009F137A" w:rsidRPr="00904A29">
        <w:rPr>
          <w:color w:val="000000" w:themeColor="text1"/>
        </w:rPr>
        <w:t xml:space="preserve"> </w:t>
      </w:r>
      <w:r w:rsidR="00C55C42" w:rsidRPr="00904A29">
        <w:rPr>
          <w:color w:val="000000" w:themeColor="text1"/>
        </w:rPr>
        <w:t>(</w:t>
      </w:r>
      <w:r w:rsidR="005223F9" w:rsidRPr="00904A29">
        <w:rPr>
          <w:color w:val="000000" w:themeColor="text1"/>
        </w:rPr>
        <w:t xml:space="preserve">the segmentation methods </w:t>
      </w:r>
      <w:r w:rsidRPr="00904A29">
        <w:rPr>
          <w:color w:val="000000" w:themeColor="text1"/>
        </w:rPr>
        <w:t xml:space="preserve">Giotto, </w:t>
      </w:r>
      <w:r w:rsidR="005223F9" w:rsidRPr="00904A29">
        <w:rPr>
          <w:color w:val="000000" w:themeColor="text1"/>
        </w:rPr>
        <w:t>MERINGUE</w:t>
      </w:r>
      <w:r w:rsidRPr="00904A29">
        <w:rPr>
          <w:color w:val="000000" w:themeColor="text1"/>
        </w:rPr>
        <w:t>,</w:t>
      </w:r>
      <w:r w:rsidR="00C55C42" w:rsidRPr="00904A29">
        <w:rPr>
          <w:color w:val="000000" w:themeColor="text1"/>
        </w:rPr>
        <w:t xml:space="preserve"> and</w:t>
      </w:r>
      <w:r w:rsidRPr="00904A29">
        <w:rPr>
          <w:color w:val="000000" w:themeColor="text1"/>
        </w:rPr>
        <w:t xml:space="preserve"> </w:t>
      </w:r>
      <w:proofErr w:type="spellStart"/>
      <w:r w:rsidRPr="00904A29">
        <w:rPr>
          <w:color w:val="000000" w:themeColor="text1"/>
        </w:rPr>
        <w:t>BayesSpace</w:t>
      </w:r>
      <w:proofErr w:type="spellEnd"/>
      <w:r w:rsidRPr="00904A29">
        <w:rPr>
          <w:color w:val="000000" w:themeColor="text1"/>
        </w:rPr>
        <w:t xml:space="preserve"> </w:t>
      </w:r>
      <w:r w:rsidR="00C55C42" w:rsidRPr="00904A29">
        <w:rPr>
          <w:color w:val="000000" w:themeColor="text1"/>
        </w:rPr>
        <w:t xml:space="preserve">do not </w:t>
      </w:r>
      <w:r w:rsidRPr="00904A29">
        <w:rPr>
          <w:color w:val="000000" w:themeColor="text1"/>
        </w:rPr>
        <w:t>produce embeddings</w:t>
      </w:r>
      <w:r w:rsidR="00C55C42" w:rsidRPr="00904A29">
        <w:rPr>
          <w:color w:val="000000" w:themeColor="text1"/>
        </w:rPr>
        <w:t>)</w:t>
      </w:r>
      <w:r w:rsidR="00A207E2" w:rsidRPr="00904A29">
        <w:rPr>
          <w:color w:val="000000" w:themeColor="text1"/>
        </w:rPr>
        <w:t>,</w:t>
      </w:r>
      <w:r w:rsidRPr="00904A29">
        <w:rPr>
          <w:color w:val="000000" w:themeColor="text1"/>
        </w:rPr>
        <w:t xml:space="preserve"> </w:t>
      </w:r>
      <w:r w:rsidR="00A207E2" w:rsidRPr="00904A29">
        <w:rPr>
          <w:color w:val="000000" w:themeColor="text1"/>
        </w:rPr>
        <w:t xml:space="preserve">applying </w:t>
      </w:r>
      <w:r w:rsidRPr="00904A29">
        <w:rPr>
          <w:color w:val="000000" w:themeColor="text1"/>
        </w:rPr>
        <w:t>UMAP</w:t>
      </w:r>
      <w:r w:rsidR="00A207E2" w:rsidRPr="00904A29">
        <w:rPr>
          <w:color w:val="000000" w:themeColor="text1"/>
        </w:rPr>
        <w:t xml:space="preserve"> to the embeddings to produce a two-dimensional visualization of all spots</w:t>
      </w:r>
      <w:r w:rsidRPr="00904A29">
        <w:rPr>
          <w:color w:val="000000" w:themeColor="text1"/>
        </w:rPr>
        <w:t xml:space="preserve"> colored by the layer annotation</w:t>
      </w:r>
      <w:r w:rsidR="00A207E2" w:rsidRPr="00904A29">
        <w:rPr>
          <w:color w:val="000000" w:themeColor="text1"/>
        </w:rPr>
        <w:t>.</w:t>
      </w:r>
      <w:r w:rsidR="009F137A" w:rsidRPr="00904A29">
        <w:rPr>
          <w:color w:val="000000" w:themeColor="text1"/>
        </w:rPr>
        <w:t xml:space="preserve"> </w:t>
      </w:r>
      <w:r w:rsidR="00EA7CB3" w:rsidRPr="00904A29">
        <w:rPr>
          <w:color w:val="000000" w:themeColor="text1"/>
        </w:rPr>
        <w:t xml:space="preserve">We observe that </w:t>
      </w:r>
      <w:proofErr w:type="spellStart"/>
      <w:r w:rsidR="00EA7CB3" w:rsidRPr="00904A29">
        <w:rPr>
          <w:color w:val="000000" w:themeColor="text1"/>
        </w:rPr>
        <w:t>SpaceFlow</w:t>
      </w:r>
      <w:proofErr w:type="spellEnd"/>
      <w:r w:rsidR="00EA7CB3" w:rsidRPr="00904A29">
        <w:rPr>
          <w:color w:val="000000" w:themeColor="text1"/>
        </w:rPr>
        <w:t xml:space="preserve"> embeddings produce embeddings that clearly separate the spots by layer when compared to stLearn, DGI, and Seurat</w:t>
      </w:r>
      <w:r w:rsidR="00DE1A87" w:rsidRPr="00904A29">
        <w:rPr>
          <w:color w:val="000000" w:themeColor="text1"/>
        </w:rPr>
        <w:t xml:space="preserve"> (Fig. 2c).</w:t>
      </w:r>
      <w:r w:rsidR="00EA7CB3" w:rsidRPr="00904A29">
        <w:rPr>
          <w:color w:val="000000" w:themeColor="text1"/>
        </w:rPr>
        <w:t xml:space="preserve"> </w:t>
      </w:r>
      <w:r w:rsidR="00005C7F" w:rsidRPr="00904A29">
        <w:rPr>
          <w:color w:val="000000" w:themeColor="text1"/>
        </w:rPr>
        <w:t>As the separation between low-dimensional embeddings of the regions provide</w:t>
      </w:r>
      <w:r w:rsidR="00EF7692" w:rsidRPr="00904A29">
        <w:rPr>
          <w:color w:val="000000" w:themeColor="text1"/>
        </w:rPr>
        <w:t>s</w:t>
      </w:r>
      <w:r w:rsidR="00005C7F" w:rsidRPr="00904A29">
        <w:rPr>
          <w:color w:val="000000" w:themeColor="text1"/>
        </w:rPr>
        <w:t xml:space="preserve"> an upper limit on the ability of segmentation to separate the regions, this shows that the incorporation of spatial regularization produces more distinct embeddings between different layers and thereby a greater ability to distinguish them in downstream analysis.</w:t>
      </w:r>
    </w:p>
    <w:p w14:paraId="3F1C5D4F" w14:textId="77777777" w:rsidR="009274E0" w:rsidRPr="00904A29" w:rsidRDefault="009274E0" w:rsidP="00042D83">
      <w:pPr>
        <w:jc w:val="both"/>
        <w:rPr>
          <w:color w:val="000000" w:themeColor="text1"/>
        </w:rPr>
      </w:pPr>
    </w:p>
    <w:p w14:paraId="3E34703F" w14:textId="7664120B" w:rsidR="009274E0" w:rsidRPr="00904A29" w:rsidRDefault="00AA184B" w:rsidP="00042D83">
      <w:pPr>
        <w:jc w:val="both"/>
        <w:rPr>
          <w:color w:val="000000" w:themeColor="text1"/>
        </w:rPr>
      </w:pPr>
      <w:r w:rsidRPr="00904A29">
        <w:rPr>
          <w:color w:val="000000" w:themeColor="text1"/>
        </w:rPr>
        <w:lastRenderedPageBreak/>
        <w:t xml:space="preserve">To </w:t>
      </w:r>
      <w:r w:rsidR="009F137A" w:rsidRPr="00904A29">
        <w:rPr>
          <w:color w:val="000000" w:themeColor="text1"/>
        </w:rPr>
        <w:t>study</w:t>
      </w:r>
      <w:r w:rsidR="00275F8E" w:rsidRPr="00904A29">
        <w:rPr>
          <w:color w:val="000000" w:themeColor="text1"/>
        </w:rPr>
        <w:t xml:space="preserve"> </w:t>
      </w:r>
      <w:r w:rsidR="00CF578A" w:rsidRPr="00904A29">
        <w:rPr>
          <w:color w:val="000000" w:themeColor="text1"/>
        </w:rPr>
        <w:t xml:space="preserve">how </w:t>
      </w:r>
      <w:r w:rsidR="00275F8E" w:rsidRPr="00904A29">
        <w:rPr>
          <w:color w:val="000000" w:themeColor="text1"/>
        </w:rPr>
        <w:t xml:space="preserve">the </w:t>
      </w:r>
      <w:r w:rsidR="00AF2103" w:rsidRPr="00904A29">
        <w:rPr>
          <w:color w:val="000000" w:themeColor="text1"/>
        </w:rPr>
        <w:t>low-dim</w:t>
      </w:r>
      <w:r w:rsidR="00275F8E" w:rsidRPr="00904A29">
        <w:rPr>
          <w:color w:val="000000" w:themeColor="text1"/>
        </w:rPr>
        <w:t xml:space="preserve">ensional embeddings from different methods encode spatial information, </w:t>
      </w:r>
      <w:r w:rsidR="00496787" w:rsidRPr="00904A29">
        <w:rPr>
          <w:color w:val="000000" w:themeColor="text1"/>
        </w:rPr>
        <w:t xml:space="preserve">we show the same </w:t>
      </w:r>
      <w:r w:rsidR="00275F8E" w:rsidRPr="00904A29">
        <w:rPr>
          <w:color w:val="000000" w:themeColor="text1"/>
        </w:rPr>
        <w:t xml:space="preserve">UMAP </w:t>
      </w:r>
      <w:r w:rsidR="00496787" w:rsidRPr="00904A29">
        <w:rPr>
          <w:color w:val="000000" w:themeColor="text1"/>
        </w:rPr>
        <w:t>embeddings colored by</w:t>
      </w:r>
      <w:r w:rsidR="00275F8E" w:rsidRPr="00904A29">
        <w:rPr>
          <w:color w:val="000000" w:themeColor="text1"/>
        </w:rPr>
        <w:t xml:space="preserve"> the spatial distances between </w:t>
      </w:r>
      <w:r w:rsidR="00496787" w:rsidRPr="00904A29">
        <w:rPr>
          <w:color w:val="000000" w:themeColor="text1"/>
        </w:rPr>
        <w:t>the</w:t>
      </w:r>
      <w:r w:rsidR="00275F8E" w:rsidRPr="00904A29">
        <w:rPr>
          <w:color w:val="000000" w:themeColor="text1"/>
        </w:rPr>
        <w:t xml:space="preserve"> spot and the origin</w:t>
      </w:r>
      <w:r w:rsidR="00496787" w:rsidRPr="00904A29">
        <w:rPr>
          <w:color w:val="000000" w:themeColor="text1"/>
        </w:rPr>
        <w:t xml:space="preserve"> </w:t>
      </w:r>
      <w:r w:rsidR="00275F8E" w:rsidRPr="00904A29">
        <w:rPr>
          <w:color w:val="000000" w:themeColor="text1"/>
        </w:rPr>
        <w:t>(Fig</w:t>
      </w:r>
      <w:r w:rsidR="005A4073" w:rsidRPr="00904A29">
        <w:rPr>
          <w:color w:val="000000" w:themeColor="text1"/>
        </w:rPr>
        <w:t>.</w:t>
      </w:r>
      <w:r w:rsidR="00275F8E" w:rsidRPr="00904A29">
        <w:rPr>
          <w:color w:val="000000" w:themeColor="text1"/>
        </w:rPr>
        <w:t xml:space="preserve"> 2d)</w:t>
      </w:r>
      <w:r w:rsidR="00390BD7" w:rsidRPr="00904A29">
        <w:rPr>
          <w:color w:val="000000" w:themeColor="text1"/>
        </w:rPr>
        <w:t xml:space="preserve">, so that embeddings which preserve the spatial structure will maintain this color gradient. Seurat embeddings exhibit a high level of mixing in this color, indicating significant deformities in both local and global structure, </w:t>
      </w:r>
      <w:r w:rsidR="008F5E1A" w:rsidRPr="00904A29">
        <w:rPr>
          <w:color w:val="000000" w:themeColor="text1"/>
        </w:rPr>
        <w:t xml:space="preserve">whereas </w:t>
      </w:r>
      <w:r w:rsidR="00275F8E" w:rsidRPr="00904A29">
        <w:rPr>
          <w:color w:val="000000" w:themeColor="text1"/>
        </w:rPr>
        <w:t xml:space="preserve">DGI shows local color gradients </w:t>
      </w:r>
      <w:r w:rsidR="008F5E1A" w:rsidRPr="00904A29">
        <w:rPr>
          <w:color w:val="000000" w:themeColor="text1"/>
        </w:rPr>
        <w:t xml:space="preserve">with </w:t>
      </w:r>
      <w:r w:rsidR="00666920" w:rsidRPr="00904A29">
        <w:rPr>
          <w:color w:val="000000" w:themeColor="text1"/>
        </w:rPr>
        <w:t xml:space="preserve">a </w:t>
      </w:r>
      <w:r w:rsidR="00275F8E" w:rsidRPr="00904A29">
        <w:rPr>
          <w:color w:val="000000" w:themeColor="text1"/>
        </w:rPr>
        <w:t>minor c</w:t>
      </w:r>
      <w:r w:rsidR="008F5E1A" w:rsidRPr="00904A29">
        <w:rPr>
          <w:color w:val="000000" w:themeColor="text1"/>
        </w:rPr>
        <w:t>olor</w:t>
      </w:r>
      <w:r w:rsidR="00BF36FE" w:rsidRPr="00904A29">
        <w:rPr>
          <w:color w:val="000000" w:themeColor="text1"/>
        </w:rPr>
        <w:t xml:space="preserve"> mixture</w:t>
      </w:r>
      <w:r w:rsidR="00535EE9" w:rsidRPr="00904A29">
        <w:rPr>
          <w:color w:val="000000" w:themeColor="text1"/>
        </w:rPr>
        <w:t xml:space="preserve"> and</w:t>
      </w:r>
      <w:r w:rsidR="00275F8E" w:rsidRPr="00904A29">
        <w:rPr>
          <w:color w:val="000000" w:themeColor="text1"/>
        </w:rPr>
        <w:t xml:space="preserve"> </w:t>
      </w:r>
      <w:r w:rsidR="00A33517" w:rsidRPr="00904A29">
        <w:rPr>
          <w:color w:val="000000" w:themeColor="text1"/>
        </w:rPr>
        <w:t>shows no</w:t>
      </w:r>
      <w:r w:rsidR="008F5E1A" w:rsidRPr="00904A29">
        <w:rPr>
          <w:color w:val="000000" w:themeColor="text1"/>
        </w:rPr>
        <w:t xml:space="preserve"> </w:t>
      </w:r>
      <w:r w:rsidR="00275F8E" w:rsidRPr="00904A29">
        <w:rPr>
          <w:color w:val="000000" w:themeColor="text1"/>
        </w:rPr>
        <w:t xml:space="preserve">global gradient structure. </w:t>
      </w:r>
      <w:r w:rsidR="008F5E1A" w:rsidRPr="00904A29">
        <w:rPr>
          <w:color w:val="000000" w:themeColor="text1"/>
        </w:rPr>
        <w:t>In</w:t>
      </w:r>
      <w:r w:rsidR="00275F8E" w:rsidRPr="00904A29">
        <w:rPr>
          <w:color w:val="000000" w:themeColor="text1"/>
        </w:rPr>
        <w:t xml:space="preserve"> contrast, </w:t>
      </w:r>
      <w:proofErr w:type="spellStart"/>
      <w:r w:rsidR="00275F8E" w:rsidRPr="00904A29">
        <w:rPr>
          <w:color w:val="000000" w:themeColor="text1"/>
        </w:rPr>
        <w:t>SpaceFlow</w:t>
      </w:r>
      <w:proofErr w:type="spellEnd"/>
      <w:r w:rsidR="00275F8E" w:rsidRPr="00904A29">
        <w:rPr>
          <w:color w:val="000000" w:themeColor="text1"/>
        </w:rPr>
        <w:t xml:space="preserve"> and </w:t>
      </w:r>
      <w:proofErr w:type="spellStart"/>
      <w:r w:rsidR="00275F8E" w:rsidRPr="00904A29">
        <w:rPr>
          <w:color w:val="000000" w:themeColor="text1"/>
        </w:rPr>
        <w:t>stLearn</w:t>
      </w:r>
      <w:proofErr w:type="spellEnd"/>
      <w:r w:rsidR="00275F8E" w:rsidRPr="00904A29">
        <w:rPr>
          <w:color w:val="000000" w:themeColor="text1"/>
        </w:rPr>
        <w:t xml:space="preserve"> both exhibit </w:t>
      </w:r>
      <w:r w:rsidR="007E1D4A" w:rsidRPr="00904A29">
        <w:rPr>
          <w:color w:val="000000" w:themeColor="text1"/>
        </w:rPr>
        <w:t xml:space="preserve">a clear </w:t>
      </w:r>
      <w:r w:rsidR="00275F8E" w:rsidRPr="00904A29">
        <w:rPr>
          <w:color w:val="000000" w:themeColor="text1"/>
        </w:rPr>
        <w:t>global gradient structure</w:t>
      </w:r>
      <w:r w:rsidR="008F5E1A" w:rsidRPr="00904A29">
        <w:rPr>
          <w:color w:val="000000" w:themeColor="text1"/>
        </w:rPr>
        <w:t xml:space="preserve"> with </w:t>
      </w:r>
      <w:r w:rsidR="00275F8E" w:rsidRPr="00904A29">
        <w:rPr>
          <w:color w:val="000000" w:themeColor="text1"/>
        </w:rPr>
        <w:t xml:space="preserve">a clear coloring trend in each annotation layer. This indicates the </w:t>
      </w:r>
      <w:r w:rsidR="00D46547" w:rsidRPr="00904A29">
        <w:rPr>
          <w:color w:val="000000" w:themeColor="text1"/>
        </w:rPr>
        <w:t xml:space="preserve">learned </w:t>
      </w:r>
      <w:r w:rsidR="00275F8E" w:rsidRPr="00904A29">
        <w:rPr>
          <w:color w:val="000000" w:themeColor="text1"/>
        </w:rPr>
        <w:t xml:space="preserve">embeddings from </w:t>
      </w:r>
      <w:proofErr w:type="spellStart"/>
      <w:r w:rsidR="00275F8E" w:rsidRPr="00904A29">
        <w:rPr>
          <w:color w:val="000000" w:themeColor="text1"/>
        </w:rPr>
        <w:t>SpaceFlow</w:t>
      </w:r>
      <w:proofErr w:type="spellEnd"/>
      <w:r w:rsidR="00275F8E" w:rsidRPr="00904A29">
        <w:rPr>
          <w:color w:val="000000" w:themeColor="text1"/>
        </w:rPr>
        <w:t xml:space="preserve"> and </w:t>
      </w:r>
      <w:proofErr w:type="spellStart"/>
      <w:r w:rsidR="00275F8E" w:rsidRPr="00904A29">
        <w:rPr>
          <w:color w:val="000000" w:themeColor="text1"/>
        </w:rPr>
        <w:t>stLearn</w:t>
      </w:r>
      <w:proofErr w:type="spellEnd"/>
      <w:r w:rsidR="00275F8E" w:rsidRPr="00904A29">
        <w:rPr>
          <w:color w:val="000000" w:themeColor="text1"/>
        </w:rPr>
        <w:t xml:space="preserve"> </w:t>
      </w:r>
      <w:r w:rsidR="00C14C46" w:rsidRPr="00904A29">
        <w:rPr>
          <w:color w:val="000000" w:themeColor="text1"/>
        </w:rPr>
        <w:t>encode transcriptional information while also preserving the local and global spatial structure of the data</w:t>
      </w:r>
      <w:del w:id="32" w:author="Honglei Ren" w:date="2022-06-28T11:18:00Z">
        <w:r w:rsidR="00922B59" w:rsidRPr="00904A29">
          <w:rPr>
            <w:color w:val="000000" w:themeColor="text1"/>
          </w:rPr>
          <w:delText xml:space="preserve"> </w:delText>
        </w:r>
      </w:del>
      <w:r w:rsidR="00275F8E" w:rsidRPr="00904A29">
        <w:rPr>
          <w:color w:val="000000" w:themeColor="text1"/>
        </w:rPr>
        <w:t>.</w:t>
      </w:r>
    </w:p>
    <w:p w14:paraId="7CC304D6" w14:textId="77777777" w:rsidR="009274E0" w:rsidRPr="00904A29" w:rsidRDefault="009274E0">
      <w:pPr>
        <w:jc w:val="both"/>
        <w:rPr>
          <w:color w:val="000000" w:themeColor="text1"/>
        </w:rPr>
      </w:pPr>
    </w:p>
    <w:p w14:paraId="63A443C5" w14:textId="72EEDA6D" w:rsidR="009274E0" w:rsidRPr="00904A29" w:rsidRDefault="00275F8E" w:rsidP="002E2F20">
      <w:pPr>
        <w:jc w:val="both"/>
        <w:rPr>
          <w:color w:val="000000" w:themeColor="text1"/>
        </w:rPr>
      </w:pPr>
      <w:r w:rsidRPr="00904A29">
        <w:rPr>
          <w:color w:val="000000" w:themeColor="text1"/>
        </w:rPr>
        <w:t xml:space="preserve">To check whether the </w:t>
      </w:r>
      <w:r w:rsidR="008C4AB0" w:rsidRPr="00904A29">
        <w:rPr>
          <w:color w:val="000000" w:themeColor="text1"/>
        </w:rPr>
        <w:t xml:space="preserve">identified </w:t>
      </w:r>
      <w:r w:rsidR="000510DC" w:rsidRPr="00904A29">
        <w:rPr>
          <w:color w:val="000000" w:themeColor="text1"/>
        </w:rPr>
        <w:t>domains from</w:t>
      </w:r>
      <w:r w:rsidR="008C4AB0" w:rsidRPr="00904A29">
        <w:rPr>
          <w:color w:val="000000" w:themeColor="text1"/>
        </w:rPr>
        <w:t xml:space="preserve"> </w:t>
      </w:r>
      <w:proofErr w:type="spellStart"/>
      <w:r w:rsidRPr="00904A29">
        <w:rPr>
          <w:color w:val="000000" w:themeColor="text1"/>
        </w:rPr>
        <w:t>SpaceFlow</w:t>
      </w:r>
      <w:proofErr w:type="spellEnd"/>
      <w:r w:rsidRPr="00904A29">
        <w:rPr>
          <w:color w:val="000000" w:themeColor="text1"/>
        </w:rPr>
        <w:t xml:space="preserve"> </w:t>
      </w:r>
      <w:r w:rsidR="004A0AEF" w:rsidRPr="00904A29">
        <w:rPr>
          <w:color w:val="000000" w:themeColor="text1"/>
        </w:rPr>
        <w:t xml:space="preserve">are </w:t>
      </w:r>
      <w:r w:rsidRPr="00904A29">
        <w:rPr>
          <w:color w:val="000000" w:themeColor="text1"/>
        </w:rPr>
        <w:t xml:space="preserve">biologically meaningful, we performed </w:t>
      </w:r>
      <w:r w:rsidR="003B2B8B" w:rsidRPr="00904A29">
        <w:rPr>
          <w:color w:val="000000" w:themeColor="text1"/>
        </w:rPr>
        <w:t xml:space="preserve">a </w:t>
      </w:r>
      <w:r w:rsidR="000510DC" w:rsidRPr="00904A29">
        <w:rPr>
          <w:color w:val="000000" w:themeColor="text1"/>
        </w:rPr>
        <w:t>domain</w:t>
      </w:r>
      <w:r w:rsidRPr="00904A29">
        <w:rPr>
          <w:color w:val="000000" w:themeColor="text1"/>
        </w:rPr>
        <w:t xml:space="preserve">-specific expression analysis. We </w:t>
      </w:r>
      <w:r w:rsidR="00F43D29" w:rsidRPr="00904A29">
        <w:rPr>
          <w:color w:val="000000" w:themeColor="text1"/>
        </w:rPr>
        <w:t>found spatial specific expression</w:t>
      </w:r>
      <w:r w:rsidR="00012067" w:rsidRPr="00904A29">
        <w:rPr>
          <w:color w:val="000000" w:themeColor="text1"/>
        </w:rPr>
        <w:t xml:space="preserve"> patterns</w:t>
      </w:r>
      <w:r w:rsidR="00F43D29" w:rsidRPr="00904A29">
        <w:rPr>
          <w:color w:val="000000" w:themeColor="text1"/>
        </w:rPr>
        <w:t xml:space="preserve"> for </w:t>
      </w:r>
      <w:r w:rsidRPr="00904A29">
        <w:rPr>
          <w:color w:val="000000" w:themeColor="text1"/>
        </w:rPr>
        <w:t>the</w:t>
      </w:r>
      <w:r w:rsidR="00B43066" w:rsidRPr="00904A29">
        <w:rPr>
          <w:color w:val="000000" w:themeColor="text1"/>
        </w:rPr>
        <w:t xml:space="preserve"> identified</w:t>
      </w:r>
      <w:r w:rsidRPr="00904A29">
        <w:rPr>
          <w:color w:val="000000" w:themeColor="text1"/>
        </w:rPr>
        <w:t xml:space="preserve"> </w:t>
      </w:r>
      <w:r w:rsidR="004C08C0" w:rsidRPr="00904A29">
        <w:rPr>
          <w:color w:val="000000" w:themeColor="text1"/>
        </w:rPr>
        <w:t>domain-specific gene</w:t>
      </w:r>
      <w:r w:rsidRPr="00904A29">
        <w:rPr>
          <w:color w:val="000000" w:themeColor="text1"/>
        </w:rPr>
        <w:t xml:space="preserve">s. </w:t>
      </w:r>
      <w:r w:rsidR="002B1996" w:rsidRPr="00904A29">
        <w:rPr>
          <w:color w:val="000000" w:themeColor="text1"/>
        </w:rPr>
        <w:t>For instance, t</w:t>
      </w:r>
      <w:r w:rsidRPr="00904A29">
        <w:rPr>
          <w:color w:val="000000" w:themeColor="text1"/>
        </w:rPr>
        <w:t xml:space="preserve">he top </w:t>
      </w:r>
      <w:r w:rsidR="004C08C0" w:rsidRPr="00904A29">
        <w:rPr>
          <w:color w:val="000000" w:themeColor="text1"/>
        </w:rPr>
        <w:t>domain-specific gene</w:t>
      </w:r>
      <w:r w:rsidRPr="00904A29">
        <w:rPr>
          <w:color w:val="000000" w:themeColor="text1"/>
        </w:rPr>
        <w:t xml:space="preserve"> for </w:t>
      </w:r>
      <w:r w:rsidR="00292337" w:rsidRPr="00904A29">
        <w:rPr>
          <w:color w:val="000000" w:themeColor="text1"/>
        </w:rPr>
        <w:t>domain</w:t>
      </w:r>
      <w:r w:rsidRPr="00904A29">
        <w:rPr>
          <w:color w:val="000000" w:themeColor="text1"/>
        </w:rPr>
        <w:t xml:space="preserve"> 3</w:t>
      </w:r>
      <w:r w:rsidR="00B43066" w:rsidRPr="00904A29">
        <w:rPr>
          <w:color w:val="000000" w:themeColor="text1"/>
        </w:rPr>
        <w:t xml:space="preserve"> </w:t>
      </w:r>
      <w:r w:rsidRPr="00904A29">
        <w:rPr>
          <w:color w:val="000000" w:themeColor="text1"/>
        </w:rPr>
        <w:t xml:space="preserve">(orange) in </w:t>
      </w:r>
      <w:proofErr w:type="spellStart"/>
      <w:r w:rsidRPr="00904A29">
        <w:rPr>
          <w:color w:val="000000" w:themeColor="text1"/>
        </w:rPr>
        <w:t>SpaceFlow</w:t>
      </w:r>
      <w:proofErr w:type="spellEnd"/>
      <w:r w:rsidRPr="00904A29">
        <w:rPr>
          <w:color w:val="000000" w:themeColor="text1"/>
        </w:rPr>
        <w:t xml:space="preserve"> is SAA1. </w:t>
      </w:r>
      <w:r w:rsidR="00C03323" w:rsidRPr="00904A29">
        <w:rPr>
          <w:color w:val="000000" w:themeColor="text1"/>
        </w:rPr>
        <w:t>Within domain 3, i</w:t>
      </w:r>
      <w:r w:rsidRPr="00904A29">
        <w:rPr>
          <w:color w:val="000000" w:themeColor="text1"/>
        </w:rPr>
        <w:t xml:space="preserve">t </w:t>
      </w:r>
      <w:r w:rsidR="007C2407" w:rsidRPr="00904A29">
        <w:rPr>
          <w:color w:val="000000" w:themeColor="text1"/>
        </w:rPr>
        <w:t xml:space="preserve">is </w:t>
      </w:r>
      <w:r w:rsidRPr="00904A29">
        <w:rPr>
          <w:color w:val="000000" w:themeColor="text1"/>
        </w:rPr>
        <w:t xml:space="preserve">expressed in 90% of cells with </w:t>
      </w:r>
      <w:r w:rsidR="00C03323" w:rsidRPr="00904A29">
        <w:rPr>
          <w:color w:val="000000" w:themeColor="text1"/>
        </w:rPr>
        <w:t xml:space="preserve">a </w:t>
      </w:r>
      <w:r w:rsidRPr="00904A29">
        <w:rPr>
          <w:color w:val="000000" w:themeColor="text1"/>
        </w:rPr>
        <w:t>mean expression of 0.96 (scale</w:t>
      </w:r>
      <w:r w:rsidR="00C03323" w:rsidRPr="00904A29">
        <w:rPr>
          <w:color w:val="000000" w:themeColor="text1"/>
        </w:rPr>
        <w:t>d</w:t>
      </w:r>
      <w:r w:rsidRPr="00904A29">
        <w:rPr>
          <w:color w:val="000000" w:themeColor="text1"/>
        </w:rPr>
        <w:t xml:space="preserve"> from 0 to 1)</w:t>
      </w:r>
      <w:r w:rsidR="005A30BF" w:rsidRPr="00904A29">
        <w:rPr>
          <w:color w:val="000000" w:themeColor="text1"/>
        </w:rPr>
        <w:t>, whereas</w:t>
      </w:r>
      <w:r w:rsidRPr="00904A29">
        <w:rPr>
          <w:color w:val="000000" w:themeColor="text1"/>
        </w:rPr>
        <w:t xml:space="preserve"> </w:t>
      </w:r>
      <w:r w:rsidR="005A30BF" w:rsidRPr="00904A29">
        <w:rPr>
          <w:color w:val="000000" w:themeColor="text1"/>
        </w:rPr>
        <w:t>o</w:t>
      </w:r>
      <w:r w:rsidRPr="00904A29">
        <w:rPr>
          <w:color w:val="000000" w:themeColor="text1"/>
        </w:rPr>
        <w:t>utside th</w:t>
      </w:r>
      <w:r w:rsidR="00292337" w:rsidRPr="00904A29">
        <w:rPr>
          <w:color w:val="000000" w:themeColor="text1"/>
        </w:rPr>
        <w:t>is</w:t>
      </w:r>
      <w:r w:rsidRPr="00904A29">
        <w:rPr>
          <w:color w:val="000000" w:themeColor="text1"/>
        </w:rPr>
        <w:t xml:space="preserve"> </w:t>
      </w:r>
      <w:r w:rsidR="00292337" w:rsidRPr="00904A29">
        <w:rPr>
          <w:color w:val="000000" w:themeColor="text1"/>
        </w:rPr>
        <w:t>domain</w:t>
      </w:r>
      <w:r w:rsidRPr="00904A29">
        <w:rPr>
          <w:color w:val="000000" w:themeColor="text1"/>
        </w:rPr>
        <w:t xml:space="preserve"> it</w:t>
      </w:r>
      <w:r w:rsidR="00C03323" w:rsidRPr="00904A29">
        <w:rPr>
          <w:color w:val="000000" w:themeColor="text1"/>
        </w:rPr>
        <w:t xml:space="preserve"> is</w:t>
      </w:r>
      <w:r w:rsidRPr="00904A29">
        <w:rPr>
          <w:color w:val="000000" w:themeColor="text1"/>
        </w:rPr>
        <w:t xml:space="preserve"> expressed in less than 30% </w:t>
      </w:r>
      <w:r w:rsidR="00D52556" w:rsidRPr="00904A29">
        <w:rPr>
          <w:color w:val="000000" w:themeColor="text1"/>
        </w:rPr>
        <w:t xml:space="preserve">of </w:t>
      </w:r>
      <w:r w:rsidRPr="00904A29">
        <w:rPr>
          <w:color w:val="000000" w:themeColor="text1"/>
        </w:rPr>
        <w:t xml:space="preserve">cells with </w:t>
      </w:r>
      <w:r w:rsidR="00C03323" w:rsidRPr="00904A29">
        <w:rPr>
          <w:color w:val="000000" w:themeColor="text1"/>
        </w:rPr>
        <w:t xml:space="preserve">a mean expression of approximately </w:t>
      </w:r>
      <w:r w:rsidRPr="00904A29">
        <w:rPr>
          <w:color w:val="000000" w:themeColor="text1"/>
        </w:rPr>
        <w:t>0.1</w:t>
      </w:r>
      <w:r w:rsidR="007F45CD" w:rsidRPr="00904A29">
        <w:rPr>
          <w:color w:val="000000" w:themeColor="text1"/>
        </w:rPr>
        <w:t>3</w:t>
      </w:r>
      <w:r w:rsidR="00060360" w:rsidRPr="00904A29">
        <w:rPr>
          <w:color w:val="000000" w:themeColor="text1"/>
        </w:rPr>
        <w:t xml:space="preserve"> (Fig. 2e)</w:t>
      </w:r>
      <w:r w:rsidRPr="00904A29">
        <w:rPr>
          <w:color w:val="000000" w:themeColor="text1"/>
        </w:rPr>
        <w:t>. This spatial expression specificity is</w:t>
      </w:r>
      <w:r w:rsidR="00976ABB" w:rsidRPr="00904A29">
        <w:rPr>
          <w:color w:val="000000" w:themeColor="text1"/>
        </w:rPr>
        <w:t xml:space="preserve"> also</w:t>
      </w:r>
      <w:r w:rsidRPr="00904A29">
        <w:rPr>
          <w:color w:val="000000" w:themeColor="text1"/>
        </w:rPr>
        <w:t xml:space="preserve"> clear in the spatial expression </w:t>
      </w:r>
      <w:r w:rsidR="00944032" w:rsidRPr="00904A29">
        <w:rPr>
          <w:color w:val="000000" w:themeColor="text1"/>
        </w:rPr>
        <w:t xml:space="preserve">heatmap </w:t>
      </w:r>
      <w:r w:rsidR="00C03D97" w:rsidRPr="00904A29">
        <w:rPr>
          <w:color w:val="000000" w:themeColor="text1"/>
        </w:rPr>
        <w:t xml:space="preserve">showing top-1 marker genes for each domain </w:t>
      </w:r>
      <w:r w:rsidRPr="00904A29">
        <w:rPr>
          <w:color w:val="000000" w:themeColor="text1"/>
        </w:rPr>
        <w:t>(Fig</w:t>
      </w:r>
      <w:r w:rsidR="00331D19" w:rsidRPr="00904A29">
        <w:rPr>
          <w:color w:val="000000" w:themeColor="text1"/>
        </w:rPr>
        <w:t>.</w:t>
      </w:r>
      <w:r w:rsidRPr="00904A29">
        <w:rPr>
          <w:color w:val="000000" w:themeColor="text1"/>
        </w:rPr>
        <w:t xml:space="preserve"> 2f). </w:t>
      </w:r>
      <w:r w:rsidR="009E20F1" w:rsidRPr="00904A29">
        <w:rPr>
          <w:rFonts w:eastAsia="Microsoft YaHei UI"/>
          <w:color w:val="000000" w:themeColor="text1"/>
          <w:shd w:val="clear" w:color="auto" w:fill="FFFFFF"/>
        </w:rPr>
        <w:t>Among these genes, we found that PCP4 was previously reported as the marker for layer 6 in prefrontal cortex</w:t>
      </w:r>
      <w:r w:rsidR="009E20F1" w:rsidRPr="00904A29">
        <w:rPr>
          <w:rFonts w:eastAsia="Microsoft YaHei UI"/>
          <w:color w:val="000000" w:themeColor="text1"/>
          <w:shd w:val="clear" w:color="auto" w:fill="FFFFFF"/>
        </w:rPr>
        <w:fldChar w:fldCharType="begin" w:fldLock="1"/>
      </w:r>
      <w:r w:rsidR="009E20F1" w:rsidRPr="00904A29">
        <w:rPr>
          <w:rFonts w:eastAsia="Microsoft YaHei UI"/>
          <w:color w:val="000000" w:themeColor="text1"/>
          <w:shd w:val="clear" w:color="auto" w:fill="FFFFFF"/>
        </w:rPr>
        <w:instrText>ADDIN paperpile_citation &lt;clusterId&gt;T565Z622V913T696&lt;/clusterId&gt;&lt;metadata&gt;&lt;citation&gt;&lt;id&gt;5790e91b-3140-0129-bbf7-45809ff715ce&lt;/id&gt;&lt;/citation&gt;&lt;/metadata&gt;&lt;data&gt;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&lt;/data&gt; \* MERGEFORMAT</w:instrText>
      </w:r>
      <w:r w:rsidR="009E20F1" w:rsidRPr="00904A29">
        <w:rPr>
          <w:rFonts w:eastAsia="Microsoft YaHei UI"/>
          <w:color w:val="000000" w:themeColor="text1"/>
          <w:shd w:val="clear" w:color="auto" w:fill="FFFFFF"/>
        </w:rPr>
        <w:fldChar w:fldCharType="separate"/>
      </w:r>
      <w:r w:rsidR="008A5078" w:rsidRPr="00B65855">
        <w:rPr>
          <w:rFonts w:eastAsia="Microsoft YaHei UI"/>
          <w:color w:val="000000" w:themeColor="text1"/>
          <w:shd w:val="clear" w:color="auto" w:fill="FFFFFF"/>
          <w:vertAlign w:val="superscript"/>
        </w:rPr>
        <w:t>42</w:t>
      </w:r>
      <w:r w:rsidR="009E20F1" w:rsidRPr="00904A29">
        <w:rPr>
          <w:rFonts w:eastAsia="Microsoft YaHei UI"/>
          <w:color w:val="000000" w:themeColor="text1"/>
          <w:shd w:val="clear" w:color="auto" w:fill="FFFFFF"/>
        </w:rPr>
        <w:fldChar w:fldCharType="end"/>
      </w:r>
      <w:r w:rsidR="009E20F1" w:rsidRPr="00904A29">
        <w:rPr>
          <w:rFonts w:eastAsia="Microsoft YaHei UI"/>
          <w:color w:val="000000" w:themeColor="text1"/>
          <w:shd w:val="clear" w:color="auto" w:fill="FFFFFF"/>
        </w:rPr>
        <w:t>. The other genes have clear layer correlations although not previously reported, suggesting new experiments are needed for validating the potential new marker genes.</w:t>
      </w:r>
      <w:r w:rsidR="00B237ED" w:rsidRPr="00904A29">
        <w:rPr>
          <w:rFonts w:eastAsia="Microsoft YaHei UI"/>
          <w:color w:val="000000" w:themeColor="text1"/>
          <w:shd w:val="clear" w:color="auto" w:fill="FFFFFF"/>
        </w:rPr>
        <w:t xml:space="preserve"> </w:t>
      </w:r>
      <w:r w:rsidR="002E2F20" w:rsidRPr="00904A29">
        <w:rPr>
          <w:color w:val="000000" w:themeColor="text1"/>
        </w:rPr>
        <w:t>We</w:t>
      </w:r>
      <w:r w:rsidRPr="00904A29">
        <w:rPr>
          <w:color w:val="000000" w:themeColor="text1"/>
        </w:rPr>
        <w:t xml:space="preserve"> carried out a Gene Ontology (GO) analysis </w:t>
      </w:r>
      <w:r w:rsidR="000364D7" w:rsidRPr="00904A29">
        <w:rPr>
          <w:color w:val="000000" w:themeColor="text1"/>
        </w:rPr>
        <w:t>for</w:t>
      </w:r>
      <w:r w:rsidRPr="00904A29">
        <w:rPr>
          <w:color w:val="000000" w:themeColor="text1"/>
        </w:rPr>
        <w:t xml:space="preserve"> the </w:t>
      </w:r>
      <w:r w:rsidR="004C08C0" w:rsidRPr="00904A29">
        <w:rPr>
          <w:color w:val="000000" w:themeColor="text1"/>
        </w:rPr>
        <w:t>domain-specific gene</w:t>
      </w:r>
      <w:r w:rsidRPr="00904A29">
        <w:rPr>
          <w:color w:val="000000" w:themeColor="text1"/>
        </w:rPr>
        <w:t xml:space="preserve">s whose p-value is less than 0.01 in </w:t>
      </w:r>
      <w:r w:rsidR="00292337" w:rsidRPr="00904A29">
        <w:rPr>
          <w:color w:val="000000" w:themeColor="text1"/>
        </w:rPr>
        <w:t xml:space="preserve">domain </w:t>
      </w:r>
      <w:r w:rsidRPr="00904A29">
        <w:rPr>
          <w:color w:val="000000" w:themeColor="text1"/>
        </w:rPr>
        <w:t>3 (Fig</w:t>
      </w:r>
      <w:r w:rsidR="007A421F" w:rsidRPr="00904A29">
        <w:rPr>
          <w:color w:val="000000" w:themeColor="text1"/>
        </w:rPr>
        <w:t>.</w:t>
      </w:r>
      <w:r w:rsidRPr="00904A29">
        <w:rPr>
          <w:color w:val="000000" w:themeColor="text1"/>
        </w:rPr>
        <w:t xml:space="preserve"> 2g). We observed GO terms associated with regulation of cAMP-dependent protein kinase activity, ionotropic glutamate receptor signaling pathway, regulation of long-term synaptic potentiation regulation of synaptic plasticity</w:t>
      </w:r>
      <w:r w:rsidR="00CE258F" w:rsidRPr="00904A29">
        <w:rPr>
          <w:color w:val="000000" w:themeColor="text1"/>
        </w:rPr>
        <w:t>, etc</w:t>
      </w:r>
      <w:r w:rsidR="003542F1" w:rsidRPr="00904A29">
        <w:rPr>
          <w:color w:val="000000" w:themeColor="text1"/>
        </w:rPr>
        <w:t xml:space="preserve">. </w:t>
      </w:r>
      <w:r w:rsidRPr="00904A29">
        <w:rPr>
          <w:color w:val="000000" w:themeColor="text1"/>
        </w:rPr>
        <w:t xml:space="preserve">This </w:t>
      </w:r>
      <w:r w:rsidR="00EB044C" w:rsidRPr="00904A29">
        <w:rPr>
          <w:color w:val="000000" w:themeColor="text1"/>
        </w:rPr>
        <w:t>suggests</w:t>
      </w:r>
      <w:r w:rsidRPr="00904A29">
        <w:rPr>
          <w:color w:val="000000" w:themeColor="text1"/>
        </w:rPr>
        <w:t xml:space="preserve"> that </w:t>
      </w:r>
      <w:r w:rsidR="008F1448" w:rsidRPr="00904A29">
        <w:rPr>
          <w:color w:val="000000" w:themeColor="text1"/>
        </w:rPr>
        <w:t xml:space="preserve">the </w:t>
      </w:r>
      <w:r w:rsidR="00373B4A" w:rsidRPr="00904A29">
        <w:rPr>
          <w:color w:val="000000" w:themeColor="text1"/>
        </w:rPr>
        <w:t>spatial</w:t>
      </w:r>
      <w:r w:rsidR="00F54DFD" w:rsidRPr="00904A29">
        <w:rPr>
          <w:color w:val="000000" w:themeColor="text1"/>
        </w:rPr>
        <w:t>ly</w:t>
      </w:r>
      <w:r w:rsidR="00373B4A" w:rsidRPr="00904A29">
        <w:rPr>
          <w:color w:val="000000" w:themeColor="text1"/>
        </w:rPr>
        <w:t xml:space="preserve"> specific expression in</w:t>
      </w:r>
      <w:r w:rsidR="00775551" w:rsidRPr="00904A29">
        <w:rPr>
          <w:color w:val="000000" w:themeColor="text1"/>
        </w:rPr>
        <w:t xml:space="preserve"> the identified</w:t>
      </w:r>
      <w:r w:rsidR="008F1448" w:rsidRPr="00904A29">
        <w:rPr>
          <w:color w:val="000000" w:themeColor="text1"/>
        </w:rPr>
        <w:t xml:space="preserve"> </w:t>
      </w:r>
      <w:r w:rsidR="00292337" w:rsidRPr="00904A29">
        <w:rPr>
          <w:color w:val="000000" w:themeColor="text1"/>
        </w:rPr>
        <w:t xml:space="preserve">domain </w:t>
      </w:r>
      <w:r w:rsidRPr="00904A29">
        <w:rPr>
          <w:color w:val="000000" w:themeColor="text1"/>
        </w:rPr>
        <w:t xml:space="preserve">3 </w:t>
      </w:r>
      <w:r w:rsidR="00775551" w:rsidRPr="00904A29">
        <w:rPr>
          <w:color w:val="000000" w:themeColor="text1"/>
        </w:rPr>
        <w:t xml:space="preserve">may </w:t>
      </w:r>
      <w:r w:rsidR="00F54DFD" w:rsidRPr="00904A29">
        <w:rPr>
          <w:color w:val="000000" w:themeColor="text1"/>
        </w:rPr>
        <w:t>be related to</w:t>
      </w:r>
      <w:r w:rsidRPr="00904A29">
        <w:rPr>
          <w:color w:val="000000" w:themeColor="text1"/>
        </w:rPr>
        <w:t xml:space="preserve"> long-term synaptic activity</w:t>
      </w:r>
      <w:r w:rsidR="00E14D2D" w:rsidRPr="00904A29">
        <w:rPr>
          <w:color w:val="000000" w:themeColor="text1"/>
        </w:rPr>
        <w:t xml:space="preserve">,  which is consistent with the observation that several top domain-3 specific </w:t>
      </w:r>
      <w:r w:rsidR="00E14D2D" w:rsidRPr="00904A29">
        <w:rPr>
          <w:color w:val="000000" w:themeColor="text1"/>
        </w:rPr>
        <w:lastRenderedPageBreak/>
        <w:t>expression patterns such as MALAT1 (p-value&lt;5.5e-33)</w:t>
      </w:r>
      <w:r w:rsidR="00E14D2D" w:rsidRPr="00904A29">
        <w:rPr>
          <w:color w:val="000000" w:themeColor="text1"/>
        </w:rPr>
        <w:fldChar w:fldCharType="begin" w:fldLock="1"/>
      </w:r>
      <w:r w:rsidR="00E14D2D" w:rsidRPr="00904A29">
        <w:rPr>
          <w:color w:val="000000" w:themeColor="text1"/>
        </w:rPr>
        <w:instrText>ADDIN paperpile_citation &lt;clusterId&gt;L638Y985O376S999&lt;/clusterId&gt;&lt;metadata&gt;&lt;citation&gt;&lt;id&gt;f99bc2ff-4f25-021a-b2d2-f6df70ddb5be&lt;/id&gt;&lt;/citation&gt;&lt;/metadata&gt;&lt;data&gt;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&lt;/data&gt; \* MERGEFORMAT</w:instrText>
      </w:r>
      <w:r w:rsidR="00E14D2D" w:rsidRPr="00904A29">
        <w:rPr>
          <w:color w:val="000000" w:themeColor="text1"/>
        </w:rPr>
        <w:fldChar w:fldCharType="separate"/>
      </w:r>
      <w:r w:rsidR="008A5078" w:rsidRPr="00B65855">
        <w:rPr>
          <w:color w:val="000000" w:themeColor="text1"/>
          <w:vertAlign w:val="superscript"/>
        </w:rPr>
        <w:t>43</w:t>
      </w:r>
      <w:r w:rsidR="00E14D2D" w:rsidRPr="00904A29">
        <w:rPr>
          <w:color w:val="000000" w:themeColor="text1"/>
        </w:rPr>
        <w:fldChar w:fldCharType="end"/>
      </w:r>
      <w:r w:rsidR="00E14D2D" w:rsidRPr="00904A29">
        <w:rPr>
          <w:color w:val="000000" w:themeColor="text1"/>
        </w:rPr>
        <w:t>, CAMK2A (p-value&lt;7.4e-23)</w:t>
      </w:r>
      <w:r w:rsidR="00E14D2D" w:rsidRPr="00904A29">
        <w:rPr>
          <w:color w:val="000000" w:themeColor="text1"/>
        </w:rPr>
        <w:fldChar w:fldCharType="begin" w:fldLock="1"/>
      </w:r>
      <w:r w:rsidR="00E14D2D" w:rsidRPr="00904A29">
        <w:rPr>
          <w:color w:val="000000" w:themeColor="text1"/>
        </w:rPr>
        <w:instrText>ADDIN paperpile_citation &lt;clusterId&gt;A881O277K538H352&lt;/clusterId&gt;&lt;metadata&gt;&lt;citation&gt;&lt;id&gt;69f39719-97e0-0a28-ab9e-cdda2887f839&lt;/id&gt;&lt;/citation&gt;&lt;/metadata&gt;&lt;data&gt;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&lt;/data&gt; \* MERGEFORMAT</w:instrText>
      </w:r>
      <w:r w:rsidR="00E14D2D" w:rsidRPr="00904A29">
        <w:rPr>
          <w:color w:val="000000" w:themeColor="text1"/>
        </w:rPr>
        <w:fldChar w:fldCharType="separate"/>
      </w:r>
      <w:r w:rsidR="008A5078" w:rsidRPr="00B65855">
        <w:rPr>
          <w:color w:val="000000" w:themeColor="text1"/>
          <w:vertAlign w:val="superscript"/>
        </w:rPr>
        <w:t>44</w:t>
      </w:r>
      <w:r w:rsidR="00E14D2D" w:rsidRPr="00904A29">
        <w:rPr>
          <w:color w:val="000000" w:themeColor="text1"/>
        </w:rPr>
        <w:fldChar w:fldCharType="end"/>
      </w:r>
      <w:r w:rsidR="00E14D2D" w:rsidRPr="00904A29">
        <w:rPr>
          <w:color w:val="000000" w:themeColor="text1"/>
        </w:rPr>
        <w:t>, PPP3CA (p-value&lt;4e-16)</w:t>
      </w:r>
      <w:r w:rsidR="00E14D2D" w:rsidRPr="00904A29">
        <w:rPr>
          <w:color w:val="000000" w:themeColor="text1"/>
        </w:rPr>
        <w:fldChar w:fldCharType="begin" w:fldLock="1"/>
      </w:r>
      <w:r w:rsidR="00E14D2D" w:rsidRPr="00904A29">
        <w:rPr>
          <w:color w:val="000000" w:themeColor="text1"/>
        </w:rPr>
        <w:instrText>ADDIN paperpile_citation &lt;clusterId&gt;I267P525L895J628&lt;/clusterId&gt;&lt;metadata&gt;&lt;citation&gt;&lt;id&gt;72f472a5-464f-06ec-94d1-67e747e7d1cc&lt;/id&gt;&lt;/citation&gt;&lt;/metadata&gt;&lt;data&gt;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&lt;/data&gt; \* MERGEFORMAT</w:instrText>
      </w:r>
      <w:r w:rsidR="00E14D2D" w:rsidRPr="00904A29">
        <w:rPr>
          <w:color w:val="000000" w:themeColor="text1"/>
        </w:rPr>
        <w:fldChar w:fldCharType="separate"/>
      </w:r>
      <w:r w:rsidR="008A5078" w:rsidRPr="00B65855">
        <w:rPr>
          <w:color w:val="000000" w:themeColor="text1"/>
          <w:vertAlign w:val="superscript"/>
        </w:rPr>
        <w:t>45</w:t>
      </w:r>
      <w:r w:rsidR="00E14D2D" w:rsidRPr="00904A29">
        <w:rPr>
          <w:color w:val="000000" w:themeColor="text1"/>
        </w:rPr>
        <w:fldChar w:fldCharType="end"/>
      </w:r>
      <w:r w:rsidR="00E14D2D" w:rsidRPr="00904A29">
        <w:rPr>
          <w:color w:val="000000" w:themeColor="text1"/>
        </w:rPr>
        <w:t xml:space="preserve"> are involved in long-term synaptic potentiation. The fact that this gene expression is clearly related to neural activity indicates a meaningful subdivision of Layer 3 despite a lack of annotations for this region. This suggests that the expert annotations, even if accurately describing the layer structure, may not paint a complete picture of the spatial structure within the data</w:t>
      </w:r>
      <w:r w:rsidR="001A078C" w:rsidRPr="00904A29">
        <w:rPr>
          <w:color w:val="000000" w:themeColor="text1"/>
        </w:rPr>
        <w:t>.</w:t>
      </w:r>
    </w:p>
    <w:p w14:paraId="2FC8D0C8" w14:textId="77777777" w:rsidR="009274E0" w:rsidRPr="00904A29" w:rsidRDefault="009274E0">
      <w:pPr>
        <w:jc w:val="both"/>
        <w:rPr>
          <w:color w:val="000000" w:themeColor="text1"/>
        </w:rPr>
      </w:pPr>
    </w:p>
    <w:p w14:paraId="2CE4994D" w14:textId="0CD59835" w:rsidR="008E1F2E" w:rsidRPr="00904A29" w:rsidRDefault="00275F8E">
      <w:pPr>
        <w:jc w:val="both"/>
        <w:rPr>
          <w:color w:val="000000" w:themeColor="text1"/>
          <w:sz w:val="24"/>
          <w:szCs w:val="24"/>
        </w:rPr>
      </w:pPr>
      <w:proofErr w:type="spellStart"/>
      <w:r w:rsidRPr="00904A29">
        <w:rPr>
          <w:b/>
          <w:color w:val="000000" w:themeColor="text1"/>
          <w:sz w:val="24"/>
          <w:szCs w:val="24"/>
        </w:rPr>
        <w:t>SpaceFlow</w:t>
      </w:r>
      <w:proofErr w:type="spellEnd"/>
      <w:r w:rsidRPr="00904A29">
        <w:rPr>
          <w:b/>
          <w:color w:val="000000" w:themeColor="text1"/>
          <w:sz w:val="24"/>
          <w:szCs w:val="24"/>
        </w:rPr>
        <w:t xml:space="preserve"> uncovers </w:t>
      </w:r>
      <w:r w:rsidR="00D1660B" w:rsidRPr="00904A29">
        <w:rPr>
          <w:b/>
          <w:color w:val="000000" w:themeColor="text1"/>
          <w:sz w:val="24"/>
          <w:szCs w:val="24"/>
        </w:rPr>
        <w:t xml:space="preserve">pseudo-spatiotemporal </w:t>
      </w:r>
      <w:r w:rsidRPr="00904A29">
        <w:rPr>
          <w:b/>
          <w:color w:val="000000" w:themeColor="text1"/>
          <w:sz w:val="24"/>
          <w:szCs w:val="24"/>
        </w:rPr>
        <w:t xml:space="preserve">relationships </w:t>
      </w:r>
      <w:r w:rsidR="008E1F2E" w:rsidRPr="00904A29">
        <w:rPr>
          <w:b/>
          <w:color w:val="000000" w:themeColor="text1"/>
          <w:sz w:val="24"/>
          <w:szCs w:val="24"/>
        </w:rPr>
        <w:t xml:space="preserve">among </w:t>
      </w:r>
      <w:r w:rsidRPr="00904A29">
        <w:rPr>
          <w:b/>
          <w:color w:val="000000" w:themeColor="text1"/>
          <w:sz w:val="24"/>
          <w:szCs w:val="24"/>
        </w:rPr>
        <w:t>cells</w:t>
      </w:r>
    </w:p>
    <w:p w14:paraId="45FE57EE" w14:textId="3DE0A52E" w:rsidR="009274E0" w:rsidRPr="00904A29" w:rsidRDefault="008E1F2E" w:rsidP="00542C7D">
      <w:pPr>
        <w:jc w:val="both"/>
        <w:rPr>
          <w:color w:val="000000" w:themeColor="text1"/>
        </w:rPr>
      </w:pPr>
      <w:r w:rsidRPr="00904A29">
        <w:rPr>
          <w:color w:val="000000" w:themeColor="text1"/>
        </w:rPr>
        <w:t>Next</w:t>
      </w:r>
      <w:r w:rsidR="00DF251D" w:rsidRPr="00904A29">
        <w:rPr>
          <w:color w:val="000000" w:themeColor="text1"/>
        </w:rPr>
        <w:t>,</w:t>
      </w:r>
      <w:r w:rsidRPr="00904A29">
        <w:rPr>
          <w:color w:val="000000" w:themeColor="text1"/>
        </w:rPr>
        <w:t xml:space="preserve"> we study </w:t>
      </w:r>
      <w:r w:rsidR="00A9227F" w:rsidRPr="00904A29">
        <w:rPr>
          <w:color w:val="000000" w:themeColor="text1"/>
        </w:rPr>
        <w:t xml:space="preserve">the </w:t>
      </w:r>
      <w:r w:rsidR="00550472" w:rsidRPr="00904A29">
        <w:rPr>
          <w:color w:val="000000" w:themeColor="text1"/>
        </w:rPr>
        <w:t>pseudo-Spatiotemporal Map (</w:t>
      </w:r>
      <w:proofErr w:type="spellStart"/>
      <w:r w:rsidR="00550472" w:rsidRPr="00904A29">
        <w:rPr>
          <w:color w:val="000000" w:themeColor="text1"/>
        </w:rPr>
        <w:t>pSM</w:t>
      </w:r>
      <w:proofErr w:type="spellEnd"/>
      <w:r w:rsidR="00E06998" w:rsidRPr="00904A29">
        <w:rPr>
          <w:color w:val="000000" w:themeColor="text1"/>
        </w:rPr>
        <w:t xml:space="preserve">) computed </w:t>
      </w:r>
      <w:r w:rsidR="00975916" w:rsidRPr="00904A29">
        <w:rPr>
          <w:color w:val="000000" w:themeColor="text1"/>
        </w:rPr>
        <w:t>by</w:t>
      </w:r>
      <w:r w:rsidR="00E06998" w:rsidRPr="00904A29">
        <w:rPr>
          <w:color w:val="000000" w:themeColor="text1"/>
        </w:rPr>
        <w:t xml:space="preserve"> </w:t>
      </w:r>
      <w:proofErr w:type="spellStart"/>
      <w:r w:rsidR="00E06998" w:rsidRPr="00904A29">
        <w:rPr>
          <w:color w:val="000000" w:themeColor="text1"/>
        </w:rPr>
        <w:t>SpaceFlow</w:t>
      </w:r>
      <w:proofErr w:type="spellEnd"/>
      <w:r w:rsidR="00E06998" w:rsidRPr="00904A29">
        <w:rPr>
          <w:color w:val="000000" w:themeColor="text1"/>
        </w:rPr>
        <w:t xml:space="preserve">. </w:t>
      </w:r>
      <w:r w:rsidR="00275F8E" w:rsidRPr="00904A29">
        <w:rPr>
          <w:color w:val="000000" w:themeColor="text1"/>
        </w:rPr>
        <w:t xml:space="preserve">Different from </w:t>
      </w:r>
      <w:r w:rsidR="00F00FFF" w:rsidRPr="00904A29">
        <w:rPr>
          <w:color w:val="000000" w:themeColor="text1"/>
        </w:rPr>
        <w:t xml:space="preserve">traditional </w:t>
      </w:r>
      <w:proofErr w:type="spellStart"/>
      <w:r w:rsidR="00F2458D" w:rsidRPr="00904A29">
        <w:rPr>
          <w:color w:val="000000" w:themeColor="text1"/>
        </w:rPr>
        <w:t>pseudotime</w:t>
      </w:r>
      <w:proofErr w:type="spellEnd"/>
      <w:r w:rsidR="00F2458D" w:rsidRPr="00904A29">
        <w:rPr>
          <w:color w:val="000000" w:themeColor="text1"/>
        </w:rPr>
        <w:t xml:space="preserve"> as</w:t>
      </w:r>
      <w:r w:rsidR="00F00FFF" w:rsidRPr="00904A29">
        <w:rPr>
          <w:color w:val="000000" w:themeColor="text1"/>
        </w:rPr>
        <w:t xml:space="preserve"> used in scRNA-seq analysis</w:t>
      </w:r>
      <w:r w:rsidR="005A73F6" w:rsidRPr="00904A29">
        <w:rPr>
          <w:color w:val="000000" w:themeColor="text1"/>
        </w:rPr>
        <w:t>, which only consider</w:t>
      </w:r>
      <w:r w:rsidR="00F2458D" w:rsidRPr="00904A29">
        <w:rPr>
          <w:color w:val="000000" w:themeColor="text1"/>
        </w:rPr>
        <w:t>s</w:t>
      </w:r>
      <w:r w:rsidR="005A73F6" w:rsidRPr="00904A29">
        <w:rPr>
          <w:color w:val="000000" w:themeColor="text1"/>
        </w:rPr>
        <w:t xml:space="preserve"> the </w:t>
      </w:r>
      <w:r w:rsidR="00F2458D" w:rsidRPr="00904A29">
        <w:rPr>
          <w:color w:val="000000" w:themeColor="text1"/>
        </w:rPr>
        <w:t>similarity in expression</w:t>
      </w:r>
      <w:r w:rsidR="00542C7D" w:rsidRPr="00904A29">
        <w:rPr>
          <w:color w:val="000000" w:themeColor="text1"/>
        </w:rPr>
        <w:t xml:space="preserve"> </w:t>
      </w:r>
      <w:r w:rsidR="00F2458D" w:rsidRPr="00904A29">
        <w:rPr>
          <w:color w:val="000000" w:themeColor="text1"/>
        </w:rPr>
        <w:t>between</w:t>
      </w:r>
      <w:r w:rsidR="00542C7D" w:rsidRPr="00904A29">
        <w:rPr>
          <w:color w:val="000000" w:themeColor="text1"/>
        </w:rPr>
        <w:t xml:space="preserve"> cells</w:t>
      </w:r>
      <w:r w:rsidR="00275F8E" w:rsidRPr="00904A29">
        <w:rPr>
          <w:color w:val="000000" w:themeColor="text1"/>
        </w:rPr>
        <w:t xml:space="preserve">, the </w:t>
      </w:r>
      <w:proofErr w:type="spellStart"/>
      <w:r w:rsidR="00BC3952" w:rsidRPr="00904A29">
        <w:rPr>
          <w:color w:val="000000" w:themeColor="text1"/>
        </w:rPr>
        <w:t>pSM</w:t>
      </w:r>
      <w:proofErr w:type="spellEnd"/>
      <w:r w:rsidR="00183875" w:rsidRPr="00904A29">
        <w:rPr>
          <w:color w:val="000000" w:themeColor="text1"/>
        </w:rPr>
        <w:t xml:space="preserve"> </w:t>
      </w:r>
      <w:r w:rsidR="00275F8E" w:rsidRPr="00904A29">
        <w:rPr>
          <w:color w:val="000000" w:themeColor="text1"/>
        </w:rPr>
        <w:t xml:space="preserve">considers both spatial and </w:t>
      </w:r>
      <w:r w:rsidR="00EF71EE" w:rsidRPr="00904A29">
        <w:rPr>
          <w:color w:val="000000" w:themeColor="text1"/>
        </w:rPr>
        <w:t>transcriptional</w:t>
      </w:r>
      <w:r w:rsidR="00275F8E" w:rsidRPr="00904A29">
        <w:rPr>
          <w:color w:val="000000" w:themeColor="text1"/>
        </w:rPr>
        <w:t xml:space="preserve"> relationships </w:t>
      </w:r>
      <w:r w:rsidR="00377A43" w:rsidRPr="00904A29">
        <w:rPr>
          <w:color w:val="000000" w:themeColor="text1"/>
        </w:rPr>
        <w:t xml:space="preserve">among </w:t>
      </w:r>
      <w:r w:rsidR="00275F8E" w:rsidRPr="00904A29">
        <w:rPr>
          <w:color w:val="000000" w:themeColor="text1"/>
        </w:rPr>
        <w:t xml:space="preserve">cells </w:t>
      </w:r>
      <w:r w:rsidR="00CB11F7" w:rsidRPr="00904A29">
        <w:rPr>
          <w:color w:val="000000" w:themeColor="text1"/>
        </w:rPr>
        <w:t>simultaneously</w:t>
      </w:r>
      <w:r w:rsidR="00604988" w:rsidRPr="00904A29">
        <w:rPr>
          <w:color w:val="000000" w:themeColor="text1"/>
        </w:rPr>
        <w:t xml:space="preserve"> </w:t>
      </w:r>
      <w:r w:rsidR="00377A43" w:rsidRPr="00904A29">
        <w:rPr>
          <w:color w:val="000000" w:themeColor="text1"/>
        </w:rPr>
        <w:t>(Method</w:t>
      </w:r>
      <w:r w:rsidR="001F48C7" w:rsidRPr="00904A29">
        <w:rPr>
          <w:color w:val="000000" w:themeColor="text1"/>
        </w:rPr>
        <w:t>s</w:t>
      </w:r>
      <w:r w:rsidR="00377A43" w:rsidRPr="00904A29">
        <w:rPr>
          <w:color w:val="000000" w:themeColor="text1"/>
        </w:rPr>
        <w:t>)</w:t>
      </w:r>
      <w:r w:rsidR="00275F8E" w:rsidRPr="00904A29">
        <w:rPr>
          <w:color w:val="000000" w:themeColor="text1"/>
        </w:rPr>
        <w:t xml:space="preserve">. </w:t>
      </w:r>
      <w:r w:rsidR="00453A16" w:rsidRPr="00904A29">
        <w:rPr>
          <w:color w:val="000000" w:themeColor="text1"/>
        </w:rPr>
        <w:t xml:space="preserve">In spatial </w:t>
      </w:r>
      <w:r w:rsidR="001D5324" w:rsidRPr="00904A29">
        <w:rPr>
          <w:color w:val="000000" w:themeColor="text1"/>
        </w:rPr>
        <w:t>visualization</w:t>
      </w:r>
      <w:r w:rsidR="008250EF" w:rsidRPr="00904A29">
        <w:rPr>
          <w:color w:val="000000" w:themeColor="text1"/>
        </w:rPr>
        <w:t>s</w:t>
      </w:r>
      <w:r w:rsidR="001D5324" w:rsidRPr="00904A29">
        <w:rPr>
          <w:color w:val="000000" w:themeColor="text1"/>
        </w:rPr>
        <w:t xml:space="preserve"> of the </w:t>
      </w:r>
      <w:proofErr w:type="spellStart"/>
      <w:r w:rsidR="00453A16" w:rsidRPr="00904A29">
        <w:rPr>
          <w:color w:val="000000" w:themeColor="text1"/>
        </w:rPr>
        <w:t>pseudotime</w:t>
      </w:r>
      <w:r w:rsidR="00FE613F" w:rsidRPr="00904A29">
        <w:rPr>
          <w:color w:val="000000" w:themeColor="text1"/>
        </w:rPr>
        <w:t>s</w:t>
      </w:r>
      <w:proofErr w:type="spellEnd"/>
      <w:r w:rsidR="00453A16" w:rsidRPr="00904A29">
        <w:rPr>
          <w:color w:val="000000" w:themeColor="text1"/>
        </w:rPr>
        <w:t xml:space="preserve"> </w:t>
      </w:r>
      <w:r w:rsidR="001D5324" w:rsidRPr="00904A29">
        <w:rPr>
          <w:color w:val="000000" w:themeColor="text1"/>
        </w:rPr>
        <w:t>produced from</w:t>
      </w:r>
      <w:r w:rsidR="00453A16" w:rsidRPr="00904A29">
        <w:rPr>
          <w:color w:val="000000" w:themeColor="text1"/>
        </w:rPr>
        <w:t xml:space="preserve"> Seurat, Monocle, </w:t>
      </w:r>
      <w:r w:rsidR="001A7D44" w:rsidRPr="00904A29">
        <w:rPr>
          <w:color w:val="000000" w:themeColor="text1"/>
        </w:rPr>
        <w:t xml:space="preserve">traditional single-cell </w:t>
      </w:r>
      <w:proofErr w:type="spellStart"/>
      <w:r w:rsidR="001A7D44" w:rsidRPr="00904A29">
        <w:rPr>
          <w:color w:val="000000" w:themeColor="text1"/>
        </w:rPr>
        <w:t>pseudotime</w:t>
      </w:r>
      <w:proofErr w:type="spellEnd"/>
      <w:r w:rsidR="001A7D44" w:rsidRPr="00904A29">
        <w:rPr>
          <w:color w:val="000000" w:themeColor="text1"/>
        </w:rPr>
        <w:t xml:space="preserve"> methods that do not incorporate spatial information</w:t>
      </w:r>
      <w:del w:id="33" w:author="Honglei Ren" w:date="2022-06-28T11:18:00Z">
        <w:r w:rsidR="001A7D44" w:rsidRPr="00904A29">
          <w:rPr>
            <w:color w:val="000000" w:themeColor="text1"/>
          </w:rPr>
          <w:delText xml:space="preserve"> </w:delText>
        </w:r>
      </w:del>
      <w:r w:rsidR="00377A43" w:rsidRPr="00904A29">
        <w:rPr>
          <w:color w:val="000000" w:themeColor="text1"/>
        </w:rPr>
        <w:t>, w</w:t>
      </w:r>
      <w:r w:rsidR="00275F8E" w:rsidRPr="00904A29">
        <w:rPr>
          <w:color w:val="000000" w:themeColor="text1"/>
        </w:rPr>
        <w:t xml:space="preserve">e observed </w:t>
      </w:r>
      <w:r w:rsidR="008203CD" w:rsidRPr="00904A29">
        <w:rPr>
          <w:color w:val="000000" w:themeColor="text1"/>
        </w:rPr>
        <w:t xml:space="preserve">a lack of </w:t>
      </w:r>
      <w:r w:rsidR="00275F8E" w:rsidRPr="00904A29">
        <w:rPr>
          <w:color w:val="000000" w:themeColor="text1"/>
        </w:rPr>
        <w:t xml:space="preserve">layered patterns </w:t>
      </w:r>
      <w:r w:rsidR="008203CD" w:rsidRPr="00904A29">
        <w:rPr>
          <w:color w:val="000000" w:themeColor="text1"/>
        </w:rPr>
        <w:t>as well as</w:t>
      </w:r>
      <w:r w:rsidR="00377A43" w:rsidRPr="00904A29">
        <w:rPr>
          <w:color w:val="000000" w:themeColor="text1"/>
        </w:rPr>
        <w:t xml:space="preserve"> </w:t>
      </w:r>
      <w:r w:rsidR="008203CD" w:rsidRPr="00904A29">
        <w:rPr>
          <w:color w:val="000000" w:themeColor="text1"/>
        </w:rPr>
        <w:t xml:space="preserve">significant </w:t>
      </w:r>
      <w:r w:rsidR="00275F8E" w:rsidRPr="00904A29">
        <w:rPr>
          <w:color w:val="000000" w:themeColor="text1"/>
        </w:rPr>
        <w:t>noise</w:t>
      </w:r>
      <w:r w:rsidR="003C53EE" w:rsidRPr="00904A29">
        <w:rPr>
          <w:color w:val="000000" w:themeColor="text1"/>
        </w:rPr>
        <w:t xml:space="preserve"> (Fig</w:t>
      </w:r>
      <w:r w:rsidR="001C7987" w:rsidRPr="00904A29">
        <w:rPr>
          <w:color w:val="000000" w:themeColor="text1"/>
        </w:rPr>
        <w:t>.</w:t>
      </w:r>
      <w:r w:rsidR="003C53EE" w:rsidRPr="00904A29">
        <w:rPr>
          <w:color w:val="000000" w:themeColor="text1"/>
        </w:rPr>
        <w:t xml:space="preserve"> 3a)</w:t>
      </w:r>
      <w:r w:rsidR="00275F8E" w:rsidRPr="00904A29">
        <w:rPr>
          <w:color w:val="000000" w:themeColor="text1"/>
        </w:rPr>
        <w:t xml:space="preserve">. </w:t>
      </w:r>
      <w:r w:rsidR="002F56FE" w:rsidRPr="00904A29">
        <w:rPr>
          <w:color w:val="000000" w:themeColor="text1"/>
        </w:rPr>
        <w:t xml:space="preserve">In </w:t>
      </w:r>
      <w:r w:rsidR="00275F8E" w:rsidRPr="00904A29">
        <w:rPr>
          <w:color w:val="000000" w:themeColor="text1"/>
        </w:rPr>
        <w:t xml:space="preserve">contrast, </w:t>
      </w:r>
      <w:r w:rsidR="002F1FEA" w:rsidRPr="00904A29">
        <w:rPr>
          <w:color w:val="000000" w:themeColor="text1"/>
        </w:rPr>
        <w:t xml:space="preserve">both spatially-aware methods tested, </w:t>
      </w:r>
      <w:proofErr w:type="spellStart"/>
      <w:r w:rsidR="002F1FEA" w:rsidRPr="00904A29">
        <w:rPr>
          <w:color w:val="000000" w:themeColor="text1"/>
        </w:rPr>
        <w:t>stLearn</w:t>
      </w:r>
      <w:proofErr w:type="spellEnd"/>
      <w:r w:rsidR="002F1FEA" w:rsidRPr="00904A29">
        <w:rPr>
          <w:color w:val="000000" w:themeColor="text1"/>
        </w:rPr>
        <w:t xml:space="preserve"> and </w:t>
      </w:r>
      <w:proofErr w:type="spellStart"/>
      <w:r w:rsidR="00275F8E" w:rsidRPr="00904A29">
        <w:rPr>
          <w:color w:val="000000" w:themeColor="text1"/>
        </w:rPr>
        <w:t>SpaceFlow</w:t>
      </w:r>
      <w:proofErr w:type="spellEnd"/>
      <w:r w:rsidR="00275F8E" w:rsidRPr="00904A29">
        <w:rPr>
          <w:color w:val="000000" w:themeColor="text1"/>
        </w:rPr>
        <w:t xml:space="preserve"> present a layer</w:t>
      </w:r>
      <w:r w:rsidR="00280D97" w:rsidRPr="00904A29">
        <w:rPr>
          <w:color w:val="000000" w:themeColor="text1"/>
        </w:rPr>
        <w:t>-</w:t>
      </w:r>
      <w:r w:rsidR="00275F8E" w:rsidRPr="00904A29">
        <w:rPr>
          <w:color w:val="000000" w:themeColor="text1"/>
        </w:rPr>
        <w:t xml:space="preserve">patterned </w:t>
      </w:r>
      <w:proofErr w:type="spellStart"/>
      <w:r w:rsidR="003A40BD" w:rsidRPr="00904A29">
        <w:rPr>
          <w:color w:val="000000" w:themeColor="text1"/>
        </w:rPr>
        <w:t>pSM</w:t>
      </w:r>
      <w:proofErr w:type="spellEnd"/>
      <w:r w:rsidR="00275F8E" w:rsidRPr="00904A29">
        <w:rPr>
          <w:color w:val="000000" w:themeColor="text1"/>
        </w:rPr>
        <w:t xml:space="preserve"> with</w:t>
      </w:r>
      <w:r w:rsidR="00D04564" w:rsidRPr="00904A29">
        <w:rPr>
          <w:color w:val="000000" w:themeColor="text1"/>
        </w:rPr>
        <w:t xml:space="preserve"> </w:t>
      </w:r>
      <w:r w:rsidR="00BB71D0" w:rsidRPr="00904A29">
        <w:rPr>
          <w:color w:val="000000" w:themeColor="text1"/>
        </w:rPr>
        <w:t xml:space="preserve">a </w:t>
      </w:r>
      <w:r w:rsidR="00D04564" w:rsidRPr="00904A29">
        <w:rPr>
          <w:color w:val="000000" w:themeColor="text1"/>
        </w:rPr>
        <w:t>clear and</w:t>
      </w:r>
      <w:r w:rsidR="00275F8E" w:rsidRPr="00904A29">
        <w:rPr>
          <w:color w:val="000000" w:themeColor="text1"/>
        </w:rPr>
        <w:t xml:space="preserve"> smooth color gradient (Fig</w:t>
      </w:r>
      <w:r w:rsidR="002F56FE" w:rsidRPr="00904A29">
        <w:rPr>
          <w:color w:val="000000" w:themeColor="text1"/>
        </w:rPr>
        <w:t>.</w:t>
      </w:r>
      <w:r w:rsidR="00275F8E" w:rsidRPr="00904A29">
        <w:rPr>
          <w:color w:val="000000" w:themeColor="text1"/>
        </w:rPr>
        <w:t xml:space="preserve"> 3a</w:t>
      </w:r>
      <w:r w:rsidR="00377A43" w:rsidRPr="00904A29">
        <w:rPr>
          <w:color w:val="000000" w:themeColor="text1"/>
        </w:rPr>
        <w:t>), suggesting</w:t>
      </w:r>
      <w:r w:rsidR="00275F8E" w:rsidRPr="00904A29">
        <w:rPr>
          <w:color w:val="000000" w:themeColor="text1"/>
        </w:rPr>
        <w:t xml:space="preserve"> a </w:t>
      </w:r>
      <w:r w:rsidR="00757BC4" w:rsidRPr="00904A29">
        <w:rPr>
          <w:color w:val="000000" w:themeColor="text1"/>
        </w:rPr>
        <w:t xml:space="preserve">pseudo-spatiotemporal </w:t>
      </w:r>
      <w:r w:rsidR="0018745A" w:rsidRPr="00904A29">
        <w:rPr>
          <w:color w:val="000000" w:themeColor="text1"/>
        </w:rPr>
        <w:t xml:space="preserve">ordering from </w:t>
      </w:r>
      <w:r w:rsidR="00275F8E" w:rsidRPr="00904A29">
        <w:rPr>
          <w:color w:val="000000" w:themeColor="text1"/>
        </w:rPr>
        <w:t xml:space="preserve">White Matter (WM) to Layer 3. This </w:t>
      </w:r>
      <w:r w:rsidR="009E0240" w:rsidRPr="00904A29">
        <w:rPr>
          <w:color w:val="000000" w:themeColor="text1"/>
        </w:rPr>
        <w:t>ordering</w:t>
      </w:r>
      <w:r w:rsidR="00275F8E" w:rsidRPr="00904A29">
        <w:rPr>
          <w:color w:val="000000" w:themeColor="text1"/>
        </w:rPr>
        <w:t xml:space="preserve"> mirrors the correct inside-out developmental </w:t>
      </w:r>
      <w:r w:rsidR="009E0240" w:rsidRPr="00904A29">
        <w:rPr>
          <w:color w:val="000000" w:themeColor="text1"/>
        </w:rPr>
        <w:t xml:space="preserve">sequence </w:t>
      </w:r>
      <w:r w:rsidR="00275F8E" w:rsidRPr="00904A29">
        <w:rPr>
          <w:color w:val="000000" w:themeColor="text1"/>
        </w:rPr>
        <w:t xml:space="preserve">of cortical layers </w:t>
      </w:r>
      <w:r w:rsidR="009E0240" w:rsidRPr="00904A29">
        <w:rPr>
          <w:color w:val="000000" w:themeColor="text1"/>
        </w:rPr>
        <w:t xml:space="preserve">and </w:t>
      </w:r>
      <w:r w:rsidR="00275F8E" w:rsidRPr="00904A29">
        <w:rPr>
          <w:color w:val="000000" w:themeColor="text1"/>
        </w:rPr>
        <w:t>reflects the layered spatial organization</w:t>
      </w:r>
      <w:r w:rsidR="00E0519A" w:rsidRPr="00904A29">
        <w:rPr>
          <w:color w:val="000000" w:themeColor="text1"/>
        </w:rPr>
        <w:t xml:space="preserve"> of the tissue</w:t>
      </w:r>
      <w:r w:rsidR="00275F8E" w:rsidRPr="00904A29">
        <w:rPr>
          <w:color w:val="000000" w:themeColor="text1"/>
        </w:rPr>
        <w:t xml:space="preserve">. </w:t>
      </w:r>
      <w:r w:rsidR="006677A5" w:rsidRPr="00904A29">
        <w:rPr>
          <w:color w:val="000000" w:themeColor="text1"/>
        </w:rPr>
        <w:t xml:space="preserve">However, stLearn shows less consistency with the annotation in the White Matter (WM) region when compared to </w:t>
      </w:r>
      <w:proofErr w:type="spellStart"/>
      <w:r w:rsidR="006677A5" w:rsidRPr="00904A29">
        <w:rPr>
          <w:color w:val="000000" w:themeColor="text1"/>
        </w:rPr>
        <w:t>SpaceFlow</w:t>
      </w:r>
      <w:proofErr w:type="spellEnd"/>
      <w:r w:rsidR="006677A5" w:rsidRPr="00904A29">
        <w:rPr>
          <w:color w:val="000000" w:themeColor="text1"/>
        </w:rPr>
        <w:t>.</w:t>
      </w:r>
      <w:ins w:id="34" w:author="Honglei Ren" w:date="2022-06-28T12:10:00Z">
        <w:r w:rsidR="00037D2B" w:rsidRPr="00904A29">
          <w:rPr>
            <w:color w:val="000000" w:themeColor="text1"/>
          </w:rPr>
          <w:t xml:space="preserve"> Similar patterns can also be observed in samples 151507 and 151673 (Supplementary Fig. 1b, d). We also run </w:t>
        </w:r>
        <w:proofErr w:type="spellStart"/>
        <w:r w:rsidR="00037D2B" w:rsidRPr="00904A29">
          <w:rPr>
            <w:color w:val="000000" w:themeColor="text1"/>
          </w:rPr>
          <w:t>SpaceFlow</w:t>
        </w:r>
        <w:proofErr w:type="spellEnd"/>
        <w:r w:rsidR="00037D2B" w:rsidRPr="00904A29">
          <w:rPr>
            <w:color w:val="000000" w:themeColor="text1"/>
          </w:rPr>
          <w:t xml:space="preserve"> on more 10x Visium ST datasets, the results can be found in Supplementary Information (Supplementary Fig. 3).</w:t>
        </w:r>
      </w:ins>
    </w:p>
    <w:p w14:paraId="4980260B" w14:textId="77777777" w:rsidR="009274E0" w:rsidRPr="00904A29" w:rsidRDefault="009274E0">
      <w:pPr>
        <w:jc w:val="both"/>
        <w:rPr>
          <w:color w:val="000000" w:themeColor="text1"/>
        </w:rPr>
      </w:pPr>
    </w:p>
    <w:p w14:paraId="54405301" w14:textId="5AF6CD18" w:rsidR="009274E0" w:rsidRPr="00904A29" w:rsidRDefault="00275F8E" w:rsidP="00042D83">
      <w:pPr>
        <w:jc w:val="both"/>
        <w:rPr>
          <w:color w:val="000000" w:themeColor="text1"/>
        </w:rPr>
      </w:pPr>
      <w:r w:rsidRPr="00904A29">
        <w:rPr>
          <w:color w:val="000000" w:themeColor="text1"/>
        </w:rPr>
        <w:t xml:space="preserve">To test the capability of </w:t>
      </w:r>
      <w:proofErr w:type="spellStart"/>
      <w:r w:rsidRPr="00904A29">
        <w:rPr>
          <w:color w:val="000000" w:themeColor="text1"/>
        </w:rPr>
        <w:t>SpaceFlow</w:t>
      </w:r>
      <w:proofErr w:type="spellEnd"/>
      <w:r w:rsidRPr="00904A29">
        <w:rPr>
          <w:color w:val="000000" w:themeColor="text1"/>
        </w:rPr>
        <w:t xml:space="preserve"> on single-cell resolution ST data with a large number of cells, we evaluated </w:t>
      </w:r>
      <w:proofErr w:type="spellStart"/>
      <w:r w:rsidR="00CF6A24" w:rsidRPr="00904A29">
        <w:rPr>
          <w:color w:val="000000" w:themeColor="text1"/>
        </w:rPr>
        <w:t>SpaceFlow</w:t>
      </w:r>
      <w:proofErr w:type="spellEnd"/>
      <w:r w:rsidRPr="00904A29">
        <w:rPr>
          <w:color w:val="000000" w:themeColor="text1"/>
        </w:rPr>
        <w:t xml:space="preserve"> on a Stereo-seq dataset from mouse olfactory bulb tissue</w:t>
      </w:r>
      <w:r w:rsidR="0080377C" w:rsidRPr="00904A29">
        <w:rPr>
          <w:color w:val="000000" w:themeColor="text1"/>
        </w:rPr>
        <w:t>, capturing 28243 genes across 18197 cells</w:t>
      </w:r>
      <w:r w:rsidR="00205EFB" w:rsidRPr="00904A29">
        <w:rPr>
          <w:color w:val="000000" w:themeColor="text1"/>
        </w:rPr>
        <w:fldChar w:fldCharType="begin" w:fldLock="1"/>
      </w:r>
      <w:r w:rsidR="00E421CD" w:rsidRPr="00904A29">
        <w:rPr>
          <w:color w:val="000000" w:themeColor="text1"/>
        </w:rPr>
        <w:instrText>ADDIN paperpile_citation &lt;clusterId&gt;D662R929N319K193&lt;/clusterId&gt;&lt;metadata&gt;&lt;citation&gt;&lt;id&gt;5e27003d-c114-43c1-9f0e-fff09188863e&lt;/id&gt;&lt;/citation&gt;&lt;/metadata&gt;&lt;data&gt;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&lt;/data&gt; \* MERGEFORMAT</w:instrText>
      </w:r>
      <w:r w:rsidR="00205EFB" w:rsidRPr="00904A29">
        <w:rPr>
          <w:color w:val="000000" w:themeColor="text1"/>
        </w:rPr>
        <w:fldChar w:fldCharType="separate"/>
      </w:r>
      <w:r w:rsidR="008A5078" w:rsidRPr="00B65855">
        <w:rPr>
          <w:color w:val="000000" w:themeColor="text1"/>
          <w:vertAlign w:val="superscript"/>
        </w:rPr>
        <w:t>7</w:t>
      </w:r>
      <w:r w:rsidR="00205EFB" w:rsidRPr="00904A29">
        <w:rPr>
          <w:color w:val="000000" w:themeColor="text1"/>
        </w:rPr>
        <w:fldChar w:fldCharType="end"/>
      </w:r>
      <w:r w:rsidR="00873AA2" w:rsidRPr="00904A29">
        <w:rPr>
          <w:color w:val="000000" w:themeColor="text1"/>
        </w:rPr>
        <w:t xml:space="preserve"> , comparing with traditional </w:t>
      </w:r>
      <w:proofErr w:type="spellStart"/>
      <w:r w:rsidR="00873AA2" w:rsidRPr="00904A29">
        <w:rPr>
          <w:color w:val="000000" w:themeColor="text1"/>
        </w:rPr>
        <w:t>pseudotime</w:t>
      </w:r>
      <w:proofErr w:type="spellEnd"/>
      <w:r w:rsidR="00873AA2" w:rsidRPr="00904A29">
        <w:rPr>
          <w:color w:val="000000" w:themeColor="text1"/>
        </w:rPr>
        <w:t xml:space="preserve"> methods Seurat, </w:t>
      </w:r>
      <w:r w:rsidR="00873AA2" w:rsidRPr="00904A29">
        <w:rPr>
          <w:color w:val="000000" w:themeColor="text1"/>
        </w:rPr>
        <w:lastRenderedPageBreak/>
        <w:t>Monocle, and Slingshot</w:t>
      </w:r>
      <w:r w:rsidRPr="00904A29">
        <w:rPr>
          <w:color w:val="000000" w:themeColor="text1"/>
        </w:rPr>
        <w:t xml:space="preserve">. </w:t>
      </w:r>
      <w:r w:rsidR="00332D7C" w:rsidRPr="00904A29">
        <w:rPr>
          <w:color w:val="000000" w:themeColor="text1"/>
        </w:rPr>
        <w:t xml:space="preserve">We </w:t>
      </w:r>
      <w:r w:rsidRPr="00904A29">
        <w:rPr>
          <w:color w:val="000000" w:themeColor="text1"/>
        </w:rPr>
        <w:t xml:space="preserve">observed that Seurat </w:t>
      </w:r>
      <w:r w:rsidR="00531D9C" w:rsidRPr="00904A29">
        <w:rPr>
          <w:color w:val="000000" w:themeColor="text1"/>
        </w:rPr>
        <w:t xml:space="preserve">shows </w:t>
      </w:r>
      <w:r w:rsidR="00E463DA" w:rsidRPr="00904A29">
        <w:rPr>
          <w:color w:val="000000" w:themeColor="text1"/>
        </w:rPr>
        <w:t>little variation in</w:t>
      </w:r>
      <w:r w:rsidR="00746555" w:rsidRPr="00904A29">
        <w:rPr>
          <w:color w:val="000000" w:themeColor="text1"/>
        </w:rPr>
        <w:t xml:space="preserve"> </w:t>
      </w:r>
      <w:proofErr w:type="spellStart"/>
      <w:r w:rsidR="00BC54FB" w:rsidRPr="00904A29">
        <w:rPr>
          <w:color w:val="000000" w:themeColor="text1"/>
        </w:rPr>
        <w:t>pseudotime</w:t>
      </w:r>
      <w:proofErr w:type="spellEnd"/>
      <w:r w:rsidR="00BC54FB" w:rsidRPr="00904A29">
        <w:rPr>
          <w:color w:val="000000" w:themeColor="text1"/>
        </w:rPr>
        <w:t xml:space="preserve"> </w:t>
      </w:r>
      <w:r w:rsidR="00E463DA" w:rsidRPr="00904A29">
        <w:rPr>
          <w:color w:val="000000" w:themeColor="text1"/>
        </w:rPr>
        <w:t>across</w:t>
      </w:r>
      <w:r w:rsidRPr="00904A29">
        <w:rPr>
          <w:color w:val="000000" w:themeColor="text1"/>
        </w:rPr>
        <w:t xml:space="preserve"> the tissue except for the outer rings</w:t>
      </w:r>
      <w:r w:rsidR="00031A89" w:rsidRPr="00904A29">
        <w:rPr>
          <w:color w:val="000000" w:themeColor="text1"/>
        </w:rPr>
        <w:t>,</w:t>
      </w:r>
      <w:r w:rsidRPr="00904A29">
        <w:rPr>
          <w:color w:val="000000" w:themeColor="text1"/>
        </w:rPr>
        <w:t xml:space="preserve"> which show slightly </w:t>
      </w:r>
      <w:r w:rsidR="00E463DA" w:rsidRPr="00904A29">
        <w:rPr>
          <w:color w:val="000000" w:themeColor="text1"/>
        </w:rPr>
        <w:t xml:space="preserve">higher </w:t>
      </w:r>
      <w:proofErr w:type="spellStart"/>
      <w:r w:rsidR="00BC54FB" w:rsidRPr="00904A29">
        <w:rPr>
          <w:color w:val="000000" w:themeColor="text1"/>
        </w:rPr>
        <w:t>pseudotime</w:t>
      </w:r>
      <w:proofErr w:type="spellEnd"/>
      <w:r w:rsidR="00BC54FB" w:rsidRPr="00904A29">
        <w:rPr>
          <w:color w:val="000000" w:themeColor="text1"/>
        </w:rPr>
        <w:t xml:space="preserve"> </w:t>
      </w:r>
      <w:r w:rsidR="00E463DA" w:rsidRPr="00904A29">
        <w:rPr>
          <w:color w:val="000000" w:themeColor="text1"/>
        </w:rPr>
        <w:t>value</w:t>
      </w:r>
      <w:r w:rsidR="00031A89" w:rsidRPr="00904A29">
        <w:rPr>
          <w:color w:val="000000" w:themeColor="text1"/>
        </w:rPr>
        <w:t>s</w:t>
      </w:r>
      <w:r w:rsidR="00E463DA" w:rsidRPr="00904A29">
        <w:rPr>
          <w:color w:val="000000" w:themeColor="text1"/>
        </w:rPr>
        <w:t xml:space="preserve"> </w:t>
      </w:r>
      <w:r w:rsidRPr="00904A29">
        <w:rPr>
          <w:color w:val="000000" w:themeColor="text1"/>
        </w:rPr>
        <w:t xml:space="preserve">than </w:t>
      </w:r>
      <w:r w:rsidR="00E463DA" w:rsidRPr="00904A29">
        <w:rPr>
          <w:color w:val="000000" w:themeColor="text1"/>
        </w:rPr>
        <w:t xml:space="preserve">in </w:t>
      </w:r>
      <w:r w:rsidRPr="00904A29">
        <w:rPr>
          <w:color w:val="000000" w:themeColor="text1"/>
        </w:rPr>
        <w:t xml:space="preserve">the inside. Monocle is much noisier than Seurat and shows no clear patterns. Slingshot is </w:t>
      </w:r>
      <w:r w:rsidR="00031A89" w:rsidRPr="00904A29">
        <w:rPr>
          <w:color w:val="000000" w:themeColor="text1"/>
        </w:rPr>
        <w:t>similar to</w:t>
      </w:r>
      <w:r w:rsidRPr="00904A29">
        <w:rPr>
          <w:color w:val="000000" w:themeColor="text1"/>
        </w:rPr>
        <w:t xml:space="preserve"> Seurat and exhibits outer-ring patterns. By contrast, </w:t>
      </w:r>
      <w:proofErr w:type="spellStart"/>
      <w:r w:rsidRPr="00904A29">
        <w:rPr>
          <w:color w:val="000000" w:themeColor="text1"/>
        </w:rPr>
        <w:t>SpaceFlow</w:t>
      </w:r>
      <w:proofErr w:type="spellEnd"/>
      <w:r w:rsidRPr="00904A29">
        <w:rPr>
          <w:color w:val="000000" w:themeColor="text1"/>
        </w:rPr>
        <w:t xml:space="preserve"> </w:t>
      </w:r>
      <w:r w:rsidR="009F2D7B" w:rsidRPr="00904A29">
        <w:rPr>
          <w:color w:val="000000" w:themeColor="text1"/>
        </w:rPr>
        <w:t xml:space="preserve">presents </w:t>
      </w:r>
      <w:r w:rsidRPr="00904A29">
        <w:rPr>
          <w:color w:val="000000" w:themeColor="text1"/>
        </w:rPr>
        <w:t xml:space="preserve">a clear layered pattern </w:t>
      </w:r>
      <w:r w:rsidR="00191154" w:rsidRPr="00904A29">
        <w:rPr>
          <w:color w:val="000000" w:themeColor="text1"/>
        </w:rPr>
        <w:t xml:space="preserve">mirroring </w:t>
      </w:r>
      <w:r w:rsidRPr="00904A29">
        <w:rPr>
          <w:color w:val="000000" w:themeColor="text1"/>
        </w:rPr>
        <w:t>the annota</w:t>
      </w:r>
      <w:r w:rsidR="00A3142A" w:rsidRPr="00904A29">
        <w:rPr>
          <w:color w:val="000000" w:themeColor="text1"/>
        </w:rPr>
        <w:t>ted</w:t>
      </w:r>
      <w:r w:rsidRPr="00904A29">
        <w:rPr>
          <w:color w:val="000000" w:themeColor="text1"/>
        </w:rPr>
        <w:t xml:space="preserve"> layers of the olfactory bulb tissue (Fig</w:t>
      </w:r>
      <w:r w:rsidR="000109F1" w:rsidRPr="00904A29">
        <w:rPr>
          <w:color w:val="000000" w:themeColor="text1"/>
        </w:rPr>
        <w:t>.</w:t>
      </w:r>
      <w:r w:rsidRPr="00904A29">
        <w:rPr>
          <w:color w:val="000000" w:themeColor="text1"/>
        </w:rPr>
        <w:t xml:space="preserve"> 3b). </w:t>
      </w:r>
      <w:r w:rsidR="007C52D9" w:rsidRPr="00904A29">
        <w:rPr>
          <w:color w:val="000000" w:themeColor="text1"/>
        </w:rPr>
        <w:t>The</w:t>
      </w:r>
      <w:r w:rsidR="00A917DA" w:rsidRPr="00904A29">
        <w:rPr>
          <w:color w:val="000000" w:themeColor="text1"/>
        </w:rPr>
        <w:t xml:space="preserve"> </w:t>
      </w:r>
      <w:proofErr w:type="spellStart"/>
      <w:r w:rsidR="00FA7930" w:rsidRPr="00904A29">
        <w:rPr>
          <w:color w:val="000000" w:themeColor="text1"/>
        </w:rPr>
        <w:t>pSM</w:t>
      </w:r>
      <w:proofErr w:type="spellEnd"/>
      <w:r w:rsidR="00A917DA" w:rsidRPr="00904A29">
        <w:rPr>
          <w:color w:val="000000" w:themeColor="text1"/>
        </w:rPr>
        <w:t xml:space="preserve"> </w:t>
      </w:r>
      <w:r w:rsidR="00830722" w:rsidRPr="00904A29">
        <w:rPr>
          <w:color w:val="000000" w:themeColor="text1"/>
        </w:rPr>
        <w:t>value</w:t>
      </w:r>
      <w:r w:rsidR="004B6D2C" w:rsidRPr="00904A29">
        <w:rPr>
          <w:color w:val="000000" w:themeColor="text1"/>
        </w:rPr>
        <w:t xml:space="preserve"> </w:t>
      </w:r>
      <w:r w:rsidR="00A917DA" w:rsidRPr="00904A29">
        <w:rPr>
          <w:color w:val="000000" w:themeColor="text1"/>
        </w:rPr>
        <w:t xml:space="preserve">(red) </w:t>
      </w:r>
      <w:r w:rsidR="007C52D9" w:rsidRPr="00904A29">
        <w:rPr>
          <w:color w:val="000000" w:themeColor="text1"/>
        </w:rPr>
        <w:t>is lowest in</w:t>
      </w:r>
      <w:r w:rsidRPr="00904A29">
        <w:rPr>
          <w:color w:val="000000" w:themeColor="text1"/>
        </w:rPr>
        <w:t xml:space="preserve"> the external plexiform layer (EPL</w:t>
      </w:r>
      <w:r w:rsidR="007C52D9" w:rsidRPr="00904A29">
        <w:rPr>
          <w:color w:val="000000" w:themeColor="text1"/>
        </w:rPr>
        <w:t>) and then</w:t>
      </w:r>
      <w:r w:rsidRPr="00904A29">
        <w:rPr>
          <w:color w:val="000000" w:themeColor="text1"/>
        </w:rPr>
        <w:t xml:space="preserve"> increases</w:t>
      </w:r>
      <w:r w:rsidR="00A9447F" w:rsidRPr="00904A29">
        <w:rPr>
          <w:color w:val="000000" w:themeColor="text1"/>
        </w:rPr>
        <w:t xml:space="preserve"> when</w:t>
      </w:r>
      <w:r w:rsidRPr="00904A29">
        <w:rPr>
          <w:color w:val="000000" w:themeColor="text1"/>
        </w:rPr>
        <w:t xml:space="preserve"> </w:t>
      </w:r>
      <w:r w:rsidR="007C52D9" w:rsidRPr="00904A29">
        <w:rPr>
          <w:color w:val="000000" w:themeColor="text1"/>
        </w:rPr>
        <w:t>moving away in both directions</w:t>
      </w:r>
      <w:r w:rsidRPr="00904A29">
        <w:rPr>
          <w:color w:val="000000" w:themeColor="text1"/>
        </w:rPr>
        <w:t xml:space="preserve">. </w:t>
      </w:r>
      <w:r w:rsidR="00A775B4" w:rsidRPr="00904A29">
        <w:rPr>
          <w:color w:val="000000" w:themeColor="text1"/>
        </w:rPr>
        <w:t xml:space="preserve">This ordering in the </w:t>
      </w:r>
      <w:proofErr w:type="spellStart"/>
      <w:r w:rsidR="00A775B4" w:rsidRPr="00904A29">
        <w:rPr>
          <w:color w:val="000000" w:themeColor="text1"/>
        </w:rPr>
        <w:t>pSM</w:t>
      </w:r>
      <w:proofErr w:type="spellEnd"/>
      <w:r w:rsidR="00A775B4" w:rsidRPr="00904A29">
        <w:rPr>
          <w:color w:val="000000" w:themeColor="text1"/>
        </w:rPr>
        <w:t xml:space="preserve"> is consistent with the developmental sequence of these layers, where starting from the central EPL, development proceeds bilaterally outwards, leading to the mitral cell layer (MCL) and glomerular layer (GL), olfactory nerve layer (ONL), and the granule cell layer (GCL) develops last</w:t>
      </w:r>
      <w:r w:rsidR="00A775B4" w:rsidRPr="00904A29">
        <w:rPr>
          <w:color w:val="000000" w:themeColor="text1"/>
        </w:rPr>
        <w:fldChar w:fldCharType="begin" w:fldLock="1"/>
      </w:r>
      <w:r w:rsidR="00A775B4" w:rsidRPr="00904A29">
        <w:rPr>
          <w:color w:val="000000" w:themeColor="text1"/>
        </w:rPr>
        <w:instrText>ADDIN paperpile_citation &lt;clusterId&gt;L335Z622V973S696&lt;/clusterId&gt;&lt;metadata&gt;&lt;citation&gt;&lt;id&gt;889ed94b-1387-4deb-b064-90da3d3a3159&lt;/id&gt;&lt;/citation&gt;&lt;/metadata&gt;&lt;data&gt;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&lt;/data&gt; \* MERGEFORMAT</w:instrText>
      </w:r>
      <w:r w:rsidR="00A775B4" w:rsidRPr="00904A29">
        <w:rPr>
          <w:color w:val="000000" w:themeColor="text1"/>
        </w:rPr>
        <w:fldChar w:fldCharType="separate"/>
      </w:r>
      <w:r w:rsidR="008A5078" w:rsidRPr="00B65855">
        <w:rPr>
          <w:color w:val="000000" w:themeColor="text1"/>
          <w:vertAlign w:val="superscript"/>
        </w:rPr>
        <w:t>46</w:t>
      </w:r>
      <w:r w:rsidR="00A775B4" w:rsidRPr="00904A29">
        <w:rPr>
          <w:color w:val="000000" w:themeColor="text1"/>
        </w:rPr>
        <w:fldChar w:fldCharType="end"/>
      </w:r>
      <w:r w:rsidR="00A775B4" w:rsidRPr="00904A29">
        <w:rPr>
          <w:color w:val="000000" w:themeColor="text1"/>
        </w:rPr>
        <w:t>.</w:t>
      </w:r>
      <w:r w:rsidRPr="00904A29">
        <w:rPr>
          <w:color w:val="000000" w:themeColor="text1"/>
        </w:rPr>
        <w:t xml:space="preserve"> </w:t>
      </w:r>
      <w:r w:rsidR="00C66BFC" w:rsidRPr="00904A29">
        <w:rPr>
          <w:color w:val="000000" w:themeColor="text1"/>
        </w:rPr>
        <w:t xml:space="preserve">The highest values are observed on the inner side, with the peak in the granule cell layer (GCL) and the rostral migratory stream (RMS). </w:t>
      </w:r>
      <w:r w:rsidR="00DB746F" w:rsidRPr="00904A29">
        <w:rPr>
          <w:color w:val="000000" w:themeColor="text1"/>
        </w:rPr>
        <w:t xml:space="preserve">This shows that the </w:t>
      </w:r>
      <w:proofErr w:type="spellStart"/>
      <w:r w:rsidR="00DB746F" w:rsidRPr="00904A29">
        <w:rPr>
          <w:color w:val="000000" w:themeColor="text1"/>
        </w:rPr>
        <w:t>pSM</w:t>
      </w:r>
      <w:proofErr w:type="spellEnd"/>
      <w:r w:rsidR="00DB746F" w:rsidRPr="00904A29">
        <w:rPr>
          <w:color w:val="000000" w:themeColor="text1"/>
        </w:rPr>
        <w:t xml:space="preserve"> computed by </w:t>
      </w:r>
      <w:proofErr w:type="spellStart"/>
      <w:r w:rsidR="00DB746F" w:rsidRPr="00904A29">
        <w:rPr>
          <w:color w:val="000000" w:themeColor="text1"/>
        </w:rPr>
        <w:t>SpaceFlow</w:t>
      </w:r>
      <w:proofErr w:type="spellEnd"/>
      <w:r w:rsidR="00DB746F" w:rsidRPr="00904A29">
        <w:rPr>
          <w:color w:val="000000" w:themeColor="text1"/>
        </w:rPr>
        <w:t xml:space="preserve"> is not only more clearly spatially organized than non-spatial </w:t>
      </w:r>
      <w:proofErr w:type="spellStart"/>
      <w:r w:rsidR="00DB746F" w:rsidRPr="00904A29">
        <w:rPr>
          <w:color w:val="000000" w:themeColor="text1"/>
        </w:rPr>
        <w:t>pseudotime</w:t>
      </w:r>
      <w:proofErr w:type="spellEnd"/>
      <w:r w:rsidR="00DB746F" w:rsidRPr="00904A29">
        <w:rPr>
          <w:color w:val="000000" w:themeColor="text1"/>
        </w:rPr>
        <w:t>, but that these results also more accurately represent the temporal and developmental relationships between cells.</w:t>
      </w:r>
    </w:p>
    <w:p w14:paraId="42BD337E" w14:textId="77777777" w:rsidR="009274E0" w:rsidRPr="00904A29" w:rsidRDefault="009274E0">
      <w:pPr>
        <w:jc w:val="both"/>
        <w:rPr>
          <w:color w:val="000000" w:themeColor="text1"/>
        </w:rPr>
      </w:pPr>
    </w:p>
    <w:p w14:paraId="6F6D325A" w14:textId="5E6D9F0F" w:rsidR="009274E0" w:rsidRPr="00904A29" w:rsidRDefault="00044170" w:rsidP="00042D83">
      <w:pPr>
        <w:jc w:val="both"/>
        <w:rPr>
          <w:color w:val="000000" w:themeColor="text1"/>
        </w:rPr>
      </w:pPr>
      <w:r w:rsidRPr="00904A29">
        <w:rPr>
          <w:color w:val="000000" w:themeColor="text1"/>
        </w:rPr>
        <w:t>We next</w:t>
      </w:r>
      <w:r w:rsidR="00275F8E" w:rsidRPr="00904A29">
        <w:rPr>
          <w:color w:val="000000" w:themeColor="text1"/>
        </w:rPr>
        <w:t xml:space="preserve"> </w:t>
      </w:r>
      <w:r w:rsidR="00A97D6C" w:rsidRPr="00904A29">
        <w:rPr>
          <w:color w:val="000000" w:themeColor="text1"/>
        </w:rPr>
        <w:t>identify</w:t>
      </w:r>
      <w:r w:rsidR="00D60B4E" w:rsidRPr="00904A29">
        <w:rPr>
          <w:color w:val="000000" w:themeColor="text1"/>
        </w:rPr>
        <w:t xml:space="preserve"> </w:t>
      </w:r>
      <w:r w:rsidR="00903696" w:rsidRPr="00904A29">
        <w:rPr>
          <w:color w:val="000000" w:themeColor="text1"/>
        </w:rPr>
        <w:t>marker</w:t>
      </w:r>
      <w:r w:rsidR="005771D3" w:rsidRPr="00904A29">
        <w:rPr>
          <w:color w:val="000000" w:themeColor="text1"/>
        </w:rPr>
        <w:t xml:space="preserve"> genes</w:t>
      </w:r>
      <w:r w:rsidR="00EC6DB1" w:rsidRPr="00904A29">
        <w:rPr>
          <w:color w:val="000000" w:themeColor="text1"/>
        </w:rPr>
        <w:t xml:space="preserve"> from </w:t>
      </w:r>
      <w:r w:rsidR="004E6267" w:rsidRPr="00904A29">
        <w:rPr>
          <w:color w:val="000000" w:themeColor="text1"/>
        </w:rPr>
        <w:t xml:space="preserve">the </w:t>
      </w:r>
      <w:proofErr w:type="spellStart"/>
      <w:r w:rsidR="0013175F" w:rsidRPr="00904A29">
        <w:rPr>
          <w:color w:val="000000" w:themeColor="text1"/>
        </w:rPr>
        <w:t>pSM</w:t>
      </w:r>
      <w:proofErr w:type="spellEnd"/>
      <w:r w:rsidR="00275F8E" w:rsidRPr="00904A29">
        <w:rPr>
          <w:color w:val="000000" w:themeColor="text1"/>
        </w:rPr>
        <w:t xml:space="preserve">. By calculating the top genes </w:t>
      </w:r>
      <w:r w:rsidR="00EC6DB1" w:rsidRPr="00904A29">
        <w:rPr>
          <w:color w:val="000000" w:themeColor="text1"/>
        </w:rPr>
        <w:t xml:space="preserve">by correlation </w:t>
      </w:r>
      <w:r w:rsidR="00275F8E" w:rsidRPr="00904A29">
        <w:rPr>
          <w:color w:val="000000" w:themeColor="text1"/>
        </w:rPr>
        <w:t xml:space="preserve">with the </w:t>
      </w:r>
      <w:proofErr w:type="spellStart"/>
      <w:r w:rsidR="00701600" w:rsidRPr="00904A29">
        <w:rPr>
          <w:color w:val="000000" w:themeColor="text1"/>
        </w:rPr>
        <w:t>pSM</w:t>
      </w:r>
      <w:proofErr w:type="spellEnd"/>
      <w:r w:rsidR="00275F8E" w:rsidRPr="00904A29">
        <w:rPr>
          <w:color w:val="000000" w:themeColor="text1"/>
        </w:rPr>
        <w:t xml:space="preserve"> </w:t>
      </w:r>
      <w:r w:rsidR="00905352" w:rsidRPr="00904A29">
        <w:rPr>
          <w:color w:val="000000" w:themeColor="text1"/>
        </w:rPr>
        <w:t>value</w:t>
      </w:r>
      <w:r w:rsidR="00CD7D11" w:rsidRPr="00904A29">
        <w:rPr>
          <w:color w:val="000000" w:themeColor="text1"/>
        </w:rPr>
        <w:t>s</w:t>
      </w:r>
      <w:r w:rsidR="00275F8E" w:rsidRPr="00904A29">
        <w:rPr>
          <w:color w:val="000000" w:themeColor="text1"/>
        </w:rPr>
        <w:t>, we found genes that are predominantly expressed</w:t>
      </w:r>
      <w:r w:rsidR="00A9447F" w:rsidRPr="00904A29">
        <w:rPr>
          <w:color w:val="000000" w:themeColor="text1"/>
        </w:rPr>
        <w:t xml:space="preserve"> in</w:t>
      </w:r>
      <w:r w:rsidR="00275F8E" w:rsidRPr="00904A29">
        <w:rPr>
          <w:color w:val="000000" w:themeColor="text1"/>
        </w:rPr>
        <w:t xml:space="preserve"> </w:t>
      </w:r>
      <w:r w:rsidR="008F5425" w:rsidRPr="00904A29">
        <w:rPr>
          <w:color w:val="000000" w:themeColor="text1"/>
        </w:rPr>
        <w:t>layers</w:t>
      </w:r>
      <w:r w:rsidR="00275F8E" w:rsidRPr="00904A29">
        <w:rPr>
          <w:color w:val="000000" w:themeColor="text1"/>
        </w:rPr>
        <w:t xml:space="preserve"> of the olfactory bulb tissue</w:t>
      </w:r>
      <w:r w:rsidR="00E0519A" w:rsidRPr="00904A29">
        <w:rPr>
          <w:color w:val="000000" w:themeColor="text1"/>
        </w:rPr>
        <w:t xml:space="preserve"> </w:t>
      </w:r>
      <w:r w:rsidR="00275F8E" w:rsidRPr="00904A29">
        <w:rPr>
          <w:color w:val="000000" w:themeColor="text1"/>
        </w:rPr>
        <w:t>(Fig</w:t>
      </w:r>
      <w:r w:rsidR="00691976" w:rsidRPr="00904A29">
        <w:rPr>
          <w:color w:val="000000" w:themeColor="text1"/>
        </w:rPr>
        <w:t>.</w:t>
      </w:r>
      <w:r w:rsidR="00275F8E" w:rsidRPr="00904A29">
        <w:rPr>
          <w:color w:val="000000" w:themeColor="text1"/>
        </w:rPr>
        <w:t xml:space="preserve"> 3c). </w:t>
      </w:r>
      <w:r w:rsidR="000B3F2A" w:rsidRPr="00904A29">
        <w:rPr>
          <w:color w:val="000000" w:themeColor="text1"/>
        </w:rPr>
        <w:t>One of the top marker genes</w:t>
      </w:r>
      <w:r w:rsidR="00275F8E" w:rsidRPr="00904A29">
        <w:rPr>
          <w:color w:val="000000" w:themeColor="text1"/>
        </w:rPr>
        <w:t>, NRGN</w:t>
      </w:r>
      <w:r w:rsidR="00A9447F" w:rsidRPr="00904A29">
        <w:rPr>
          <w:color w:val="000000" w:themeColor="text1"/>
        </w:rPr>
        <w:t>,</w:t>
      </w:r>
      <w:r w:rsidR="00275F8E" w:rsidRPr="00904A29">
        <w:rPr>
          <w:color w:val="000000" w:themeColor="text1"/>
        </w:rPr>
        <w:t xml:space="preserve"> show</w:t>
      </w:r>
      <w:r w:rsidR="0058224C" w:rsidRPr="00904A29">
        <w:rPr>
          <w:color w:val="000000" w:themeColor="text1"/>
        </w:rPr>
        <w:t>s</w:t>
      </w:r>
      <w:r w:rsidR="00275F8E" w:rsidRPr="00904A29">
        <w:rPr>
          <w:color w:val="000000" w:themeColor="text1"/>
        </w:rPr>
        <w:t xml:space="preserve"> clear expression patterns</w:t>
      </w:r>
      <w:r w:rsidR="00E6521E" w:rsidRPr="00904A29">
        <w:rPr>
          <w:color w:val="000000" w:themeColor="text1"/>
        </w:rPr>
        <w:t xml:space="preserve"> localized </w:t>
      </w:r>
      <w:r w:rsidR="00275F8E" w:rsidRPr="00904A29">
        <w:rPr>
          <w:color w:val="000000" w:themeColor="text1"/>
        </w:rPr>
        <w:t>in</w:t>
      </w:r>
      <w:r w:rsidR="00E6521E" w:rsidRPr="00904A29">
        <w:rPr>
          <w:color w:val="000000" w:themeColor="text1"/>
        </w:rPr>
        <w:t xml:space="preserve"> the</w:t>
      </w:r>
      <w:r w:rsidR="00275F8E" w:rsidRPr="00904A29">
        <w:rPr>
          <w:color w:val="000000" w:themeColor="text1"/>
        </w:rPr>
        <w:t xml:space="preserve"> granule cell layer (GCL), </w:t>
      </w:r>
      <w:r w:rsidR="00191E1D" w:rsidRPr="00904A29">
        <w:rPr>
          <w:color w:val="000000" w:themeColor="text1"/>
        </w:rPr>
        <w:t xml:space="preserve">and </w:t>
      </w:r>
      <w:r w:rsidR="00E0519A" w:rsidRPr="00904A29">
        <w:rPr>
          <w:color w:val="000000" w:themeColor="text1"/>
        </w:rPr>
        <w:t xml:space="preserve">previous </w:t>
      </w:r>
      <w:r w:rsidR="00275F8E" w:rsidRPr="00904A29">
        <w:rPr>
          <w:color w:val="000000" w:themeColor="text1"/>
        </w:rPr>
        <w:t xml:space="preserve">experiments have shown that NRGN </w:t>
      </w:r>
      <w:r w:rsidR="00F27A7B" w:rsidRPr="00904A29">
        <w:rPr>
          <w:color w:val="000000" w:themeColor="text1"/>
        </w:rPr>
        <w:t xml:space="preserve">is </w:t>
      </w:r>
      <w:r w:rsidR="00275F8E" w:rsidRPr="00904A29">
        <w:rPr>
          <w:color w:val="000000" w:themeColor="text1"/>
        </w:rPr>
        <w:t>usually expressed in granule-like structures in pyramidal cells of the hippocampus and cortex</w:t>
      </w:r>
      <w:r w:rsidR="0058421B" w:rsidRPr="00904A29">
        <w:rPr>
          <w:color w:val="000000" w:themeColor="text1"/>
        </w:rPr>
        <w:fldChar w:fldCharType="begin" w:fldLock="1"/>
      </w:r>
      <w:r w:rsidR="003E3E1E" w:rsidRPr="00904A29">
        <w:rPr>
          <w:color w:val="000000" w:themeColor="text1"/>
        </w:rPr>
        <w:instrText>ADDIN paperpile_citation &lt;clusterId&gt;T262H228D618A323&lt;/clusterId&gt;&lt;metadata&gt;&lt;citation&gt;&lt;id&gt;d95c23ef-4177-460d-b849-70bfe6f5a35b&lt;/id&gt;&lt;/citation&gt;&lt;/metadata&gt;&lt;data&gt;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&lt;/data&gt; \* MERGEFORMAT</w:instrText>
      </w:r>
      <w:r w:rsidR="0058421B" w:rsidRPr="00904A29">
        <w:rPr>
          <w:color w:val="000000" w:themeColor="text1"/>
        </w:rPr>
        <w:fldChar w:fldCharType="separate"/>
      </w:r>
      <w:r w:rsidR="008A5078" w:rsidRPr="00B65855">
        <w:rPr>
          <w:color w:val="000000" w:themeColor="text1"/>
          <w:vertAlign w:val="superscript"/>
        </w:rPr>
        <w:t>47</w:t>
      </w:r>
      <w:r w:rsidR="0058421B" w:rsidRPr="00904A29">
        <w:rPr>
          <w:color w:val="000000" w:themeColor="text1"/>
        </w:rPr>
        <w:fldChar w:fldCharType="end"/>
      </w:r>
      <w:r w:rsidR="00275F8E" w:rsidRPr="00904A29">
        <w:rPr>
          <w:color w:val="000000" w:themeColor="text1"/>
        </w:rPr>
        <w:t xml:space="preserve">. </w:t>
      </w:r>
      <w:r w:rsidR="00F27A7B" w:rsidRPr="00904A29">
        <w:rPr>
          <w:color w:val="000000" w:themeColor="text1"/>
        </w:rPr>
        <w:t xml:space="preserve">This </w:t>
      </w:r>
      <w:r w:rsidR="00275F8E" w:rsidRPr="00904A29">
        <w:rPr>
          <w:color w:val="000000" w:themeColor="text1"/>
        </w:rPr>
        <w:t>show</w:t>
      </w:r>
      <w:r w:rsidR="00F27A7B" w:rsidRPr="00904A29">
        <w:rPr>
          <w:color w:val="000000" w:themeColor="text1"/>
        </w:rPr>
        <w:t>s</w:t>
      </w:r>
      <w:r w:rsidR="00275F8E" w:rsidRPr="00904A29">
        <w:rPr>
          <w:color w:val="000000" w:themeColor="text1"/>
        </w:rPr>
        <w:t xml:space="preserve"> how the </w:t>
      </w:r>
      <w:proofErr w:type="spellStart"/>
      <w:r w:rsidR="00F86969" w:rsidRPr="00904A29">
        <w:rPr>
          <w:color w:val="000000" w:themeColor="text1"/>
        </w:rPr>
        <w:t>pSM</w:t>
      </w:r>
      <w:proofErr w:type="spellEnd"/>
      <w:r w:rsidR="00275F8E" w:rsidRPr="00904A29">
        <w:rPr>
          <w:color w:val="000000" w:themeColor="text1"/>
        </w:rPr>
        <w:t xml:space="preserve"> can</w:t>
      </w:r>
      <w:r w:rsidR="00E0519A" w:rsidRPr="00904A29">
        <w:rPr>
          <w:color w:val="000000" w:themeColor="text1"/>
        </w:rPr>
        <w:t xml:space="preserve"> be used to</w:t>
      </w:r>
      <w:r w:rsidR="00275F8E" w:rsidRPr="00904A29">
        <w:rPr>
          <w:color w:val="000000" w:themeColor="text1"/>
        </w:rPr>
        <w:t xml:space="preserve"> facilitate biomarker identification for tissues. </w:t>
      </w:r>
    </w:p>
    <w:p w14:paraId="4B318EC5" w14:textId="77777777" w:rsidR="009274E0" w:rsidRPr="00904A29" w:rsidRDefault="009274E0">
      <w:pPr>
        <w:jc w:val="both"/>
        <w:rPr>
          <w:color w:val="000000" w:themeColor="text1"/>
        </w:rPr>
      </w:pPr>
    </w:p>
    <w:p w14:paraId="3D390F6E" w14:textId="37F8B3FE" w:rsidR="009274E0" w:rsidRPr="00904A29" w:rsidRDefault="00CC5AAC">
      <w:pPr>
        <w:jc w:val="both"/>
        <w:rPr>
          <w:color w:val="000000" w:themeColor="text1"/>
        </w:rPr>
      </w:pPr>
      <w:r w:rsidRPr="00904A29">
        <w:rPr>
          <w:color w:val="000000" w:themeColor="text1"/>
        </w:rPr>
        <w:t xml:space="preserve">Next, we compared </w:t>
      </w:r>
      <w:r w:rsidR="00275F8E" w:rsidRPr="00904A29">
        <w:rPr>
          <w:color w:val="000000" w:themeColor="text1"/>
        </w:rPr>
        <w:t xml:space="preserve">the </w:t>
      </w:r>
      <w:r w:rsidR="00130131" w:rsidRPr="00904A29">
        <w:rPr>
          <w:color w:val="000000" w:themeColor="text1"/>
        </w:rPr>
        <w:t>domain segmentation</w:t>
      </w:r>
      <w:r w:rsidR="00275F8E" w:rsidRPr="00904A29">
        <w:rPr>
          <w:color w:val="000000" w:themeColor="text1"/>
        </w:rPr>
        <w:t xml:space="preserve"> </w:t>
      </w:r>
      <w:r w:rsidR="00612DCE" w:rsidRPr="00904A29">
        <w:rPr>
          <w:color w:val="000000" w:themeColor="text1"/>
        </w:rPr>
        <w:t>performance of</w:t>
      </w:r>
      <w:r w:rsidR="00275F8E" w:rsidRPr="00904A29">
        <w:rPr>
          <w:color w:val="000000" w:themeColor="text1"/>
        </w:rPr>
        <w:t xml:space="preserve"> </w:t>
      </w:r>
      <w:proofErr w:type="spellStart"/>
      <w:r w:rsidR="00275F8E" w:rsidRPr="00904A29">
        <w:rPr>
          <w:color w:val="000000" w:themeColor="text1"/>
        </w:rPr>
        <w:t>SpaceFlow</w:t>
      </w:r>
      <w:proofErr w:type="spellEnd"/>
      <w:r w:rsidR="00F938E1" w:rsidRPr="00904A29">
        <w:rPr>
          <w:color w:val="000000" w:themeColor="text1"/>
        </w:rPr>
        <w:t xml:space="preserve"> </w:t>
      </w:r>
      <w:r w:rsidR="004A4F10" w:rsidRPr="00904A29">
        <w:rPr>
          <w:color w:val="000000" w:themeColor="text1"/>
        </w:rPr>
        <w:t xml:space="preserve">against </w:t>
      </w:r>
      <w:r w:rsidR="00F938E1" w:rsidRPr="00904A29">
        <w:rPr>
          <w:color w:val="000000" w:themeColor="text1"/>
        </w:rPr>
        <w:t>Seurat</w:t>
      </w:r>
      <w:r w:rsidR="00A775B4" w:rsidRPr="00904A29">
        <w:rPr>
          <w:color w:val="000000" w:themeColor="text1"/>
        </w:rPr>
        <w:t>, running without incorporating spatial data, as well as the spatial methods MERINGUE</w:t>
      </w:r>
      <w:r w:rsidR="00D634C6" w:rsidRPr="00904A29">
        <w:rPr>
          <w:color w:val="000000" w:themeColor="text1"/>
        </w:rPr>
        <w:t xml:space="preserve"> </w:t>
      </w:r>
      <w:r w:rsidR="00F938E1" w:rsidRPr="00904A29">
        <w:rPr>
          <w:color w:val="000000" w:themeColor="text1"/>
        </w:rPr>
        <w:t>and DGI</w:t>
      </w:r>
      <w:r w:rsidR="00275F8E" w:rsidRPr="00904A29">
        <w:rPr>
          <w:color w:val="000000" w:themeColor="text1"/>
        </w:rPr>
        <w:t xml:space="preserve"> on </w:t>
      </w:r>
      <w:r w:rsidRPr="00904A29">
        <w:rPr>
          <w:color w:val="000000" w:themeColor="text1"/>
        </w:rPr>
        <w:t xml:space="preserve">the </w:t>
      </w:r>
      <w:r w:rsidR="00BF3035" w:rsidRPr="00904A29">
        <w:rPr>
          <w:color w:val="000000" w:themeColor="text1"/>
        </w:rPr>
        <w:t>S</w:t>
      </w:r>
      <w:r w:rsidRPr="00904A29">
        <w:rPr>
          <w:color w:val="000000" w:themeColor="text1"/>
        </w:rPr>
        <w:t xml:space="preserve">tereo-seq </w:t>
      </w:r>
      <w:r w:rsidR="00AC3A63" w:rsidRPr="00904A29">
        <w:rPr>
          <w:color w:val="000000" w:themeColor="text1"/>
        </w:rPr>
        <w:t xml:space="preserve">data. </w:t>
      </w:r>
      <w:r w:rsidR="00275F8E" w:rsidRPr="00904A29">
        <w:rPr>
          <w:color w:val="000000" w:themeColor="text1"/>
        </w:rPr>
        <w:t xml:space="preserve">We show a global and a zoomed </w:t>
      </w:r>
      <w:r w:rsidR="00852D63" w:rsidRPr="00904A29">
        <w:rPr>
          <w:color w:val="000000" w:themeColor="text1"/>
        </w:rPr>
        <w:t xml:space="preserve">view of </w:t>
      </w:r>
      <w:r w:rsidR="00520B98" w:rsidRPr="00904A29">
        <w:rPr>
          <w:color w:val="000000" w:themeColor="text1"/>
        </w:rPr>
        <w:t xml:space="preserve">the </w:t>
      </w:r>
      <w:r w:rsidR="00C22C72" w:rsidRPr="00904A29">
        <w:rPr>
          <w:color w:val="000000" w:themeColor="text1"/>
        </w:rPr>
        <w:t>identified domains</w:t>
      </w:r>
      <w:r w:rsidR="00AC3A63" w:rsidRPr="00904A29">
        <w:rPr>
          <w:color w:val="000000" w:themeColor="text1"/>
        </w:rPr>
        <w:t xml:space="preserve"> for each method (Fig. 3d). </w:t>
      </w:r>
      <w:r w:rsidR="00CA3102" w:rsidRPr="00904A29">
        <w:rPr>
          <w:color w:val="000000" w:themeColor="text1"/>
        </w:rPr>
        <w:t>The</w:t>
      </w:r>
      <w:r w:rsidR="00257B84" w:rsidRPr="00904A29">
        <w:rPr>
          <w:color w:val="000000" w:themeColor="text1"/>
        </w:rPr>
        <w:t xml:space="preserve"> Seurat segmentation is characterized by two large regions – </w:t>
      </w:r>
      <w:r w:rsidR="00275F8E" w:rsidRPr="00904A29">
        <w:rPr>
          <w:color w:val="000000" w:themeColor="text1"/>
        </w:rPr>
        <w:t xml:space="preserve">all inner layers except </w:t>
      </w:r>
      <w:r w:rsidR="00275F8E" w:rsidRPr="00904A29">
        <w:rPr>
          <w:color w:val="000000" w:themeColor="text1"/>
        </w:rPr>
        <w:lastRenderedPageBreak/>
        <w:t xml:space="preserve">the olfactory nerve layer (ONL) are mainly </w:t>
      </w:r>
      <w:r w:rsidR="00EA451B" w:rsidRPr="00904A29">
        <w:rPr>
          <w:color w:val="000000" w:themeColor="text1"/>
        </w:rPr>
        <w:t>combined into</w:t>
      </w:r>
      <w:r w:rsidR="00275F8E" w:rsidRPr="00904A29">
        <w:rPr>
          <w:color w:val="000000" w:themeColor="text1"/>
        </w:rPr>
        <w:t xml:space="preserve"> one </w:t>
      </w:r>
      <w:r w:rsidR="002D731F" w:rsidRPr="00904A29">
        <w:rPr>
          <w:color w:val="000000" w:themeColor="text1"/>
        </w:rPr>
        <w:t xml:space="preserve">region </w:t>
      </w:r>
      <w:r w:rsidR="00275F8E" w:rsidRPr="00904A29">
        <w:rPr>
          <w:color w:val="000000" w:themeColor="text1"/>
        </w:rPr>
        <w:t>(</w:t>
      </w:r>
      <w:r w:rsidR="00C83BB8" w:rsidRPr="00904A29">
        <w:rPr>
          <w:color w:val="000000" w:themeColor="text1"/>
        </w:rPr>
        <w:t>domain</w:t>
      </w:r>
      <w:r w:rsidR="00275F8E" w:rsidRPr="00904A29">
        <w:rPr>
          <w:color w:val="000000" w:themeColor="text1"/>
        </w:rPr>
        <w:t xml:space="preserve"> 0 in dark blue) </w:t>
      </w:r>
      <w:r w:rsidR="005739B2" w:rsidRPr="00904A29">
        <w:rPr>
          <w:color w:val="000000" w:themeColor="text1"/>
        </w:rPr>
        <w:t xml:space="preserve">and </w:t>
      </w:r>
      <w:r w:rsidR="00275F8E" w:rsidRPr="00904A29">
        <w:rPr>
          <w:color w:val="000000" w:themeColor="text1"/>
        </w:rPr>
        <w:t xml:space="preserve">the ONL is </w:t>
      </w:r>
      <w:r w:rsidR="00C272BA" w:rsidRPr="00904A29">
        <w:rPr>
          <w:color w:val="000000" w:themeColor="text1"/>
        </w:rPr>
        <w:t xml:space="preserve">segmented </w:t>
      </w:r>
      <w:r w:rsidR="00275F8E" w:rsidRPr="00904A29">
        <w:rPr>
          <w:color w:val="000000" w:themeColor="text1"/>
        </w:rPr>
        <w:t>as another</w:t>
      </w:r>
      <w:r w:rsidR="00C272BA" w:rsidRPr="00904A29">
        <w:rPr>
          <w:color w:val="000000" w:themeColor="text1"/>
        </w:rPr>
        <w:t xml:space="preserve"> </w:t>
      </w:r>
      <w:r w:rsidR="00275F8E" w:rsidRPr="00904A29">
        <w:rPr>
          <w:color w:val="000000" w:themeColor="text1"/>
        </w:rPr>
        <w:t>(</w:t>
      </w:r>
      <w:r w:rsidR="00C83BB8" w:rsidRPr="00904A29">
        <w:rPr>
          <w:color w:val="000000" w:themeColor="text1"/>
        </w:rPr>
        <w:t xml:space="preserve">domain </w:t>
      </w:r>
      <w:r w:rsidR="00275F8E" w:rsidRPr="00904A29">
        <w:rPr>
          <w:color w:val="000000" w:themeColor="text1"/>
        </w:rPr>
        <w:t xml:space="preserve">1 in orange). However, even in the inner layers, there are </w:t>
      </w:r>
      <w:r w:rsidR="00A807B9" w:rsidRPr="00904A29">
        <w:rPr>
          <w:color w:val="000000" w:themeColor="text1"/>
        </w:rPr>
        <w:t xml:space="preserve">many </w:t>
      </w:r>
      <w:r w:rsidR="00275F8E" w:rsidRPr="00904A29">
        <w:rPr>
          <w:color w:val="000000" w:themeColor="text1"/>
        </w:rPr>
        <w:t xml:space="preserve">cells classified as </w:t>
      </w:r>
      <w:r w:rsidR="00D0188E" w:rsidRPr="00904A29">
        <w:rPr>
          <w:color w:val="000000" w:themeColor="text1"/>
        </w:rPr>
        <w:t xml:space="preserve">domain </w:t>
      </w:r>
      <w:r w:rsidR="00275F8E" w:rsidRPr="00904A29">
        <w:rPr>
          <w:color w:val="000000" w:themeColor="text1"/>
        </w:rPr>
        <w:t>1</w:t>
      </w:r>
      <w:r w:rsidR="00467E1A" w:rsidRPr="00904A29">
        <w:rPr>
          <w:color w:val="000000" w:themeColor="text1"/>
        </w:rPr>
        <w:t xml:space="preserve"> </w:t>
      </w:r>
      <w:r w:rsidR="00275F8E" w:rsidRPr="00904A29">
        <w:rPr>
          <w:color w:val="000000" w:themeColor="text1"/>
        </w:rPr>
        <w:t>(orange</w:t>
      </w:r>
      <w:r w:rsidR="00BE0BFF" w:rsidRPr="00904A29">
        <w:rPr>
          <w:color w:val="000000" w:themeColor="text1"/>
        </w:rPr>
        <w:t>), lacking a clear separation between domains</w:t>
      </w:r>
      <w:r w:rsidR="00275F8E" w:rsidRPr="00904A29">
        <w:rPr>
          <w:color w:val="000000" w:themeColor="text1"/>
        </w:rPr>
        <w:t>.</w:t>
      </w:r>
      <w:r w:rsidR="00200E69" w:rsidRPr="00904A29">
        <w:rPr>
          <w:color w:val="000000" w:themeColor="text1"/>
        </w:rPr>
        <w:t xml:space="preserve"> </w:t>
      </w:r>
      <w:ins w:id="35" w:author="Honglei Ren" w:date="2022-06-28T12:10:00Z">
        <w:r w:rsidR="008C55C3" w:rsidRPr="00904A29">
          <w:rPr>
            <w:color w:val="000000" w:themeColor="text1"/>
          </w:rPr>
          <w:t xml:space="preserve">To control for the effect of the resolution parameter, we considered values of 0.3 to 0.8, 1.0 and 2.0, resulting in 13, 15 and 30 clusters respectively (Supplementary Fig. 2a). However, the spatial consistency of clusters does not improve with a higher resolution parameter. </w:t>
        </w:r>
      </w:ins>
      <w:r w:rsidR="00F5062C" w:rsidRPr="00904A29">
        <w:rPr>
          <w:color w:val="000000" w:themeColor="text1"/>
        </w:rPr>
        <w:t xml:space="preserve">MERINGUE identified three major layers, with one additional compared to Seurat, which corresponds to the external plexiform layer (EPL) in the annotation in Fig. 3b; however, there is significant spatial noise </w:t>
      </w:r>
      <w:r w:rsidR="00200E69" w:rsidRPr="00904A29">
        <w:rPr>
          <w:color w:val="000000" w:themeColor="text1"/>
        </w:rPr>
        <w:t xml:space="preserve">and it is </w:t>
      </w:r>
      <w:r w:rsidR="009A4423" w:rsidRPr="00904A29">
        <w:rPr>
          <w:color w:val="000000" w:themeColor="text1"/>
        </w:rPr>
        <w:t xml:space="preserve">difficult to see </w:t>
      </w:r>
      <w:r w:rsidR="00200E69" w:rsidRPr="00904A29">
        <w:rPr>
          <w:color w:val="000000" w:themeColor="text1"/>
        </w:rPr>
        <w:t>boundaries between tissue layers</w:t>
      </w:r>
      <w:r w:rsidR="00561792" w:rsidRPr="00904A29">
        <w:rPr>
          <w:color w:val="000000" w:themeColor="text1"/>
        </w:rPr>
        <w:t xml:space="preserve"> even</w:t>
      </w:r>
      <w:r w:rsidR="00200E69" w:rsidRPr="00904A29">
        <w:rPr>
          <w:color w:val="000000" w:themeColor="text1"/>
        </w:rPr>
        <w:t xml:space="preserve"> in the zoomed view.</w:t>
      </w:r>
      <w:r w:rsidR="00275F8E" w:rsidRPr="00904A29">
        <w:rPr>
          <w:color w:val="000000" w:themeColor="text1"/>
        </w:rPr>
        <w:t xml:space="preserve"> </w:t>
      </w:r>
      <w:r w:rsidR="00200E69" w:rsidRPr="00904A29">
        <w:rPr>
          <w:color w:val="000000" w:themeColor="text1"/>
        </w:rPr>
        <w:t xml:space="preserve">With the </w:t>
      </w:r>
      <w:r w:rsidR="00275F8E" w:rsidRPr="00904A29">
        <w:rPr>
          <w:color w:val="000000" w:themeColor="text1"/>
        </w:rPr>
        <w:t>DGI</w:t>
      </w:r>
      <w:r w:rsidR="00200E69" w:rsidRPr="00904A29">
        <w:rPr>
          <w:color w:val="000000" w:themeColor="text1"/>
        </w:rPr>
        <w:t xml:space="preserve"> method</w:t>
      </w:r>
      <w:r w:rsidR="00275F8E" w:rsidRPr="00904A29">
        <w:rPr>
          <w:color w:val="000000" w:themeColor="text1"/>
        </w:rPr>
        <w:t xml:space="preserve">, we </w:t>
      </w:r>
      <w:r w:rsidR="009E7341" w:rsidRPr="00904A29">
        <w:rPr>
          <w:color w:val="000000" w:themeColor="text1"/>
        </w:rPr>
        <w:t>observe</w:t>
      </w:r>
      <w:r w:rsidR="00152991" w:rsidRPr="00904A29">
        <w:rPr>
          <w:color w:val="000000" w:themeColor="text1"/>
        </w:rPr>
        <w:t>d</w:t>
      </w:r>
      <w:r w:rsidR="009E7341" w:rsidRPr="00904A29">
        <w:rPr>
          <w:color w:val="000000" w:themeColor="text1"/>
        </w:rPr>
        <w:t xml:space="preserve"> </w:t>
      </w:r>
      <w:r w:rsidR="00673C43" w:rsidRPr="00904A29">
        <w:rPr>
          <w:color w:val="000000" w:themeColor="text1"/>
        </w:rPr>
        <w:t xml:space="preserve">a </w:t>
      </w:r>
      <w:r w:rsidR="00CF2015" w:rsidRPr="00904A29">
        <w:rPr>
          <w:color w:val="000000" w:themeColor="text1"/>
        </w:rPr>
        <w:t>layered structure of domains,</w:t>
      </w:r>
      <w:r w:rsidR="00275F8E" w:rsidRPr="00904A29">
        <w:rPr>
          <w:color w:val="000000" w:themeColor="text1"/>
        </w:rPr>
        <w:t xml:space="preserve"> </w:t>
      </w:r>
      <w:r w:rsidR="00AE6730" w:rsidRPr="00904A29">
        <w:rPr>
          <w:color w:val="000000" w:themeColor="text1"/>
        </w:rPr>
        <w:t>but significant mixing of domains is still visible in the zoomed view</w:t>
      </w:r>
      <w:r w:rsidR="00275F8E" w:rsidRPr="00904A29">
        <w:rPr>
          <w:color w:val="000000" w:themeColor="text1"/>
        </w:rPr>
        <w:t xml:space="preserve">.  </w:t>
      </w:r>
      <w:r w:rsidR="002B3F6A" w:rsidRPr="00904A29">
        <w:rPr>
          <w:color w:val="000000" w:themeColor="text1"/>
        </w:rPr>
        <w:t>In</w:t>
      </w:r>
      <w:r w:rsidR="000271AB" w:rsidRPr="00904A29">
        <w:rPr>
          <w:color w:val="000000" w:themeColor="text1"/>
        </w:rPr>
        <w:t xml:space="preserve"> </w:t>
      </w:r>
      <w:proofErr w:type="spellStart"/>
      <w:r w:rsidR="00275F8E" w:rsidRPr="00904A29">
        <w:rPr>
          <w:color w:val="000000" w:themeColor="text1"/>
        </w:rPr>
        <w:t>SpaceFlow</w:t>
      </w:r>
      <w:proofErr w:type="spellEnd"/>
      <w:r w:rsidR="00275F8E" w:rsidRPr="00904A29">
        <w:rPr>
          <w:color w:val="000000" w:themeColor="text1"/>
        </w:rPr>
        <w:t xml:space="preserve">, the eight-layer structure is </w:t>
      </w:r>
      <w:r w:rsidR="00A1047F" w:rsidRPr="00904A29">
        <w:rPr>
          <w:color w:val="000000" w:themeColor="text1"/>
        </w:rPr>
        <w:t xml:space="preserve">much </w:t>
      </w:r>
      <w:r w:rsidR="00275F8E" w:rsidRPr="00904A29">
        <w:rPr>
          <w:color w:val="000000" w:themeColor="text1"/>
        </w:rPr>
        <w:t>clear</w:t>
      </w:r>
      <w:r w:rsidR="009E7341" w:rsidRPr="00904A29">
        <w:rPr>
          <w:color w:val="000000" w:themeColor="text1"/>
        </w:rPr>
        <w:t>er, as</w:t>
      </w:r>
      <w:r w:rsidR="00275F8E" w:rsidRPr="00904A29">
        <w:rPr>
          <w:color w:val="000000" w:themeColor="text1"/>
        </w:rPr>
        <w:t xml:space="preserve"> </w:t>
      </w:r>
      <w:r w:rsidR="009E7341" w:rsidRPr="00904A29">
        <w:rPr>
          <w:color w:val="000000" w:themeColor="text1"/>
        </w:rPr>
        <w:t xml:space="preserve">nearly </w:t>
      </w:r>
      <w:r w:rsidR="00275F8E" w:rsidRPr="00904A29">
        <w:rPr>
          <w:color w:val="000000" w:themeColor="text1"/>
        </w:rPr>
        <w:t xml:space="preserve">no </w:t>
      </w:r>
      <w:r w:rsidR="00B546E0" w:rsidRPr="00904A29">
        <w:rPr>
          <w:color w:val="000000" w:themeColor="text1"/>
        </w:rPr>
        <w:t xml:space="preserve">mixture </w:t>
      </w:r>
      <w:r w:rsidR="00275F8E" w:rsidRPr="00904A29">
        <w:rPr>
          <w:color w:val="000000" w:themeColor="text1"/>
        </w:rPr>
        <w:t>between</w:t>
      </w:r>
      <w:r w:rsidR="00A1047F" w:rsidRPr="00904A29">
        <w:rPr>
          <w:color w:val="000000" w:themeColor="text1"/>
        </w:rPr>
        <w:t xml:space="preserve"> occurs</w:t>
      </w:r>
      <w:r w:rsidR="00275F8E" w:rsidRPr="00904A29">
        <w:rPr>
          <w:color w:val="000000" w:themeColor="text1"/>
        </w:rPr>
        <w:t xml:space="preserve"> the corresponding ONL</w:t>
      </w:r>
      <w:r w:rsidR="00B44205" w:rsidRPr="00904A29">
        <w:rPr>
          <w:color w:val="000000" w:themeColor="text1"/>
        </w:rPr>
        <w:t xml:space="preserve"> </w:t>
      </w:r>
      <w:r w:rsidR="00275F8E" w:rsidRPr="00904A29">
        <w:rPr>
          <w:color w:val="000000" w:themeColor="text1"/>
        </w:rPr>
        <w:t>(</w:t>
      </w:r>
      <w:r w:rsidR="00C83BB8" w:rsidRPr="00904A29">
        <w:rPr>
          <w:color w:val="000000" w:themeColor="text1"/>
        </w:rPr>
        <w:t xml:space="preserve">domain </w:t>
      </w:r>
      <w:r w:rsidR="00275F8E" w:rsidRPr="00904A29">
        <w:rPr>
          <w:color w:val="000000" w:themeColor="text1"/>
        </w:rPr>
        <w:t>2 in green) and GL</w:t>
      </w:r>
      <w:r w:rsidR="0025036F" w:rsidRPr="00904A29">
        <w:rPr>
          <w:color w:val="000000" w:themeColor="text1"/>
        </w:rPr>
        <w:t xml:space="preserve"> </w:t>
      </w:r>
      <w:r w:rsidR="00275F8E" w:rsidRPr="00904A29">
        <w:rPr>
          <w:color w:val="000000" w:themeColor="text1"/>
        </w:rPr>
        <w:t>(</w:t>
      </w:r>
      <w:r w:rsidR="00C83BB8" w:rsidRPr="00904A29">
        <w:rPr>
          <w:color w:val="000000" w:themeColor="text1"/>
        </w:rPr>
        <w:t xml:space="preserve">domain </w:t>
      </w:r>
      <w:r w:rsidR="00275F8E" w:rsidRPr="00904A29">
        <w:rPr>
          <w:color w:val="000000" w:themeColor="text1"/>
        </w:rPr>
        <w:t xml:space="preserve">5 in silver gray) </w:t>
      </w:r>
      <w:r w:rsidR="00DB13FB" w:rsidRPr="00904A29">
        <w:rPr>
          <w:color w:val="000000" w:themeColor="text1"/>
        </w:rPr>
        <w:t>regions</w:t>
      </w:r>
      <w:r w:rsidR="00564A09" w:rsidRPr="00904A29">
        <w:rPr>
          <w:color w:val="000000" w:themeColor="text1"/>
        </w:rPr>
        <w:t xml:space="preserve">, whereas </w:t>
      </w:r>
      <w:r w:rsidR="00152991" w:rsidRPr="00904A29">
        <w:rPr>
          <w:color w:val="000000" w:themeColor="text1"/>
        </w:rPr>
        <w:t xml:space="preserve">there are </w:t>
      </w:r>
      <w:r w:rsidR="00B10B26" w:rsidRPr="00904A29">
        <w:rPr>
          <w:color w:val="000000" w:themeColor="text1"/>
        </w:rPr>
        <w:t xml:space="preserve">clear </w:t>
      </w:r>
      <w:r w:rsidR="000F04D3" w:rsidRPr="00904A29">
        <w:rPr>
          <w:color w:val="000000" w:themeColor="text1"/>
        </w:rPr>
        <w:t>mixture</w:t>
      </w:r>
      <w:r w:rsidR="00BB1975" w:rsidRPr="00904A29">
        <w:rPr>
          <w:color w:val="000000" w:themeColor="text1"/>
        </w:rPr>
        <w:t>s</w:t>
      </w:r>
      <w:r w:rsidR="001005C6" w:rsidRPr="00904A29">
        <w:rPr>
          <w:color w:val="000000" w:themeColor="text1"/>
        </w:rPr>
        <w:t xml:space="preserve"> of labels</w:t>
      </w:r>
      <w:r w:rsidR="000F04D3" w:rsidRPr="00904A29">
        <w:rPr>
          <w:color w:val="000000" w:themeColor="text1"/>
        </w:rPr>
        <w:t xml:space="preserve"> </w:t>
      </w:r>
      <w:r w:rsidR="00E22FD0" w:rsidRPr="00904A29">
        <w:rPr>
          <w:color w:val="000000" w:themeColor="text1"/>
        </w:rPr>
        <w:t>by the</w:t>
      </w:r>
      <w:r w:rsidR="00C654C9" w:rsidRPr="00904A29">
        <w:rPr>
          <w:color w:val="000000" w:themeColor="text1"/>
        </w:rPr>
        <w:t xml:space="preserve"> other methods </w:t>
      </w:r>
      <w:r w:rsidR="00303531" w:rsidRPr="00904A29">
        <w:rPr>
          <w:color w:val="000000" w:themeColor="text1"/>
        </w:rPr>
        <w:t>across all regions</w:t>
      </w:r>
      <w:r w:rsidR="00275F8E" w:rsidRPr="00904A29">
        <w:rPr>
          <w:color w:val="000000" w:themeColor="text1"/>
        </w:rPr>
        <w:t xml:space="preserve">. </w:t>
      </w:r>
    </w:p>
    <w:p w14:paraId="23436D19" w14:textId="77777777" w:rsidR="009274E0" w:rsidRPr="00904A29" w:rsidRDefault="009274E0">
      <w:pPr>
        <w:jc w:val="both"/>
        <w:rPr>
          <w:color w:val="000000" w:themeColor="text1"/>
        </w:rPr>
      </w:pPr>
    </w:p>
    <w:p w14:paraId="5FB06E0E" w14:textId="30F83EB9" w:rsidR="009E7341" w:rsidRPr="00904A29" w:rsidRDefault="00275F8E">
      <w:pPr>
        <w:jc w:val="both"/>
        <w:rPr>
          <w:b/>
          <w:color w:val="000000" w:themeColor="text1"/>
          <w:sz w:val="24"/>
          <w:szCs w:val="24"/>
        </w:rPr>
      </w:pPr>
      <w:proofErr w:type="spellStart"/>
      <w:r w:rsidRPr="00904A29">
        <w:rPr>
          <w:b/>
          <w:color w:val="000000" w:themeColor="text1"/>
          <w:sz w:val="24"/>
          <w:szCs w:val="24"/>
        </w:rPr>
        <w:t>SpaceFlow</w:t>
      </w:r>
      <w:proofErr w:type="spellEnd"/>
      <w:r w:rsidRPr="00904A29">
        <w:rPr>
          <w:b/>
          <w:color w:val="000000" w:themeColor="text1"/>
          <w:sz w:val="24"/>
          <w:szCs w:val="24"/>
        </w:rPr>
        <w:t xml:space="preserve"> reveals evolving cell lineage structures in chicken heart development ST data </w:t>
      </w:r>
    </w:p>
    <w:p w14:paraId="1F07CABF" w14:textId="1CF25952" w:rsidR="00DE45A0" w:rsidRPr="00904A29" w:rsidRDefault="00844F91" w:rsidP="00042D83">
      <w:pPr>
        <w:jc w:val="both"/>
        <w:rPr>
          <w:color w:val="000000" w:themeColor="text1"/>
        </w:rPr>
      </w:pPr>
      <w:r w:rsidRPr="00904A29">
        <w:rPr>
          <w:color w:val="000000" w:themeColor="text1"/>
        </w:rPr>
        <w:t xml:space="preserve">To study </w:t>
      </w:r>
      <w:r w:rsidR="00275F8E" w:rsidRPr="00904A29">
        <w:rPr>
          <w:color w:val="000000" w:themeColor="text1"/>
        </w:rPr>
        <w:t>how</w:t>
      </w:r>
      <w:r w:rsidR="00A75BC4" w:rsidRPr="00904A29">
        <w:rPr>
          <w:color w:val="000000" w:themeColor="text1"/>
        </w:rPr>
        <w:t xml:space="preserve"> the</w:t>
      </w:r>
      <w:r w:rsidR="00275F8E" w:rsidRPr="00904A29">
        <w:rPr>
          <w:color w:val="000000" w:themeColor="text1"/>
        </w:rPr>
        <w:t xml:space="preserve"> </w:t>
      </w:r>
      <w:proofErr w:type="spellStart"/>
      <w:r w:rsidR="00F86969" w:rsidRPr="00904A29">
        <w:rPr>
          <w:color w:val="000000" w:themeColor="text1"/>
        </w:rPr>
        <w:t>pSM</w:t>
      </w:r>
      <w:proofErr w:type="spellEnd"/>
      <w:r w:rsidR="00275F8E" w:rsidRPr="00904A29">
        <w:rPr>
          <w:color w:val="000000" w:themeColor="text1"/>
        </w:rPr>
        <w:t xml:space="preserve"> </w:t>
      </w:r>
      <w:r w:rsidRPr="00904A29">
        <w:rPr>
          <w:color w:val="000000" w:themeColor="text1"/>
        </w:rPr>
        <w:t xml:space="preserve">may be used to </w:t>
      </w:r>
      <w:r w:rsidR="00275F8E" w:rsidRPr="00904A29">
        <w:rPr>
          <w:color w:val="000000" w:themeColor="text1"/>
        </w:rPr>
        <w:t>uncover</w:t>
      </w:r>
      <w:r w:rsidR="00B526E0" w:rsidRPr="00904A29">
        <w:rPr>
          <w:color w:val="000000" w:themeColor="text1"/>
        </w:rPr>
        <w:t xml:space="preserve"> </w:t>
      </w:r>
      <w:r w:rsidR="00441B0D" w:rsidRPr="00904A29">
        <w:rPr>
          <w:color w:val="000000" w:themeColor="text1"/>
        </w:rPr>
        <w:t xml:space="preserve">spatial expression </w:t>
      </w:r>
      <w:r w:rsidR="00B526E0" w:rsidRPr="00904A29">
        <w:rPr>
          <w:color w:val="000000" w:themeColor="text1"/>
        </w:rPr>
        <w:t xml:space="preserve">dynamics </w:t>
      </w:r>
      <w:r w:rsidR="00441B0D" w:rsidRPr="00904A29">
        <w:rPr>
          <w:color w:val="000000" w:themeColor="text1"/>
        </w:rPr>
        <w:t>in embryonic development</w:t>
      </w:r>
      <w:r w:rsidRPr="00904A29">
        <w:rPr>
          <w:color w:val="000000" w:themeColor="text1"/>
        </w:rPr>
        <w:t xml:space="preserve">, we </w:t>
      </w:r>
      <w:r w:rsidR="002452E9" w:rsidRPr="00904A29">
        <w:rPr>
          <w:color w:val="000000" w:themeColor="text1"/>
        </w:rPr>
        <w:t xml:space="preserve">retrieved and </w:t>
      </w:r>
      <w:r w:rsidRPr="00904A29">
        <w:rPr>
          <w:color w:val="000000" w:themeColor="text1"/>
        </w:rPr>
        <w:t>utilize</w:t>
      </w:r>
      <w:r w:rsidR="002452E9" w:rsidRPr="00904A29">
        <w:rPr>
          <w:color w:val="000000" w:themeColor="text1"/>
        </w:rPr>
        <w:t>d</w:t>
      </w:r>
      <w:r w:rsidRPr="00904A29">
        <w:rPr>
          <w:color w:val="000000" w:themeColor="text1"/>
        </w:rPr>
        <w:t xml:space="preserve"> a</w:t>
      </w:r>
      <w:r w:rsidR="00511F63" w:rsidRPr="00904A29">
        <w:rPr>
          <w:color w:val="000000" w:themeColor="text1"/>
        </w:rPr>
        <w:t>n</w:t>
      </w:r>
      <w:r w:rsidR="00275F8E" w:rsidRPr="00904A29">
        <w:rPr>
          <w:color w:val="000000" w:themeColor="text1"/>
        </w:rPr>
        <w:t xml:space="preserve"> </w:t>
      </w:r>
      <w:r w:rsidR="00C865CA" w:rsidRPr="00904A29">
        <w:rPr>
          <w:color w:val="000000" w:themeColor="text1"/>
        </w:rPr>
        <w:t xml:space="preserve">ST </w:t>
      </w:r>
      <w:r w:rsidRPr="00904A29">
        <w:rPr>
          <w:color w:val="000000" w:themeColor="text1"/>
        </w:rPr>
        <w:t xml:space="preserve">dataset on </w:t>
      </w:r>
      <w:r w:rsidR="007D3ED6" w:rsidRPr="00904A29">
        <w:rPr>
          <w:color w:val="000000" w:themeColor="text1"/>
        </w:rPr>
        <w:t xml:space="preserve">the </w:t>
      </w:r>
      <w:r w:rsidR="00275F8E" w:rsidRPr="00904A29">
        <w:rPr>
          <w:color w:val="000000" w:themeColor="text1"/>
        </w:rPr>
        <w:t>chicken heart</w:t>
      </w:r>
      <w:r w:rsidR="002570D5" w:rsidRPr="00904A29">
        <w:rPr>
          <w:color w:val="000000" w:themeColor="text1"/>
        </w:rPr>
        <w:fldChar w:fldCharType="begin" w:fldLock="1"/>
      </w:r>
      <w:r w:rsidR="002570D5" w:rsidRPr="00904A29">
        <w:rPr>
          <w:color w:val="000000" w:themeColor="text1"/>
        </w:rPr>
        <w:instrText>ADDIN paperpile_citation &lt;clusterId&gt;O749B196R487V111&lt;/clusterId&gt;&lt;metadata&gt;&lt;citation&gt;&lt;id&gt;ccbf312f-27be-466f-adc6-818b3ea90064&lt;/id&gt;&lt;/citation&gt;&lt;/metadata&gt;&lt;data&gt;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&lt;/data&gt; \* MERGEFORMAT</w:instrText>
      </w:r>
      <w:r w:rsidR="002570D5" w:rsidRPr="00904A29">
        <w:rPr>
          <w:color w:val="000000" w:themeColor="text1"/>
        </w:rPr>
        <w:fldChar w:fldCharType="separate"/>
      </w:r>
      <w:r w:rsidR="008A5078" w:rsidRPr="00B65855">
        <w:rPr>
          <w:color w:val="000000" w:themeColor="text1"/>
          <w:vertAlign w:val="superscript"/>
        </w:rPr>
        <w:t>30</w:t>
      </w:r>
      <w:r w:rsidR="002570D5" w:rsidRPr="00904A29">
        <w:rPr>
          <w:color w:val="000000" w:themeColor="text1"/>
        </w:rPr>
        <w:fldChar w:fldCharType="end"/>
      </w:r>
      <w:r w:rsidR="00E1555C" w:rsidRPr="00904A29" w:rsidDel="00E1555C">
        <w:rPr>
          <w:color w:val="000000" w:themeColor="text1"/>
        </w:rPr>
        <w:t xml:space="preserve"> </w:t>
      </w:r>
      <w:r w:rsidR="00354182" w:rsidRPr="00904A29">
        <w:rPr>
          <w:color w:val="000000" w:themeColor="text1"/>
        </w:rPr>
        <w:t xml:space="preserve">at </w:t>
      </w:r>
      <w:r w:rsidR="00275F8E" w:rsidRPr="00904A29">
        <w:rPr>
          <w:color w:val="000000" w:themeColor="text1"/>
        </w:rPr>
        <w:t xml:space="preserve">four key Hamburger-Hamilton ventricular developmental stages. </w:t>
      </w:r>
      <w:r w:rsidR="00236DCC" w:rsidRPr="00904A29">
        <w:rPr>
          <w:color w:val="000000" w:themeColor="text1"/>
        </w:rPr>
        <w:t xml:space="preserve">The dataset contains 12 tissue sections in total, and is sequenced at day 4 (5 sections), day 7 (4 sections), day 10 (2 sections) and day 14 (1 section). </w:t>
      </w:r>
      <w:r w:rsidR="00275F8E" w:rsidRPr="00904A29">
        <w:rPr>
          <w:color w:val="000000" w:themeColor="text1"/>
        </w:rPr>
        <w:t>To build a baseline</w:t>
      </w:r>
      <w:r w:rsidR="00354182" w:rsidRPr="00904A29">
        <w:rPr>
          <w:color w:val="000000" w:themeColor="text1"/>
        </w:rPr>
        <w:t xml:space="preserve"> </w:t>
      </w:r>
      <w:r w:rsidR="000D083C" w:rsidRPr="00904A29">
        <w:rPr>
          <w:color w:val="000000" w:themeColor="text1"/>
        </w:rPr>
        <w:t>for comparison</w:t>
      </w:r>
      <w:r w:rsidR="00354182" w:rsidRPr="00904A29">
        <w:rPr>
          <w:color w:val="000000" w:themeColor="text1"/>
        </w:rPr>
        <w:t xml:space="preserve">, </w:t>
      </w:r>
      <w:r w:rsidR="00275F8E" w:rsidRPr="00904A29">
        <w:rPr>
          <w:color w:val="000000" w:themeColor="text1"/>
        </w:rPr>
        <w:t xml:space="preserve">we first visualized spot annotation from the original </w:t>
      </w:r>
      <w:r w:rsidR="0071230C" w:rsidRPr="00904A29">
        <w:rPr>
          <w:color w:val="000000" w:themeColor="text1"/>
        </w:rPr>
        <w:t>study</w:t>
      </w:r>
      <w:r w:rsidR="00275F8E" w:rsidRPr="00904A29">
        <w:rPr>
          <w:color w:val="000000" w:themeColor="text1"/>
        </w:rPr>
        <w:t xml:space="preserve"> (Fig</w:t>
      </w:r>
      <w:r w:rsidR="000D083C" w:rsidRPr="00904A29">
        <w:rPr>
          <w:color w:val="000000" w:themeColor="text1"/>
        </w:rPr>
        <w:t>.</w:t>
      </w:r>
      <w:r w:rsidR="00275F8E" w:rsidRPr="00904A29">
        <w:rPr>
          <w:color w:val="000000" w:themeColor="text1"/>
        </w:rPr>
        <w:t xml:space="preserve"> 4a</w:t>
      </w:r>
      <w:r w:rsidR="00C63B7D" w:rsidRPr="00904A29">
        <w:rPr>
          <w:color w:val="000000" w:themeColor="text1"/>
        </w:rPr>
        <w:t>)</w:t>
      </w:r>
      <w:r w:rsidR="00275F8E" w:rsidRPr="00904A29">
        <w:rPr>
          <w:color w:val="000000" w:themeColor="text1"/>
        </w:rPr>
        <w:t xml:space="preserve">. </w:t>
      </w:r>
      <w:r w:rsidR="00C1366A" w:rsidRPr="00904A29">
        <w:rPr>
          <w:color w:val="000000" w:themeColor="text1"/>
        </w:rPr>
        <w:t>Then</w:t>
      </w:r>
      <w:r w:rsidR="00275F8E" w:rsidRPr="00904A29">
        <w:rPr>
          <w:color w:val="000000" w:themeColor="text1"/>
        </w:rPr>
        <w:t xml:space="preserve">, we </w:t>
      </w:r>
      <w:r w:rsidR="0019705A" w:rsidRPr="00904A29">
        <w:rPr>
          <w:color w:val="000000" w:themeColor="text1"/>
        </w:rPr>
        <w:t xml:space="preserve">computed </w:t>
      </w:r>
      <w:r w:rsidR="00275F8E" w:rsidRPr="00904A29">
        <w:rPr>
          <w:color w:val="000000" w:themeColor="text1"/>
        </w:rPr>
        <w:t xml:space="preserve">the </w:t>
      </w:r>
      <w:r w:rsidR="00786616" w:rsidRPr="00904A29">
        <w:rPr>
          <w:color w:val="000000" w:themeColor="text1"/>
        </w:rPr>
        <w:t xml:space="preserve">domain </w:t>
      </w:r>
      <w:r w:rsidR="00275F8E" w:rsidRPr="00904A29">
        <w:rPr>
          <w:color w:val="000000" w:themeColor="text1"/>
        </w:rPr>
        <w:t xml:space="preserve">segmentation from </w:t>
      </w:r>
      <w:proofErr w:type="spellStart"/>
      <w:r w:rsidR="00275F8E" w:rsidRPr="00904A29">
        <w:rPr>
          <w:color w:val="000000" w:themeColor="text1"/>
        </w:rPr>
        <w:t>SpaceFlow</w:t>
      </w:r>
      <w:proofErr w:type="spellEnd"/>
      <w:r w:rsidR="00275F8E" w:rsidRPr="00904A29">
        <w:rPr>
          <w:color w:val="000000" w:themeColor="text1"/>
        </w:rPr>
        <w:t xml:space="preserve"> for each time point (Fig</w:t>
      </w:r>
      <w:r w:rsidR="00365AA7" w:rsidRPr="00904A29">
        <w:rPr>
          <w:color w:val="000000" w:themeColor="text1"/>
        </w:rPr>
        <w:t>.</w:t>
      </w:r>
      <w:r w:rsidR="00275F8E" w:rsidRPr="00904A29">
        <w:rPr>
          <w:color w:val="000000" w:themeColor="text1"/>
        </w:rPr>
        <w:t xml:space="preserve"> 4b)</w:t>
      </w:r>
      <w:r w:rsidR="00886F94" w:rsidRPr="00904A29">
        <w:rPr>
          <w:color w:val="000000" w:themeColor="text1"/>
        </w:rPr>
        <w:t xml:space="preserve"> and </w:t>
      </w:r>
      <w:r w:rsidR="00280D92" w:rsidRPr="00904A29">
        <w:rPr>
          <w:color w:val="000000" w:themeColor="text1"/>
        </w:rPr>
        <w:t xml:space="preserve">labeled </w:t>
      </w:r>
      <w:r w:rsidR="00275F8E" w:rsidRPr="00904A29">
        <w:rPr>
          <w:color w:val="000000" w:themeColor="text1"/>
        </w:rPr>
        <w:t xml:space="preserve">the </w:t>
      </w:r>
      <w:r w:rsidR="00786616" w:rsidRPr="00904A29">
        <w:rPr>
          <w:color w:val="000000" w:themeColor="text1"/>
        </w:rPr>
        <w:t>domains</w:t>
      </w:r>
      <w:r w:rsidR="00275F8E" w:rsidRPr="00904A29">
        <w:rPr>
          <w:color w:val="000000" w:themeColor="text1"/>
        </w:rPr>
        <w:t xml:space="preserve"> </w:t>
      </w:r>
      <w:r w:rsidR="00280D92" w:rsidRPr="00904A29">
        <w:rPr>
          <w:color w:val="000000" w:themeColor="text1"/>
        </w:rPr>
        <w:t xml:space="preserve">based on </w:t>
      </w:r>
      <w:r w:rsidR="00275F8E" w:rsidRPr="00904A29">
        <w:rPr>
          <w:color w:val="000000" w:themeColor="text1"/>
        </w:rPr>
        <w:t xml:space="preserve">their top marker genes </w:t>
      </w:r>
      <w:r w:rsidR="00280D92" w:rsidRPr="00904A29">
        <w:rPr>
          <w:color w:val="000000" w:themeColor="text1"/>
        </w:rPr>
        <w:t>as compared with the literature</w:t>
      </w:r>
      <w:r w:rsidR="00275F8E" w:rsidRPr="00904A29">
        <w:rPr>
          <w:color w:val="000000" w:themeColor="text1"/>
        </w:rPr>
        <w:t xml:space="preserve"> (Details in </w:t>
      </w:r>
      <w:r w:rsidR="003D182C" w:rsidRPr="00904A29">
        <w:rPr>
          <w:color w:val="000000" w:themeColor="text1"/>
        </w:rPr>
        <w:t>Supplementary</w:t>
      </w:r>
      <w:del w:id="36" w:author="Honglei Ren" w:date="2022-06-28T11:19:00Z">
        <w:r w:rsidR="003D182C" w:rsidRPr="00904A29">
          <w:rPr>
            <w:color w:val="000000" w:themeColor="text1"/>
          </w:rPr>
          <w:delText xml:space="preserve"> </w:delText>
        </w:r>
        <w:r w:rsidR="00275F8E" w:rsidRPr="00904A29">
          <w:rPr>
            <w:color w:val="000000" w:themeColor="text1"/>
          </w:rPr>
          <w:delText xml:space="preserve">Table </w:delText>
        </w:r>
        <w:r w:rsidR="003D182C" w:rsidRPr="00904A29">
          <w:rPr>
            <w:color w:val="000000" w:themeColor="text1"/>
          </w:rPr>
          <w:delText>I</w:delText>
        </w:r>
      </w:del>
      <w:ins w:id="37" w:author="Honglei Ren" w:date="2022-06-28T11:19:00Z">
        <w:r w:rsidR="00C76D18" w:rsidRPr="00904A29">
          <w:rPr>
            <w:color w:val="000000" w:themeColor="text1"/>
          </w:rPr>
          <w:t xml:space="preserve"> Data 1</w:t>
        </w:r>
      </w:ins>
      <w:r w:rsidR="00275F8E" w:rsidRPr="00904A29">
        <w:rPr>
          <w:color w:val="000000" w:themeColor="text1"/>
        </w:rPr>
        <w:t xml:space="preserve">). </w:t>
      </w:r>
    </w:p>
    <w:p w14:paraId="50A08D99" w14:textId="77777777" w:rsidR="00DE45A0" w:rsidRPr="00904A29" w:rsidRDefault="00DE45A0" w:rsidP="00042D83">
      <w:pPr>
        <w:jc w:val="both"/>
        <w:rPr>
          <w:color w:val="000000" w:themeColor="text1"/>
        </w:rPr>
      </w:pPr>
    </w:p>
    <w:p w14:paraId="4979915F" w14:textId="1B4C2CB6" w:rsidR="009274E0" w:rsidRPr="00904A29" w:rsidRDefault="00E745BE" w:rsidP="00042D83">
      <w:pPr>
        <w:jc w:val="both"/>
        <w:rPr>
          <w:color w:val="000000" w:themeColor="text1"/>
        </w:rPr>
      </w:pPr>
      <w:r w:rsidRPr="00904A29">
        <w:rPr>
          <w:color w:val="000000" w:themeColor="text1"/>
        </w:rPr>
        <w:t>W</w:t>
      </w:r>
      <w:r w:rsidR="00275F8E" w:rsidRPr="00904A29">
        <w:rPr>
          <w:color w:val="000000" w:themeColor="text1"/>
        </w:rPr>
        <w:t xml:space="preserve">e </w:t>
      </w:r>
      <w:r w:rsidR="00851DFE" w:rsidRPr="00904A29">
        <w:rPr>
          <w:color w:val="000000" w:themeColor="text1"/>
        </w:rPr>
        <w:t>first found a</w:t>
      </w:r>
      <w:ins w:id="38" w:author="Honglei Ren" w:date="2022-06-28T11:24:00Z">
        <w:r w:rsidR="002479C4" w:rsidRPr="00904A29">
          <w:rPr>
            <w:color w:val="000000" w:themeColor="text1"/>
          </w:rPr>
          <w:t>n</w:t>
        </w:r>
      </w:ins>
      <w:r w:rsidR="00851DFE" w:rsidRPr="00904A29">
        <w:rPr>
          <w:color w:val="000000" w:themeColor="text1"/>
        </w:rPr>
        <w:t xml:space="preserve"> </w:t>
      </w:r>
      <w:del w:id="39" w:author="Honglei Ren" w:date="2022-06-28T11:24:00Z">
        <w:r w:rsidR="00275F8E" w:rsidRPr="00904A29">
          <w:rPr>
            <w:color w:val="000000" w:themeColor="text1"/>
          </w:rPr>
          <w:delText xml:space="preserve">novel </w:delText>
        </w:r>
      </w:del>
      <w:r w:rsidR="00275F8E" w:rsidRPr="00904A29">
        <w:rPr>
          <w:color w:val="000000" w:themeColor="text1"/>
        </w:rPr>
        <w:t xml:space="preserve">evolving lineage structure, annotated as Valve in </w:t>
      </w:r>
      <w:r w:rsidR="00B04880" w:rsidRPr="00904A29">
        <w:rPr>
          <w:color w:val="000000" w:themeColor="text1"/>
        </w:rPr>
        <w:t>Fig. 4b</w:t>
      </w:r>
      <w:r w:rsidR="0071230C" w:rsidRPr="00904A29">
        <w:rPr>
          <w:color w:val="000000" w:themeColor="text1"/>
        </w:rPr>
        <w:t xml:space="preserve">. </w:t>
      </w:r>
      <w:r w:rsidR="00275F8E" w:rsidRPr="00904A29">
        <w:rPr>
          <w:color w:val="000000" w:themeColor="text1"/>
        </w:rPr>
        <w:t>This</w:t>
      </w:r>
      <w:r w:rsidR="0071230C" w:rsidRPr="00904A29">
        <w:rPr>
          <w:color w:val="000000" w:themeColor="text1"/>
        </w:rPr>
        <w:t xml:space="preserve"> newly</w:t>
      </w:r>
      <w:r w:rsidR="00275F8E" w:rsidRPr="00904A29">
        <w:rPr>
          <w:color w:val="000000" w:themeColor="text1"/>
        </w:rPr>
        <w:t xml:space="preserve"> identified structure is evident from Day 7 (D7) with</w:t>
      </w:r>
      <w:r w:rsidR="00CE5EA0" w:rsidRPr="00904A29">
        <w:rPr>
          <w:color w:val="000000" w:themeColor="text1"/>
        </w:rPr>
        <w:t xml:space="preserve"> a</w:t>
      </w:r>
      <w:r w:rsidR="00275F8E" w:rsidRPr="00904A29">
        <w:rPr>
          <w:color w:val="000000" w:themeColor="text1"/>
        </w:rPr>
        <w:t xml:space="preserve"> layered structure and consistent shape during heart development. The identified structure is consistent with the anatomical regions of the chicken heart at the sequenced stages</w:t>
      </w:r>
      <w:r w:rsidR="002570D5" w:rsidRPr="00904A29">
        <w:rPr>
          <w:color w:val="000000" w:themeColor="text1"/>
        </w:rPr>
        <w:fldChar w:fldCharType="begin" w:fldLock="1"/>
      </w:r>
      <w:r w:rsidR="00D27A86" w:rsidRPr="00904A29">
        <w:rPr>
          <w:color w:val="000000" w:themeColor="text1"/>
        </w:rPr>
        <w:instrText>ADDIN paperpile_citation &lt;clusterId&gt;J268X528M918Q629&lt;/clusterId&gt;&lt;metadata&gt;&lt;citation&gt;&lt;id&gt;ccbf312f-27be-466f-adc6-818b3ea90064&lt;/id&gt;&lt;/citation&gt;&lt;citation&gt;&lt;id&gt;224870eb-3c33-47f9-ae8f-584a597d0d3a&lt;/id&gt;&lt;/citation&gt;&lt;/metadata&gt;&lt;data&gt;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&lt;/data&gt; \* MERGEFORMAT</w:instrText>
      </w:r>
      <w:r w:rsidR="002570D5" w:rsidRPr="00904A29">
        <w:rPr>
          <w:color w:val="000000" w:themeColor="text1"/>
        </w:rPr>
        <w:fldChar w:fldCharType="separate"/>
      </w:r>
      <w:r w:rsidR="008A5078" w:rsidRPr="00B65855">
        <w:rPr>
          <w:color w:val="000000" w:themeColor="text1"/>
          <w:vertAlign w:val="superscript"/>
        </w:rPr>
        <w:t>30,48</w:t>
      </w:r>
      <w:r w:rsidR="002570D5" w:rsidRPr="00904A29">
        <w:rPr>
          <w:color w:val="000000" w:themeColor="text1"/>
        </w:rPr>
        <w:fldChar w:fldCharType="end"/>
      </w:r>
      <w:r w:rsidR="00275F8E" w:rsidRPr="00904A29">
        <w:rPr>
          <w:color w:val="000000" w:themeColor="text1"/>
        </w:rPr>
        <w:t xml:space="preserve">. </w:t>
      </w:r>
      <w:r w:rsidR="00E770DE" w:rsidRPr="00904A29">
        <w:rPr>
          <w:color w:val="000000" w:themeColor="text1"/>
        </w:rPr>
        <w:t>W</w:t>
      </w:r>
      <w:r w:rsidR="00275F8E" w:rsidRPr="00904A29">
        <w:rPr>
          <w:color w:val="000000" w:themeColor="text1"/>
        </w:rPr>
        <w:t xml:space="preserve">e also </w:t>
      </w:r>
      <w:r w:rsidR="009761C1" w:rsidRPr="00904A29">
        <w:rPr>
          <w:color w:val="000000" w:themeColor="text1"/>
        </w:rPr>
        <w:t xml:space="preserve">characterized </w:t>
      </w:r>
      <w:r w:rsidR="00275F8E" w:rsidRPr="00904A29">
        <w:rPr>
          <w:color w:val="000000" w:themeColor="text1"/>
        </w:rPr>
        <w:t xml:space="preserve">the transition dynamics of the myocardium from </w:t>
      </w:r>
      <w:r w:rsidR="00E078BC" w:rsidRPr="00904A29">
        <w:rPr>
          <w:color w:val="000000" w:themeColor="text1"/>
        </w:rPr>
        <w:t xml:space="preserve">the </w:t>
      </w:r>
      <w:r w:rsidR="00275F8E" w:rsidRPr="00904A29">
        <w:rPr>
          <w:color w:val="000000" w:themeColor="text1"/>
        </w:rPr>
        <w:t>immature to</w:t>
      </w:r>
      <w:r w:rsidR="00E078BC" w:rsidRPr="00904A29">
        <w:rPr>
          <w:color w:val="000000" w:themeColor="text1"/>
        </w:rPr>
        <w:t xml:space="preserve"> the</w:t>
      </w:r>
      <w:r w:rsidR="00275F8E" w:rsidRPr="00904A29">
        <w:rPr>
          <w:color w:val="000000" w:themeColor="text1"/>
        </w:rPr>
        <w:t xml:space="preserve"> mature state </w:t>
      </w:r>
      <w:r w:rsidR="00002D1A" w:rsidRPr="00904A29">
        <w:rPr>
          <w:color w:val="000000" w:themeColor="text1"/>
        </w:rPr>
        <w:t xml:space="preserve">across the period </w:t>
      </w:r>
      <w:r w:rsidR="00275F8E" w:rsidRPr="00904A29">
        <w:rPr>
          <w:color w:val="000000" w:themeColor="text1"/>
        </w:rPr>
        <w:t xml:space="preserve">from D4 to D14 (immature myocardium annotated by orange/yellow change into cardiomyocytes annotated in red/pink). Moreover, we identified that the epicardium structure (annotated in green) on the outer ring of immature myocardium transformed into cardiomyocytes from D7 to D14. </w:t>
      </w:r>
    </w:p>
    <w:p w14:paraId="57CAC30D" w14:textId="77777777" w:rsidR="009274E0" w:rsidRPr="00904A29" w:rsidRDefault="009274E0" w:rsidP="00042D83">
      <w:pPr>
        <w:jc w:val="both"/>
        <w:rPr>
          <w:color w:val="000000" w:themeColor="text1"/>
        </w:rPr>
      </w:pPr>
    </w:p>
    <w:p w14:paraId="23BE1B8D" w14:textId="02D0CF84" w:rsidR="009274E0" w:rsidRPr="00904A29" w:rsidRDefault="00275F8E" w:rsidP="0002587C">
      <w:pPr>
        <w:jc w:val="both"/>
        <w:rPr>
          <w:color w:val="000000" w:themeColor="text1"/>
        </w:rPr>
      </w:pPr>
      <w:r w:rsidRPr="00904A29">
        <w:rPr>
          <w:color w:val="000000" w:themeColor="text1"/>
        </w:rPr>
        <w:t xml:space="preserve">To </w:t>
      </w:r>
      <w:r w:rsidR="00EB2BE6" w:rsidRPr="00904A29">
        <w:rPr>
          <w:color w:val="000000" w:themeColor="text1"/>
        </w:rPr>
        <w:t xml:space="preserve">better understand </w:t>
      </w:r>
      <w:r w:rsidRPr="00904A29">
        <w:rPr>
          <w:color w:val="000000" w:themeColor="text1"/>
        </w:rPr>
        <w:t xml:space="preserve">the </w:t>
      </w:r>
      <w:r w:rsidR="00976B46" w:rsidRPr="00904A29">
        <w:rPr>
          <w:color w:val="000000" w:themeColor="text1"/>
        </w:rPr>
        <w:t xml:space="preserve">spatiotemporal </w:t>
      </w:r>
      <w:r w:rsidR="00EB2BE6" w:rsidRPr="00904A29">
        <w:rPr>
          <w:color w:val="000000" w:themeColor="text1"/>
        </w:rPr>
        <w:t xml:space="preserve">organization </w:t>
      </w:r>
      <w:r w:rsidRPr="00904A29">
        <w:rPr>
          <w:color w:val="000000" w:themeColor="text1"/>
        </w:rPr>
        <w:t>of</w:t>
      </w:r>
      <w:r w:rsidR="00EB2BE6" w:rsidRPr="00904A29">
        <w:rPr>
          <w:color w:val="000000" w:themeColor="text1"/>
        </w:rPr>
        <w:t xml:space="preserve"> </w:t>
      </w:r>
      <w:r w:rsidR="0092416D" w:rsidRPr="00904A29">
        <w:rPr>
          <w:color w:val="000000" w:themeColor="text1"/>
        </w:rPr>
        <w:t xml:space="preserve">the </w:t>
      </w:r>
      <w:r w:rsidRPr="00904A29">
        <w:rPr>
          <w:color w:val="000000" w:themeColor="text1"/>
        </w:rPr>
        <w:t xml:space="preserve">chicken heart </w:t>
      </w:r>
      <w:r w:rsidR="0092416D" w:rsidRPr="00904A29">
        <w:rPr>
          <w:color w:val="000000" w:themeColor="text1"/>
        </w:rPr>
        <w:t xml:space="preserve">during </w:t>
      </w:r>
      <w:r w:rsidRPr="00904A29">
        <w:rPr>
          <w:color w:val="000000" w:themeColor="text1"/>
        </w:rPr>
        <w:t xml:space="preserve">development, we </w:t>
      </w:r>
      <w:r w:rsidR="00495771" w:rsidRPr="00904A29">
        <w:rPr>
          <w:color w:val="000000" w:themeColor="text1"/>
        </w:rPr>
        <w:t>computed</w:t>
      </w:r>
      <w:r w:rsidR="00566A18" w:rsidRPr="00904A29">
        <w:rPr>
          <w:color w:val="000000" w:themeColor="text1"/>
        </w:rPr>
        <w:t xml:space="preserve"> the</w:t>
      </w:r>
      <w:r w:rsidR="00495771" w:rsidRPr="00904A29">
        <w:rPr>
          <w:color w:val="000000" w:themeColor="text1"/>
        </w:rPr>
        <w:t xml:space="preserve"> </w:t>
      </w:r>
      <w:proofErr w:type="spellStart"/>
      <w:r w:rsidR="00514A8B" w:rsidRPr="00904A29">
        <w:rPr>
          <w:color w:val="000000" w:themeColor="text1"/>
        </w:rPr>
        <w:t>pSM</w:t>
      </w:r>
      <w:proofErr w:type="spellEnd"/>
      <w:r w:rsidRPr="00904A29">
        <w:rPr>
          <w:color w:val="000000" w:themeColor="text1"/>
        </w:rPr>
        <w:t xml:space="preserve"> </w:t>
      </w:r>
      <w:r w:rsidR="00495771" w:rsidRPr="00904A29">
        <w:rPr>
          <w:color w:val="000000" w:themeColor="text1"/>
        </w:rPr>
        <w:t xml:space="preserve">for </w:t>
      </w:r>
      <w:r w:rsidRPr="00904A29">
        <w:rPr>
          <w:color w:val="000000" w:themeColor="text1"/>
        </w:rPr>
        <w:t>each time point</w:t>
      </w:r>
      <w:r w:rsidR="00C60FB5" w:rsidRPr="00904A29">
        <w:rPr>
          <w:color w:val="000000" w:themeColor="text1"/>
        </w:rPr>
        <w:t xml:space="preserve"> </w:t>
      </w:r>
      <w:r w:rsidR="00F0422B" w:rsidRPr="00904A29">
        <w:rPr>
          <w:color w:val="000000" w:themeColor="text1"/>
        </w:rPr>
        <w:t xml:space="preserve">separately (Fig. 4c), considering that pseudo-time across tissues with different time points may not be comparable. </w:t>
      </w:r>
      <w:r w:rsidRPr="00904A29">
        <w:rPr>
          <w:color w:val="000000" w:themeColor="text1"/>
        </w:rPr>
        <w:t xml:space="preserve"> </w:t>
      </w:r>
      <w:r w:rsidR="00007486" w:rsidRPr="00904A29">
        <w:rPr>
          <w:color w:val="000000" w:themeColor="text1"/>
        </w:rPr>
        <w:t>Similar</w:t>
      </w:r>
      <w:r w:rsidRPr="00904A29">
        <w:rPr>
          <w:color w:val="000000" w:themeColor="text1"/>
        </w:rPr>
        <w:t xml:space="preserve"> </w:t>
      </w:r>
      <w:r w:rsidR="00007486" w:rsidRPr="00904A29">
        <w:rPr>
          <w:color w:val="000000" w:themeColor="text1"/>
        </w:rPr>
        <w:t xml:space="preserve">to </w:t>
      </w:r>
      <w:r w:rsidR="009261D4" w:rsidRPr="00904A29">
        <w:rPr>
          <w:color w:val="000000" w:themeColor="text1"/>
        </w:rPr>
        <w:t>the</w:t>
      </w:r>
      <w:r w:rsidR="00007486" w:rsidRPr="00904A29">
        <w:rPr>
          <w:color w:val="000000" w:themeColor="text1"/>
        </w:rPr>
        <w:t xml:space="preserve"> </w:t>
      </w:r>
      <w:r w:rsidR="00A678B8" w:rsidRPr="00904A29">
        <w:rPr>
          <w:color w:val="000000" w:themeColor="text1"/>
        </w:rPr>
        <w:t xml:space="preserve">domain </w:t>
      </w:r>
      <w:r w:rsidR="00007486" w:rsidRPr="00904A29">
        <w:rPr>
          <w:color w:val="000000" w:themeColor="text1"/>
        </w:rPr>
        <w:t>segmentation</w:t>
      </w:r>
      <w:r w:rsidRPr="00904A29">
        <w:rPr>
          <w:color w:val="000000" w:themeColor="text1"/>
        </w:rPr>
        <w:t xml:space="preserve">, the identified valve structures are clear from D7 to D14 in </w:t>
      </w:r>
      <w:r w:rsidR="00095EF0" w:rsidRPr="00904A29">
        <w:rPr>
          <w:color w:val="000000" w:themeColor="text1"/>
        </w:rPr>
        <w:t xml:space="preserve">the </w:t>
      </w:r>
      <w:proofErr w:type="spellStart"/>
      <w:r w:rsidR="003A40BD" w:rsidRPr="00904A29">
        <w:rPr>
          <w:color w:val="000000" w:themeColor="text1"/>
        </w:rPr>
        <w:t>pSM</w:t>
      </w:r>
      <w:proofErr w:type="spellEnd"/>
      <w:r w:rsidR="00437A82" w:rsidRPr="00904A29">
        <w:rPr>
          <w:color w:val="000000" w:themeColor="text1"/>
        </w:rPr>
        <w:t>.</w:t>
      </w:r>
      <w:r w:rsidR="00145976" w:rsidRPr="00904A29">
        <w:rPr>
          <w:color w:val="000000" w:themeColor="text1"/>
        </w:rPr>
        <w:t xml:space="preserve"> </w:t>
      </w:r>
      <w:r w:rsidRPr="00904A29">
        <w:rPr>
          <w:color w:val="000000" w:themeColor="text1"/>
        </w:rPr>
        <w:t>In addition, the myocardium in</w:t>
      </w:r>
      <w:r w:rsidR="00EC2008" w:rsidRPr="00904A29">
        <w:rPr>
          <w:color w:val="000000" w:themeColor="text1"/>
        </w:rPr>
        <w:t xml:space="preserve"> the</w:t>
      </w:r>
      <w:r w:rsidRPr="00904A29">
        <w:rPr>
          <w:color w:val="000000" w:themeColor="text1"/>
        </w:rPr>
        <w:t xml:space="preserve"> ventricles is more homogeneous in</w:t>
      </w:r>
      <w:r w:rsidR="00405E18" w:rsidRPr="00904A29">
        <w:rPr>
          <w:color w:val="000000" w:themeColor="text1"/>
        </w:rPr>
        <w:t xml:space="preserve"> the</w:t>
      </w:r>
      <w:r w:rsidRPr="00904A29">
        <w:rPr>
          <w:color w:val="000000" w:themeColor="text1"/>
        </w:rPr>
        <w:t xml:space="preserve"> </w:t>
      </w:r>
      <w:proofErr w:type="spellStart"/>
      <w:r w:rsidR="00745245" w:rsidRPr="00904A29">
        <w:rPr>
          <w:color w:val="000000" w:themeColor="text1"/>
        </w:rPr>
        <w:t>pSM</w:t>
      </w:r>
      <w:proofErr w:type="spellEnd"/>
      <w:r w:rsidRPr="00904A29">
        <w:rPr>
          <w:color w:val="000000" w:themeColor="text1"/>
        </w:rPr>
        <w:t xml:space="preserve"> (</w:t>
      </w:r>
      <w:del w:id="40" w:author="Honglei Ren" w:date="2022-06-28T11:19:00Z">
        <w:r w:rsidRPr="00904A29">
          <w:rPr>
            <w:color w:val="000000" w:themeColor="text1"/>
          </w:rPr>
          <w:delText>purple/pink</w:delText>
        </w:r>
      </w:del>
      <w:ins w:id="41" w:author="Honglei Ren" w:date="2022-06-28T11:19:00Z">
        <w:r w:rsidR="00362B02" w:rsidRPr="00904A29">
          <w:rPr>
            <w:color w:val="000000" w:themeColor="text1"/>
          </w:rPr>
          <w:t>blue</w:t>
        </w:r>
      </w:ins>
      <w:r w:rsidRPr="00904A29">
        <w:rPr>
          <w:color w:val="000000" w:themeColor="text1"/>
        </w:rPr>
        <w:t xml:space="preserve">) than in </w:t>
      </w:r>
      <w:r w:rsidR="00F03ADA" w:rsidRPr="00904A29">
        <w:rPr>
          <w:color w:val="000000" w:themeColor="text1"/>
        </w:rPr>
        <w:t xml:space="preserve">the </w:t>
      </w:r>
      <w:r w:rsidR="00A678B8" w:rsidRPr="00904A29">
        <w:rPr>
          <w:color w:val="000000" w:themeColor="text1"/>
        </w:rPr>
        <w:t xml:space="preserve">domain </w:t>
      </w:r>
      <w:r w:rsidRPr="00904A29">
        <w:rPr>
          <w:color w:val="000000" w:themeColor="text1"/>
        </w:rPr>
        <w:t>segmentation. This suggests the difference in the myocardium of ventricles might be much more subtle than regions show</w:t>
      </w:r>
      <w:r w:rsidR="00495771" w:rsidRPr="00904A29">
        <w:rPr>
          <w:color w:val="000000" w:themeColor="text1"/>
        </w:rPr>
        <w:t>ing</w:t>
      </w:r>
      <w:r w:rsidRPr="00904A29">
        <w:rPr>
          <w:color w:val="000000" w:themeColor="text1"/>
        </w:rPr>
        <w:t xml:space="preserve"> different</w:t>
      </w:r>
      <w:r w:rsidR="00701600" w:rsidRPr="00904A29">
        <w:rPr>
          <w:color w:val="000000" w:themeColor="text1"/>
        </w:rPr>
        <w:t xml:space="preserve"> </w:t>
      </w:r>
      <w:proofErr w:type="spellStart"/>
      <w:r w:rsidR="00701600" w:rsidRPr="00904A29">
        <w:rPr>
          <w:color w:val="000000" w:themeColor="text1"/>
        </w:rPr>
        <w:t>pSM</w:t>
      </w:r>
      <w:proofErr w:type="spellEnd"/>
      <w:r w:rsidRPr="00904A29">
        <w:rPr>
          <w:color w:val="000000" w:themeColor="text1"/>
        </w:rPr>
        <w:t xml:space="preserve"> </w:t>
      </w:r>
      <w:r w:rsidR="00701600" w:rsidRPr="00904A29">
        <w:rPr>
          <w:color w:val="000000" w:themeColor="text1"/>
        </w:rPr>
        <w:t>values</w:t>
      </w:r>
      <w:r w:rsidRPr="00904A29">
        <w:rPr>
          <w:color w:val="000000" w:themeColor="text1"/>
        </w:rPr>
        <w:t xml:space="preserve">. </w:t>
      </w:r>
      <w:r w:rsidR="003B4084" w:rsidRPr="00904A29">
        <w:rPr>
          <w:color w:val="000000" w:themeColor="text1"/>
        </w:rPr>
        <w:t>W</w:t>
      </w:r>
      <w:r w:rsidRPr="00904A29">
        <w:rPr>
          <w:color w:val="000000" w:themeColor="text1"/>
        </w:rPr>
        <w:t xml:space="preserve">e </w:t>
      </w:r>
      <w:r w:rsidR="003B4084" w:rsidRPr="00904A29">
        <w:rPr>
          <w:color w:val="000000" w:themeColor="text1"/>
        </w:rPr>
        <w:t xml:space="preserve">also </w:t>
      </w:r>
      <w:r w:rsidRPr="00904A29">
        <w:rPr>
          <w:color w:val="000000" w:themeColor="text1"/>
        </w:rPr>
        <w:t xml:space="preserve">found the annotated myocardium in ventricles </w:t>
      </w:r>
      <w:r w:rsidR="00AC01F9" w:rsidRPr="00904A29">
        <w:rPr>
          <w:color w:val="000000" w:themeColor="text1"/>
        </w:rPr>
        <w:t xml:space="preserve">to consistently </w:t>
      </w:r>
      <w:r w:rsidRPr="00904A29">
        <w:rPr>
          <w:color w:val="000000" w:themeColor="text1"/>
        </w:rPr>
        <w:t>show</w:t>
      </w:r>
      <w:r w:rsidR="009C6919" w:rsidRPr="00904A29">
        <w:rPr>
          <w:color w:val="000000" w:themeColor="text1"/>
        </w:rPr>
        <w:t xml:space="preserve"> </w:t>
      </w:r>
      <w:r w:rsidRPr="00904A29">
        <w:rPr>
          <w:color w:val="000000" w:themeColor="text1"/>
        </w:rPr>
        <w:t>high</w:t>
      </w:r>
      <w:r w:rsidR="009C6919" w:rsidRPr="00904A29">
        <w:rPr>
          <w:color w:val="000000" w:themeColor="text1"/>
        </w:rPr>
        <w:t>er</w:t>
      </w:r>
      <w:r w:rsidRPr="00904A29">
        <w:rPr>
          <w:color w:val="000000" w:themeColor="text1"/>
        </w:rPr>
        <w:t xml:space="preserve"> </w:t>
      </w:r>
      <w:proofErr w:type="spellStart"/>
      <w:r w:rsidR="00701600" w:rsidRPr="00904A29">
        <w:rPr>
          <w:color w:val="000000" w:themeColor="text1"/>
        </w:rPr>
        <w:t>pSM</w:t>
      </w:r>
      <w:proofErr w:type="spellEnd"/>
      <w:r w:rsidR="00701600" w:rsidRPr="00904A29">
        <w:rPr>
          <w:color w:val="000000" w:themeColor="text1"/>
        </w:rPr>
        <w:t xml:space="preserve"> values </w:t>
      </w:r>
      <w:r w:rsidRPr="00904A29">
        <w:rPr>
          <w:color w:val="000000" w:themeColor="text1"/>
        </w:rPr>
        <w:t>(</w:t>
      </w:r>
      <w:del w:id="42" w:author="Honglei Ren" w:date="2022-06-28T11:20:00Z">
        <w:r w:rsidRPr="00904A29">
          <w:rPr>
            <w:color w:val="000000" w:themeColor="text1"/>
          </w:rPr>
          <w:delText>purple/pink</w:delText>
        </w:r>
      </w:del>
      <w:ins w:id="43" w:author="Honglei Ren" w:date="2022-06-28T11:20:00Z">
        <w:r w:rsidR="00362B02" w:rsidRPr="00904A29">
          <w:rPr>
            <w:color w:val="000000" w:themeColor="text1"/>
          </w:rPr>
          <w:t>blue</w:t>
        </w:r>
      </w:ins>
      <w:r w:rsidRPr="00904A29">
        <w:rPr>
          <w:color w:val="000000" w:themeColor="text1"/>
        </w:rPr>
        <w:t xml:space="preserve">) than other regions, which indicates the </w:t>
      </w:r>
      <w:r w:rsidR="00514A8B" w:rsidRPr="00904A29">
        <w:rPr>
          <w:color w:val="000000" w:themeColor="text1"/>
        </w:rPr>
        <w:t>pseudo-spatiotemporal</w:t>
      </w:r>
      <w:r w:rsidR="00976B46" w:rsidRPr="00904A29">
        <w:rPr>
          <w:color w:val="000000" w:themeColor="text1"/>
        </w:rPr>
        <w:t xml:space="preserve"> </w:t>
      </w:r>
      <w:r w:rsidRPr="00904A29">
        <w:rPr>
          <w:color w:val="000000" w:themeColor="text1"/>
        </w:rPr>
        <w:t xml:space="preserve">ordering of the myocardium in </w:t>
      </w:r>
      <w:r w:rsidR="002C3658" w:rsidRPr="00904A29">
        <w:rPr>
          <w:color w:val="000000" w:themeColor="text1"/>
        </w:rPr>
        <w:t xml:space="preserve">the </w:t>
      </w:r>
      <w:r w:rsidRPr="00904A29">
        <w:rPr>
          <w:color w:val="000000" w:themeColor="text1"/>
        </w:rPr>
        <w:t xml:space="preserve">ventricles is later than other regions in the same stage. By contrast, the identified valve structures show </w:t>
      </w:r>
      <w:del w:id="44" w:author="Honglei Ren" w:date="2022-06-28T11:20:00Z">
        <w:r w:rsidRPr="00904A29">
          <w:rPr>
            <w:color w:val="000000" w:themeColor="text1"/>
          </w:rPr>
          <w:delText>light or dark blue</w:delText>
        </w:r>
      </w:del>
      <w:ins w:id="45" w:author="Honglei Ren" w:date="2022-06-28T11:20:00Z">
        <w:r w:rsidR="004E4F5F" w:rsidRPr="00904A29">
          <w:rPr>
            <w:color w:val="000000" w:themeColor="text1"/>
          </w:rPr>
          <w:t>yellow</w:t>
        </w:r>
      </w:ins>
      <w:r w:rsidRPr="00904A29">
        <w:rPr>
          <w:color w:val="000000" w:themeColor="text1"/>
        </w:rPr>
        <w:t xml:space="preserve"> color in </w:t>
      </w:r>
      <w:r w:rsidR="00956937" w:rsidRPr="00904A29">
        <w:rPr>
          <w:color w:val="000000" w:themeColor="text1"/>
        </w:rPr>
        <w:t xml:space="preserve">the </w:t>
      </w:r>
      <w:proofErr w:type="spellStart"/>
      <w:r w:rsidR="00745245" w:rsidRPr="00904A29">
        <w:rPr>
          <w:color w:val="000000" w:themeColor="text1"/>
        </w:rPr>
        <w:t>pSM</w:t>
      </w:r>
      <w:proofErr w:type="spellEnd"/>
      <w:r w:rsidRPr="00904A29">
        <w:rPr>
          <w:color w:val="000000" w:themeColor="text1"/>
        </w:rPr>
        <w:t xml:space="preserve"> from D7 to D14, suggesting the ordering is relatively late compared with the regions colored in red</w:t>
      </w:r>
      <w:del w:id="46" w:author="Honglei Ren" w:date="2022-06-28T11:20:00Z">
        <w:r w:rsidRPr="00904A29">
          <w:rPr>
            <w:color w:val="000000" w:themeColor="text1"/>
          </w:rPr>
          <w:delText>, yellow, and green</w:delText>
        </w:r>
      </w:del>
      <w:ins w:id="47" w:author="Honglei Ren" w:date="2022-06-28T11:20:00Z">
        <w:r w:rsidR="005D23FE" w:rsidRPr="00904A29">
          <w:rPr>
            <w:color w:val="000000" w:themeColor="text1"/>
          </w:rPr>
          <w:t xml:space="preserve"> or orange</w:t>
        </w:r>
      </w:ins>
      <w:r w:rsidRPr="00904A29">
        <w:rPr>
          <w:color w:val="000000" w:themeColor="text1"/>
        </w:rPr>
        <w:t xml:space="preserve">. </w:t>
      </w:r>
      <w:r w:rsidR="0019353F" w:rsidRPr="00904A29">
        <w:rPr>
          <w:color w:val="000000" w:themeColor="text1"/>
        </w:rPr>
        <w:t xml:space="preserve">By plotting </w:t>
      </w:r>
      <w:proofErr w:type="spellStart"/>
      <w:r w:rsidR="0053216A" w:rsidRPr="00904A29">
        <w:rPr>
          <w:color w:val="000000" w:themeColor="text1"/>
        </w:rPr>
        <w:t>pSM</w:t>
      </w:r>
      <w:proofErr w:type="spellEnd"/>
      <w:r w:rsidR="0002587C" w:rsidRPr="00904A29">
        <w:rPr>
          <w:color w:val="000000" w:themeColor="text1"/>
        </w:rPr>
        <w:t xml:space="preserve"> </w:t>
      </w:r>
      <w:r w:rsidR="0053216A" w:rsidRPr="00904A29">
        <w:rPr>
          <w:color w:val="000000" w:themeColor="text1"/>
        </w:rPr>
        <w:t>values</w:t>
      </w:r>
      <w:r w:rsidR="0002587C" w:rsidRPr="00904A29">
        <w:rPr>
          <w:color w:val="000000" w:themeColor="text1"/>
        </w:rPr>
        <w:t xml:space="preserve"> of spots against</w:t>
      </w:r>
      <w:r w:rsidR="0019353F" w:rsidRPr="00904A29">
        <w:rPr>
          <w:color w:val="000000" w:themeColor="text1"/>
        </w:rPr>
        <w:t xml:space="preserve"> the first component of the</w:t>
      </w:r>
      <w:r w:rsidR="0002587C" w:rsidRPr="00904A29">
        <w:rPr>
          <w:color w:val="000000" w:themeColor="text1"/>
        </w:rPr>
        <w:t xml:space="preserve"> UMAP </w:t>
      </w:r>
      <w:r w:rsidR="007E0990" w:rsidRPr="00904A29">
        <w:rPr>
          <w:color w:val="000000" w:themeColor="text1"/>
        </w:rPr>
        <w:t xml:space="preserve">embedding (Fig. 4d), similar patterns can be observed, where the cells with valve annotations colored in blue shows intermediate </w:t>
      </w:r>
      <w:proofErr w:type="spellStart"/>
      <w:r w:rsidR="007E0990" w:rsidRPr="00904A29">
        <w:rPr>
          <w:color w:val="000000" w:themeColor="text1"/>
        </w:rPr>
        <w:t>pSM</w:t>
      </w:r>
      <w:proofErr w:type="spellEnd"/>
      <w:r w:rsidR="007E0990" w:rsidRPr="00904A29">
        <w:rPr>
          <w:color w:val="000000" w:themeColor="text1"/>
        </w:rPr>
        <w:t xml:space="preserve"> values (y-axis) and lies in the middle of the trajectories in Fig. 4d</w:t>
      </w:r>
      <w:del w:id="48" w:author="Honglei Ren" w:date="2022-06-28T11:20:00Z">
        <w:r w:rsidR="007E0990" w:rsidRPr="00904A29">
          <w:rPr>
            <w:color w:val="000000" w:themeColor="text1"/>
          </w:rPr>
          <w:delText xml:space="preserve"> </w:delText>
        </w:r>
      </w:del>
      <w:r w:rsidR="0002587C" w:rsidRPr="00904A29">
        <w:rPr>
          <w:color w:val="000000" w:themeColor="text1"/>
        </w:rPr>
        <w:t>.</w:t>
      </w:r>
      <w:r w:rsidR="002776B2" w:rsidRPr="00904A29">
        <w:rPr>
          <w:color w:val="000000" w:themeColor="text1"/>
        </w:rPr>
        <w:t xml:space="preserve"> </w:t>
      </w:r>
      <w:r w:rsidRPr="00904A29">
        <w:rPr>
          <w:color w:val="000000" w:themeColor="text1"/>
        </w:rPr>
        <w:t>The</w:t>
      </w:r>
      <w:r w:rsidR="004F1D4D" w:rsidRPr="00904A29">
        <w:rPr>
          <w:color w:val="000000" w:themeColor="text1"/>
        </w:rPr>
        <w:t>se</w:t>
      </w:r>
      <w:r w:rsidRPr="00904A29">
        <w:rPr>
          <w:color w:val="000000" w:themeColor="text1"/>
        </w:rPr>
        <w:t xml:space="preserve"> </w:t>
      </w:r>
      <w:r w:rsidR="001569C9" w:rsidRPr="00904A29">
        <w:rPr>
          <w:color w:val="000000" w:themeColor="text1"/>
        </w:rPr>
        <w:t xml:space="preserve">spatiotemporal patterns </w:t>
      </w:r>
      <w:r w:rsidR="00B84E2A" w:rsidRPr="00904A29">
        <w:rPr>
          <w:color w:val="000000" w:themeColor="text1"/>
        </w:rPr>
        <w:t>revealed in</w:t>
      </w:r>
      <w:r w:rsidR="005A6027" w:rsidRPr="00904A29">
        <w:rPr>
          <w:color w:val="000000" w:themeColor="text1"/>
        </w:rPr>
        <w:t xml:space="preserve"> the</w:t>
      </w:r>
      <w:r w:rsidR="00B84E2A" w:rsidRPr="00904A29">
        <w:rPr>
          <w:color w:val="000000" w:themeColor="text1"/>
        </w:rPr>
        <w:t xml:space="preserve"> </w:t>
      </w:r>
      <w:proofErr w:type="spellStart"/>
      <w:r w:rsidR="001569C9" w:rsidRPr="00904A29">
        <w:rPr>
          <w:color w:val="000000" w:themeColor="text1"/>
        </w:rPr>
        <w:t>pSM</w:t>
      </w:r>
      <w:proofErr w:type="spellEnd"/>
      <w:r w:rsidR="001569C9" w:rsidRPr="00904A29">
        <w:rPr>
          <w:color w:val="000000" w:themeColor="text1"/>
        </w:rPr>
        <w:t xml:space="preserve"> </w:t>
      </w:r>
      <w:r w:rsidRPr="00904A29">
        <w:rPr>
          <w:color w:val="000000" w:themeColor="text1"/>
        </w:rPr>
        <w:t xml:space="preserve">are consistent with </w:t>
      </w:r>
      <w:r w:rsidR="001846EE" w:rsidRPr="00904A29">
        <w:rPr>
          <w:color w:val="000000" w:themeColor="text1"/>
        </w:rPr>
        <w:t xml:space="preserve">previous observations </w:t>
      </w:r>
      <w:r w:rsidRPr="00904A29">
        <w:rPr>
          <w:color w:val="000000" w:themeColor="text1"/>
        </w:rPr>
        <w:t xml:space="preserve">in chicken </w:t>
      </w:r>
      <w:r w:rsidRPr="00904A29">
        <w:rPr>
          <w:color w:val="000000" w:themeColor="text1"/>
          <w:highlight w:val="white"/>
        </w:rPr>
        <w:t>cardiac development</w:t>
      </w:r>
      <w:r w:rsidR="00D27A86" w:rsidRPr="00904A29">
        <w:rPr>
          <w:color w:val="000000" w:themeColor="text1"/>
        </w:rPr>
        <w:fldChar w:fldCharType="begin" w:fldLock="1"/>
      </w:r>
      <w:r w:rsidR="00375E8A" w:rsidRPr="00904A29">
        <w:rPr>
          <w:color w:val="000000" w:themeColor="text1"/>
        </w:rPr>
        <w:instrText>ADDIN paperpile_citation &lt;clusterId&gt;Y429M597B287F872&lt;/clusterId&gt;&lt;metadata&gt;&lt;citation&gt;&lt;id&gt;224870eb-3c33-47f9-ae8f-584a597d0d3a&lt;/id&gt;&lt;/citation&gt;&lt;/metadata&gt;&lt;data&gt;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&lt;/data&gt; \* MERGEFORMAT</w:instrText>
      </w:r>
      <w:r w:rsidR="00D27A86" w:rsidRPr="00904A29">
        <w:rPr>
          <w:color w:val="000000" w:themeColor="text1"/>
        </w:rPr>
        <w:fldChar w:fldCharType="separate"/>
      </w:r>
      <w:r w:rsidR="008A5078" w:rsidRPr="00B65855">
        <w:rPr>
          <w:color w:val="000000" w:themeColor="text1"/>
          <w:vertAlign w:val="superscript"/>
        </w:rPr>
        <w:t>48</w:t>
      </w:r>
      <w:r w:rsidR="00D27A86" w:rsidRPr="00904A29">
        <w:rPr>
          <w:color w:val="000000" w:themeColor="text1"/>
        </w:rPr>
        <w:fldChar w:fldCharType="end"/>
      </w:r>
      <w:r w:rsidRPr="00904A29">
        <w:rPr>
          <w:color w:val="000000" w:themeColor="text1"/>
        </w:rPr>
        <w:t xml:space="preserve">. </w:t>
      </w:r>
      <w:r w:rsidR="0002587C" w:rsidRPr="00904A29">
        <w:rPr>
          <w:color w:val="000000" w:themeColor="text1"/>
        </w:rPr>
        <w:t xml:space="preserve"> </w:t>
      </w:r>
    </w:p>
    <w:p w14:paraId="4F33A3B3" w14:textId="77777777" w:rsidR="009274E0" w:rsidRPr="00904A29" w:rsidRDefault="009274E0">
      <w:pPr>
        <w:jc w:val="both"/>
        <w:rPr>
          <w:color w:val="000000" w:themeColor="text1"/>
        </w:rPr>
      </w:pPr>
    </w:p>
    <w:p w14:paraId="0A9C461A" w14:textId="0DA224E9" w:rsidR="009274E0" w:rsidRPr="00904A29" w:rsidRDefault="002208CF" w:rsidP="00F531DE">
      <w:pPr>
        <w:jc w:val="both"/>
        <w:rPr>
          <w:color w:val="000000" w:themeColor="text1"/>
        </w:rPr>
      </w:pPr>
      <w:r w:rsidRPr="00904A29">
        <w:rPr>
          <w:color w:val="000000" w:themeColor="text1"/>
        </w:rPr>
        <w:t>Through</w:t>
      </w:r>
      <w:r w:rsidR="001846EE" w:rsidRPr="00904A29">
        <w:rPr>
          <w:color w:val="000000" w:themeColor="text1"/>
        </w:rPr>
        <w:t xml:space="preserve"> a </w:t>
      </w:r>
      <w:r w:rsidR="00275F8E" w:rsidRPr="00904A29">
        <w:rPr>
          <w:color w:val="000000" w:themeColor="text1"/>
        </w:rPr>
        <w:t xml:space="preserve">hierarchical clustering for </w:t>
      </w:r>
      <w:r w:rsidR="00FC557F" w:rsidRPr="00904A29">
        <w:rPr>
          <w:color w:val="000000" w:themeColor="text1"/>
        </w:rPr>
        <w:t>domains</w:t>
      </w:r>
      <w:r w:rsidRPr="00904A29">
        <w:rPr>
          <w:color w:val="000000" w:themeColor="text1"/>
        </w:rPr>
        <w:t xml:space="preserve"> across </w:t>
      </w:r>
      <w:r w:rsidR="00275F8E" w:rsidRPr="00904A29">
        <w:rPr>
          <w:color w:val="000000" w:themeColor="text1"/>
        </w:rPr>
        <w:t xml:space="preserve">all four stages </w:t>
      </w:r>
      <w:r w:rsidR="00952444" w:rsidRPr="00904A29">
        <w:rPr>
          <w:color w:val="000000" w:themeColor="text1"/>
        </w:rPr>
        <w:t xml:space="preserve">based on the </w:t>
      </w:r>
      <w:r w:rsidR="00275F8E" w:rsidRPr="00904A29">
        <w:rPr>
          <w:color w:val="000000" w:themeColor="text1"/>
        </w:rPr>
        <w:t xml:space="preserve">expression of top </w:t>
      </w:r>
      <w:r w:rsidR="00A678B8" w:rsidRPr="00904A29">
        <w:rPr>
          <w:color w:val="000000" w:themeColor="text1"/>
        </w:rPr>
        <w:t>domain</w:t>
      </w:r>
      <w:r w:rsidR="00275F8E" w:rsidRPr="00904A29">
        <w:rPr>
          <w:color w:val="000000" w:themeColor="text1"/>
        </w:rPr>
        <w:t>-specific marker genes</w:t>
      </w:r>
      <w:r w:rsidR="00C92633" w:rsidRPr="00904A29">
        <w:rPr>
          <w:color w:val="000000" w:themeColor="text1"/>
        </w:rPr>
        <w:t>, we found expression progr</w:t>
      </w:r>
      <w:r w:rsidR="00C04CCB" w:rsidRPr="00904A29">
        <w:rPr>
          <w:color w:val="000000" w:themeColor="text1"/>
        </w:rPr>
        <w:t>am</w:t>
      </w:r>
      <w:r w:rsidR="00E445C0" w:rsidRPr="00904A29">
        <w:rPr>
          <w:color w:val="000000" w:themeColor="text1"/>
        </w:rPr>
        <w:t>s specific to evolving structures</w:t>
      </w:r>
      <w:r w:rsidR="00275F8E" w:rsidRPr="00904A29">
        <w:rPr>
          <w:color w:val="000000" w:themeColor="text1"/>
        </w:rPr>
        <w:t xml:space="preserve"> (Fig</w:t>
      </w:r>
      <w:r w:rsidR="003D68DF" w:rsidRPr="00904A29">
        <w:rPr>
          <w:color w:val="000000" w:themeColor="text1"/>
        </w:rPr>
        <w:t>.</w:t>
      </w:r>
      <w:r w:rsidR="00275F8E" w:rsidRPr="00904A29">
        <w:rPr>
          <w:color w:val="000000" w:themeColor="text1"/>
        </w:rPr>
        <w:t xml:space="preserve"> 4e). We observed </w:t>
      </w:r>
      <w:r w:rsidR="00DF5306" w:rsidRPr="00904A29">
        <w:rPr>
          <w:color w:val="000000" w:themeColor="text1"/>
        </w:rPr>
        <w:t xml:space="preserve">the </w:t>
      </w:r>
      <w:r w:rsidR="00275F8E" w:rsidRPr="00904A29">
        <w:rPr>
          <w:color w:val="000000" w:themeColor="text1"/>
        </w:rPr>
        <w:t xml:space="preserve">valves of D7 and D10 </w:t>
      </w:r>
      <w:r w:rsidR="00DF5306" w:rsidRPr="00904A29">
        <w:rPr>
          <w:color w:val="000000" w:themeColor="text1"/>
        </w:rPr>
        <w:t xml:space="preserve">to be </w:t>
      </w:r>
      <w:r w:rsidR="00275F8E" w:rsidRPr="00904A29">
        <w:rPr>
          <w:color w:val="000000" w:themeColor="text1"/>
        </w:rPr>
        <w:t xml:space="preserve">similar to each other in expression, </w:t>
      </w:r>
      <w:r w:rsidR="00D555C7" w:rsidRPr="00904A29">
        <w:rPr>
          <w:color w:val="000000" w:themeColor="text1"/>
        </w:rPr>
        <w:t xml:space="preserve">with </w:t>
      </w:r>
      <w:r w:rsidR="00275F8E" w:rsidRPr="00904A29">
        <w:rPr>
          <w:color w:val="000000" w:themeColor="text1"/>
        </w:rPr>
        <w:t xml:space="preserve">genes that regulate cell growth and proliferation such as S100A11, S100A6, </w:t>
      </w:r>
      <w:r w:rsidR="00793B62" w:rsidRPr="00904A29">
        <w:rPr>
          <w:color w:val="000000" w:themeColor="text1"/>
        </w:rPr>
        <w:t xml:space="preserve">and </w:t>
      </w:r>
      <w:r w:rsidR="00275F8E" w:rsidRPr="00904A29">
        <w:rPr>
          <w:color w:val="000000" w:themeColor="text1"/>
        </w:rPr>
        <w:t>CNMD,</w:t>
      </w:r>
      <w:r w:rsidR="00915529" w:rsidRPr="00904A29">
        <w:rPr>
          <w:color w:val="000000" w:themeColor="text1"/>
        </w:rPr>
        <w:t xml:space="preserve"> as well</w:t>
      </w:r>
      <w:r w:rsidR="005F5509" w:rsidRPr="00904A29">
        <w:rPr>
          <w:color w:val="000000" w:themeColor="text1"/>
        </w:rPr>
        <w:t xml:space="preserve"> as</w:t>
      </w:r>
      <w:r w:rsidR="00275F8E" w:rsidRPr="00904A29">
        <w:rPr>
          <w:color w:val="000000" w:themeColor="text1"/>
        </w:rPr>
        <w:t xml:space="preserve"> genes associated with cell-collagen interaction such as TGFBI</w:t>
      </w:r>
      <w:r w:rsidR="00793B62" w:rsidRPr="00904A29">
        <w:rPr>
          <w:color w:val="000000" w:themeColor="text1"/>
        </w:rPr>
        <w:t>,</w:t>
      </w:r>
      <w:r w:rsidR="00275F8E" w:rsidRPr="00904A29">
        <w:rPr>
          <w:color w:val="000000" w:themeColor="text1"/>
        </w:rPr>
        <w:t xml:space="preserve"> found as the </w:t>
      </w:r>
      <w:r w:rsidR="006959EA" w:rsidRPr="00904A29">
        <w:rPr>
          <w:color w:val="000000" w:themeColor="text1"/>
        </w:rPr>
        <w:t xml:space="preserve">top </w:t>
      </w:r>
      <w:r w:rsidR="00275F8E" w:rsidRPr="00904A29">
        <w:rPr>
          <w:color w:val="000000" w:themeColor="text1"/>
        </w:rPr>
        <w:t xml:space="preserve">marker genes for these populations. </w:t>
      </w:r>
      <w:r w:rsidR="00F531DE" w:rsidRPr="00904A29">
        <w:rPr>
          <w:color w:val="000000" w:themeColor="text1"/>
        </w:rPr>
        <w:t>We also</w:t>
      </w:r>
      <w:r w:rsidR="00275F8E" w:rsidRPr="00904A29">
        <w:rPr>
          <w:color w:val="000000" w:themeColor="text1"/>
        </w:rPr>
        <w:t xml:space="preserve"> performed </w:t>
      </w:r>
      <w:r w:rsidR="00F531DE" w:rsidRPr="00904A29">
        <w:rPr>
          <w:color w:val="000000" w:themeColor="text1"/>
        </w:rPr>
        <w:t>GO</w:t>
      </w:r>
      <w:r w:rsidR="00275F8E" w:rsidRPr="00904A29">
        <w:rPr>
          <w:color w:val="000000" w:themeColor="text1"/>
        </w:rPr>
        <w:t xml:space="preserve"> analysis to </w:t>
      </w:r>
      <w:r w:rsidR="00F531DE" w:rsidRPr="00904A29">
        <w:rPr>
          <w:color w:val="000000" w:themeColor="text1"/>
        </w:rPr>
        <w:t>study the function</w:t>
      </w:r>
      <w:r w:rsidR="00407053" w:rsidRPr="00904A29">
        <w:rPr>
          <w:color w:val="000000" w:themeColor="text1"/>
        </w:rPr>
        <w:t xml:space="preserve"> of</w:t>
      </w:r>
      <w:r w:rsidR="00F531DE" w:rsidRPr="00904A29">
        <w:rPr>
          <w:color w:val="000000" w:themeColor="text1"/>
        </w:rPr>
        <w:t xml:space="preserve"> identified valve structures</w:t>
      </w:r>
      <w:r w:rsidR="00774A3F" w:rsidRPr="00904A29">
        <w:rPr>
          <w:color w:val="000000" w:themeColor="text1"/>
        </w:rPr>
        <w:t xml:space="preserve"> </w:t>
      </w:r>
      <w:r w:rsidR="00275F8E" w:rsidRPr="00904A29">
        <w:rPr>
          <w:color w:val="000000" w:themeColor="text1"/>
        </w:rPr>
        <w:t>(Fig</w:t>
      </w:r>
      <w:r w:rsidR="00E41336" w:rsidRPr="00904A29">
        <w:rPr>
          <w:color w:val="000000" w:themeColor="text1"/>
        </w:rPr>
        <w:t>.</w:t>
      </w:r>
      <w:r w:rsidR="00275F8E" w:rsidRPr="00904A29">
        <w:rPr>
          <w:color w:val="000000" w:themeColor="text1"/>
        </w:rPr>
        <w:t xml:space="preserve"> 4f)</w:t>
      </w:r>
      <w:r w:rsidR="002A2078" w:rsidRPr="00904A29">
        <w:rPr>
          <w:color w:val="000000" w:themeColor="text1"/>
        </w:rPr>
        <w:t xml:space="preserve"> and </w:t>
      </w:r>
      <w:r w:rsidR="00275F8E" w:rsidRPr="00904A29">
        <w:rPr>
          <w:color w:val="000000" w:themeColor="text1"/>
        </w:rPr>
        <w:t xml:space="preserve">found </w:t>
      </w:r>
      <w:r w:rsidR="00423B27" w:rsidRPr="00904A29">
        <w:rPr>
          <w:color w:val="000000" w:themeColor="text1"/>
        </w:rPr>
        <w:t xml:space="preserve">enrichment of </w:t>
      </w:r>
      <w:r w:rsidR="00275F8E" w:rsidRPr="00904A29">
        <w:rPr>
          <w:color w:val="000000" w:themeColor="text1"/>
        </w:rPr>
        <w:t>GO terms associated with negative regulation of BMP signaling pathway</w:t>
      </w:r>
      <w:r w:rsidR="00082016" w:rsidRPr="00904A29">
        <w:rPr>
          <w:color w:val="000000" w:themeColor="text1"/>
        </w:rPr>
        <w:t xml:space="preserve"> and</w:t>
      </w:r>
      <w:r w:rsidR="00275F8E" w:rsidRPr="00904A29">
        <w:rPr>
          <w:color w:val="000000" w:themeColor="text1"/>
        </w:rPr>
        <w:t xml:space="preserve"> negative regulation of epithelial-mesenchymal transformation (EMT). </w:t>
      </w:r>
      <w:r w:rsidR="00DD1CC8" w:rsidRPr="00904A29">
        <w:rPr>
          <w:color w:val="000000" w:themeColor="text1"/>
        </w:rPr>
        <w:t>Previous s</w:t>
      </w:r>
      <w:r w:rsidR="00275F8E" w:rsidRPr="00904A29">
        <w:rPr>
          <w:color w:val="000000" w:themeColor="text1"/>
        </w:rPr>
        <w:t>tudie</w:t>
      </w:r>
      <w:r w:rsidR="00DD1CC8" w:rsidRPr="00904A29">
        <w:rPr>
          <w:color w:val="000000" w:themeColor="text1"/>
        </w:rPr>
        <w:t>s</w:t>
      </w:r>
      <w:r w:rsidR="00275F8E" w:rsidRPr="00904A29">
        <w:rPr>
          <w:color w:val="000000" w:themeColor="text1"/>
        </w:rPr>
        <w:t xml:space="preserve"> found that EMT mediated by BMP2 is required for signaling from the myocardium to the underlying endothelium to form endocardial cushion (EC), which ultimately gives rise to the mature heart valves and septa</w:t>
      </w:r>
      <w:r w:rsidR="00DE2B8E" w:rsidRPr="00904A29">
        <w:rPr>
          <w:color w:val="000000" w:themeColor="text1"/>
        </w:rPr>
        <w:fldChar w:fldCharType="begin" w:fldLock="1"/>
      </w:r>
      <w:r w:rsidR="00DE2B8E" w:rsidRPr="00904A29">
        <w:rPr>
          <w:color w:val="000000" w:themeColor="text1"/>
        </w:rPr>
        <w:instrText>ADDIN paperpile_citation &lt;clusterId&gt;W678J956F426D139&lt;/clusterId&gt;&lt;metadata&gt;&lt;citation&gt;&lt;id&gt;939d838a-d8a2-426b-95b6-e66f6a00b2aa&lt;/id&gt;&lt;/citation&gt;&lt;/metadata&gt;&lt;data&gt;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&lt;/data&gt; \* MERGEFORMAT</w:instrText>
      </w:r>
      <w:r w:rsidR="00DE2B8E" w:rsidRPr="00904A29">
        <w:rPr>
          <w:color w:val="000000" w:themeColor="text1"/>
        </w:rPr>
        <w:fldChar w:fldCharType="separate"/>
      </w:r>
      <w:r w:rsidR="008A5078" w:rsidRPr="00B65855">
        <w:rPr>
          <w:color w:val="000000" w:themeColor="text1"/>
          <w:vertAlign w:val="superscript"/>
        </w:rPr>
        <w:t>49</w:t>
      </w:r>
      <w:r w:rsidR="00DE2B8E" w:rsidRPr="00904A29">
        <w:rPr>
          <w:color w:val="000000" w:themeColor="text1"/>
        </w:rPr>
        <w:fldChar w:fldCharType="end"/>
      </w:r>
      <w:r w:rsidR="00DC7421" w:rsidRPr="00904A29">
        <w:rPr>
          <w:color w:val="000000" w:themeColor="text1"/>
        </w:rPr>
        <w:t>.</w:t>
      </w:r>
      <w:r w:rsidR="00275F8E" w:rsidRPr="00904A29">
        <w:rPr>
          <w:color w:val="000000" w:themeColor="text1"/>
        </w:rPr>
        <w:t xml:space="preserve">  We also observed enrichment of positive regulation of canonical </w:t>
      </w:r>
      <w:proofErr w:type="spellStart"/>
      <w:r w:rsidR="00275F8E" w:rsidRPr="00904A29">
        <w:rPr>
          <w:color w:val="000000" w:themeColor="text1"/>
        </w:rPr>
        <w:t>Wnt</w:t>
      </w:r>
      <w:proofErr w:type="spellEnd"/>
      <w:r w:rsidR="00275F8E" w:rsidRPr="00904A29">
        <w:rPr>
          <w:color w:val="000000" w:themeColor="text1"/>
        </w:rPr>
        <w:t xml:space="preserve"> signaling pathway, </w:t>
      </w:r>
      <w:r w:rsidR="00DD1CC8" w:rsidRPr="00904A29">
        <w:rPr>
          <w:color w:val="000000" w:themeColor="text1"/>
        </w:rPr>
        <w:t xml:space="preserve">previously </w:t>
      </w:r>
      <w:r w:rsidR="00275F8E" w:rsidRPr="00904A29">
        <w:rPr>
          <w:color w:val="000000" w:themeColor="text1"/>
        </w:rPr>
        <w:t xml:space="preserve">shown </w:t>
      </w:r>
      <w:r w:rsidR="00DD1CC8" w:rsidRPr="00904A29">
        <w:rPr>
          <w:color w:val="000000" w:themeColor="text1"/>
        </w:rPr>
        <w:t xml:space="preserve">as </w:t>
      </w:r>
      <w:r w:rsidR="00275F8E" w:rsidRPr="00904A29">
        <w:rPr>
          <w:color w:val="000000" w:themeColor="text1"/>
        </w:rPr>
        <w:t>a regulator of endocardial cushion maturation as well as valve leaflet stratification, homeostasis, and pathogenesis</w:t>
      </w:r>
      <w:r w:rsidR="00406641" w:rsidRPr="00904A29">
        <w:rPr>
          <w:color w:val="000000" w:themeColor="text1"/>
        </w:rPr>
        <w:fldChar w:fldCharType="begin" w:fldLock="1"/>
      </w:r>
      <w:r w:rsidR="00406641" w:rsidRPr="00904A29">
        <w:rPr>
          <w:color w:val="000000" w:themeColor="text1"/>
        </w:rPr>
        <w:instrText>ADDIN paperpile_citation &lt;clusterId&gt;Y649L799H181F811&lt;/clusterId&gt;&lt;metadata&gt;&lt;citation&gt;&lt;id&gt;3dd7c3ac-04a3-4271-80a1-331e974e12e3&lt;/id&gt;&lt;/citation&gt;&lt;/metadata&gt;&lt;data&gt;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&lt;/data&gt; \* MERGEFORMAT</w:instrText>
      </w:r>
      <w:r w:rsidR="00406641" w:rsidRPr="00904A29">
        <w:rPr>
          <w:color w:val="000000" w:themeColor="text1"/>
        </w:rPr>
        <w:fldChar w:fldCharType="separate"/>
      </w:r>
      <w:r w:rsidR="008A5078" w:rsidRPr="00B65855">
        <w:rPr>
          <w:color w:val="000000" w:themeColor="text1"/>
          <w:vertAlign w:val="superscript"/>
        </w:rPr>
        <w:t>50</w:t>
      </w:r>
      <w:r w:rsidR="00406641" w:rsidRPr="00904A29">
        <w:rPr>
          <w:color w:val="000000" w:themeColor="text1"/>
        </w:rPr>
        <w:fldChar w:fldCharType="end"/>
      </w:r>
      <w:r w:rsidR="00275F8E" w:rsidRPr="00904A29">
        <w:rPr>
          <w:color w:val="000000" w:themeColor="text1"/>
        </w:rPr>
        <w:t xml:space="preserve">. </w:t>
      </w:r>
    </w:p>
    <w:p w14:paraId="2839F8D6" w14:textId="77777777" w:rsidR="009274E0" w:rsidRPr="00904A29" w:rsidRDefault="009274E0" w:rsidP="00042D83">
      <w:pPr>
        <w:jc w:val="both"/>
        <w:rPr>
          <w:color w:val="000000" w:themeColor="text1"/>
          <w:lang w:val="en-US"/>
        </w:rPr>
      </w:pPr>
    </w:p>
    <w:p w14:paraId="2D788B14" w14:textId="557E95E1" w:rsidR="009274E0" w:rsidRPr="00904A29" w:rsidRDefault="00275F8E" w:rsidP="00B159B9">
      <w:pPr>
        <w:jc w:val="both"/>
        <w:rPr>
          <w:color w:val="000000" w:themeColor="text1"/>
        </w:rPr>
      </w:pPr>
      <w:r w:rsidRPr="00904A29">
        <w:rPr>
          <w:color w:val="000000" w:themeColor="text1"/>
        </w:rPr>
        <w:t xml:space="preserve">To investigate cell-cell communication between </w:t>
      </w:r>
      <w:r w:rsidR="00BA1F95" w:rsidRPr="00904A29">
        <w:rPr>
          <w:color w:val="000000" w:themeColor="text1"/>
        </w:rPr>
        <w:t xml:space="preserve">the </w:t>
      </w:r>
      <w:r w:rsidRPr="00904A29">
        <w:rPr>
          <w:color w:val="000000" w:themeColor="text1"/>
        </w:rPr>
        <w:t xml:space="preserve">identified valve structures and other tissue regions, we </w:t>
      </w:r>
      <w:r w:rsidR="00213889" w:rsidRPr="00904A29">
        <w:rPr>
          <w:color w:val="000000" w:themeColor="text1"/>
        </w:rPr>
        <w:t xml:space="preserve">performed </w:t>
      </w:r>
      <w:r w:rsidRPr="00904A29">
        <w:rPr>
          <w:color w:val="000000" w:themeColor="text1"/>
        </w:rPr>
        <w:t>spa</w:t>
      </w:r>
      <w:r w:rsidR="00D742F7" w:rsidRPr="00904A29">
        <w:rPr>
          <w:color w:val="000000" w:themeColor="text1"/>
        </w:rPr>
        <w:t>ce</w:t>
      </w:r>
      <w:r w:rsidRPr="00904A29">
        <w:rPr>
          <w:color w:val="000000" w:themeColor="text1"/>
        </w:rPr>
        <w:t xml:space="preserve">-constrained </w:t>
      </w:r>
      <w:proofErr w:type="spellStart"/>
      <w:r w:rsidRPr="00904A29">
        <w:rPr>
          <w:color w:val="000000" w:themeColor="text1"/>
        </w:rPr>
        <w:t>CellChat</w:t>
      </w:r>
      <w:proofErr w:type="spellEnd"/>
      <w:r w:rsidRPr="00904A29">
        <w:rPr>
          <w:color w:val="000000" w:themeColor="text1"/>
        </w:rPr>
        <w:t xml:space="preserve"> analysis</w:t>
      </w:r>
      <w:r w:rsidR="002A1A3E" w:rsidRPr="00904A29">
        <w:rPr>
          <w:color w:val="000000" w:themeColor="text1"/>
        </w:rPr>
        <w:fldChar w:fldCharType="begin" w:fldLock="1"/>
      </w:r>
      <w:r w:rsidR="002A1A3E" w:rsidRPr="00904A29">
        <w:rPr>
          <w:color w:val="000000" w:themeColor="text1"/>
        </w:rPr>
        <w:instrText>ADDIN paperpile_citation &lt;clusterId&gt;O489C749R221V842&lt;/clusterId&gt;&lt;metadata&gt;&lt;citation&gt;&lt;id&gt;bcc21275-52ef-4ae8-b16a-d67357324147&lt;/id&gt;&lt;/citation&gt;&lt;/metadata&gt;&lt;data&gt;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&lt;/data&gt; \* MERGEFORMAT</w:instrText>
      </w:r>
      <w:r w:rsidR="002A1A3E" w:rsidRPr="00904A29">
        <w:rPr>
          <w:color w:val="000000" w:themeColor="text1"/>
        </w:rPr>
        <w:fldChar w:fldCharType="separate"/>
      </w:r>
      <w:r w:rsidR="008A5078" w:rsidRPr="00B65855">
        <w:rPr>
          <w:color w:val="000000" w:themeColor="text1"/>
          <w:vertAlign w:val="superscript"/>
        </w:rPr>
        <w:t>51</w:t>
      </w:r>
      <w:r w:rsidR="002A1A3E" w:rsidRPr="00904A29">
        <w:rPr>
          <w:color w:val="000000" w:themeColor="text1"/>
        </w:rPr>
        <w:fldChar w:fldCharType="end"/>
      </w:r>
      <w:r w:rsidRPr="00904A29">
        <w:rPr>
          <w:color w:val="000000" w:themeColor="text1"/>
        </w:rPr>
        <w:t xml:space="preserve"> using the </w:t>
      </w:r>
      <w:r w:rsidR="00FC557F" w:rsidRPr="00904A29">
        <w:rPr>
          <w:color w:val="000000" w:themeColor="text1"/>
        </w:rPr>
        <w:t>domain</w:t>
      </w:r>
      <w:r w:rsidR="00BA1F95" w:rsidRPr="00904A29">
        <w:rPr>
          <w:color w:val="000000" w:themeColor="text1"/>
        </w:rPr>
        <w:t xml:space="preserve"> labels</w:t>
      </w:r>
      <w:r w:rsidRPr="00904A29">
        <w:rPr>
          <w:color w:val="000000" w:themeColor="text1"/>
        </w:rPr>
        <w:t xml:space="preserve"> from </w:t>
      </w:r>
      <w:proofErr w:type="spellStart"/>
      <w:r w:rsidRPr="00904A29">
        <w:rPr>
          <w:color w:val="000000" w:themeColor="text1"/>
        </w:rPr>
        <w:t>SpaceFlow</w:t>
      </w:r>
      <w:proofErr w:type="spellEnd"/>
      <w:r w:rsidRPr="00904A29">
        <w:rPr>
          <w:color w:val="000000" w:themeColor="text1"/>
        </w:rPr>
        <w:t xml:space="preserve"> as </w:t>
      </w:r>
      <w:r w:rsidR="00BA1F95" w:rsidRPr="00904A29">
        <w:rPr>
          <w:color w:val="000000" w:themeColor="text1"/>
        </w:rPr>
        <w:t>groupings</w:t>
      </w:r>
      <w:r w:rsidRPr="00904A29">
        <w:rPr>
          <w:color w:val="000000" w:themeColor="text1"/>
        </w:rPr>
        <w:t>.</w:t>
      </w:r>
      <w:r w:rsidR="003D4D4E" w:rsidRPr="00904A29">
        <w:rPr>
          <w:color w:val="000000" w:themeColor="text1"/>
        </w:rPr>
        <w:t xml:space="preserve"> </w:t>
      </w:r>
      <w:r w:rsidR="00B159B9" w:rsidRPr="00904A29">
        <w:rPr>
          <w:color w:val="000000" w:themeColor="text1"/>
        </w:rPr>
        <w:t xml:space="preserve">The top two identified pathways for the valve structures are </w:t>
      </w:r>
      <w:proofErr w:type="spellStart"/>
      <w:r w:rsidR="00B159B9" w:rsidRPr="00904A29">
        <w:rPr>
          <w:color w:val="000000" w:themeColor="text1"/>
        </w:rPr>
        <w:t>midkine</w:t>
      </w:r>
      <w:proofErr w:type="spellEnd"/>
      <w:r w:rsidR="00B159B9" w:rsidRPr="00904A29">
        <w:rPr>
          <w:color w:val="000000" w:themeColor="text1"/>
        </w:rPr>
        <w:t xml:space="preserve"> (MK) and pleiotrophin (PTN), which belong to the subfamily of heparin-binding growth factors. We observed strong signaling in MDK-SDC2, MDK-NCL</w:t>
      </w:r>
      <w:r w:rsidR="00F16434" w:rsidRPr="00904A29">
        <w:rPr>
          <w:color w:val="000000" w:themeColor="text1"/>
        </w:rPr>
        <w:t xml:space="preserve">, </w:t>
      </w:r>
      <w:r w:rsidR="00B159B9" w:rsidRPr="00904A29">
        <w:rPr>
          <w:color w:val="000000" w:themeColor="text1"/>
        </w:rPr>
        <w:t>PTN-SDC2</w:t>
      </w:r>
      <w:r w:rsidR="00F16434" w:rsidRPr="00904A29">
        <w:rPr>
          <w:color w:val="000000" w:themeColor="text1"/>
        </w:rPr>
        <w:t>,</w:t>
      </w:r>
      <w:r w:rsidR="00B159B9" w:rsidRPr="00904A29">
        <w:rPr>
          <w:color w:val="000000" w:themeColor="text1"/>
        </w:rPr>
        <w:t xml:space="preserve"> and PTN-NCL ligand-receptor pairs</w:t>
      </w:r>
      <w:r w:rsidR="00BA19B2" w:rsidRPr="00904A29">
        <w:rPr>
          <w:color w:val="000000" w:themeColor="text1"/>
        </w:rPr>
        <w:t xml:space="preserve"> </w:t>
      </w:r>
      <w:r w:rsidR="00B159B9" w:rsidRPr="00904A29">
        <w:rPr>
          <w:color w:val="000000" w:themeColor="text1"/>
        </w:rPr>
        <w:t>from valve tissue to nearby immature cardiomyocytes and atrium cardiomyocytes (Fig. 4g).</w:t>
      </w:r>
      <w:r w:rsidRPr="00904A29">
        <w:rPr>
          <w:color w:val="000000" w:themeColor="text1"/>
        </w:rPr>
        <w:t xml:space="preserve"> </w:t>
      </w:r>
      <w:r w:rsidR="005E605C" w:rsidRPr="00904A29">
        <w:rPr>
          <w:color w:val="000000" w:themeColor="text1"/>
        </w:rPr>
        <w:t>The</w:t>
      </w:r>
      <w:r w:rsidR="00B159B9" w:rsidRPr="00904A29">
        <w:rPr>
          <w:color w:val="000000" w:themeColor="text1"/>
        </w:rPr>
        <w:t>se interactions</w:t>
      </w:r>
      <w:r w:rsidRPr="00904A29">
        <w:rPr>
          <w:color w:val="000000" w:themeColor="text1"/>
        </w:rPr>
        <w:t xml:space="preserve"> have various functions, such as angiogenesis, oncogenesis, stem cell self-renewal, </w:t>
      </w:r>
      <w:r w:rsidR="00217C4C" w:rsidRPr="00904A29">
        <w:rPr>
          <w:color w:val="000000" w:themeColor="text1"/>
        </w:rPr>
        <w:t>and</w:t>
      </w:r>
      <w:r w:rsidRPr="00904A29">
        <w:rPr>
          <w:color w:val="000000" w:themeColor="text1"/>
        </w:rPr>
        <w:t xml:space="preserve"> play important roles in the regeneration of tissues, such as the myocardium, cartilage, neuron, muscle, and bone</w:t>
      </w:r>
      <w:r w:rsidR="00DD0357" w:rsidRPr="00904A29">
        <w:rPr>
          <w:color w:val="000000" w:themeColor="text1"/>
        </w:rPr>
        <w:fldChar w:fldCharType="begin" w:fldLock="1"/>
      </w:r>
      <w:r w:rsidR="00DD0357" w:rsidRPr="00904A29">
        <w:rPr>
          <w:color w:val="000000" w:themeColor="text1"/>
        </w:rPr>
        <w:instrText>ADDIN paperpile_citation &lt;clusterId&gt;U665I625E316B736&lt;/clusterId&gt;&lt;metadata&gt;&lt;citation&gt;&lt;id&gt;5d9a4240-7943-4c77-a702-8c4df31bbf14&lt;/id&gt;&lt;/citation&gt;&lt;/metadata&gt;&lt;data&gt;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&lt;/data&gt; \* MERGEFORMAT</w:instrText>
      </w:r>
      <w:r w:rsidR="00DD0357" w:rsidRPr="00904A29">
        <w:rPr>
          <w:color w:val="000000" w:themeColor="text1"/>
        </w:rPr>
        <w:fldChar w:fldCharType="separate"/>
      </w:r>
      <w:r w:rsidR="008A5078" w:rsidRPr="00B65855">
        <w:rPr>
          <w:color w:val="000000" w:themeColor="text1"/>
          <w:vertAlign w:val="superscript"/>
        </w:rPr>
        <w:t>52</w:t>
      </w:r>
      <w:r w:rsidR="00DD0357" w:rsidRPr="00904A29">
        <w:rPr>
          <w:color w:val="000000" w:themeColor="text1"/>
        </w:rPr>
        <w:fldChar w:fldCharType="end"/>
      </w:r>
      <w:r w:rsidRPr="00904A29">
        <w:rPr>
          <w:color w:val="000000" w:themeColor="text1"/>
        </w:rPr>
        <w:t xml:space="preserve">. </w:t>
      </w:r>
      <w:r w:rsidR="004F7F23" w:rsidRPr="00904A29">
        <w:rPr>
          <w:color w:val="000000" w:themeColor="text1"/>
        </w:rPr>
        <w:t>S</w:t>
      </w:r>
      <w:r w:rsidRPr="00904A29">
        <w:rPr>
          <w:color w:val="000000" w:themeColor="text1"/>
        </w:rPr>
        <w:t xml:space="preserve">tudies have shown that </w:t>
      </w:r>
      <w:proofErr w:type="spellStart"/>
      <w:r w:rsidRPr="00904A29">
        <w:rPr>
          <w:color w:val="000000" w:themeColor="text1"/>
        </w:rPr>
        <w:t>midkine</w:t>
      </w:r>
      <w:proofErr w:type="spellEnd"/>
      <w:r w:rsidRPr="00904A29">
        <w:rPr>
          <w:color w:val="000000" w:themeColor="text1"/>
        </w:rPr>
        <w:t xml:space="preserve"> impedes the calcification of aortic valve interstitial cells through cell-cell communications</w:t>
      </w:r>
      <w:r w:rsidR="009C56B8" w:rsidRPr="00904A29">
        <w:rPr>
          <w:color w:val="000000" w:themeColor="text1"/>
        </w:rPr>
        <w:fldChar w:fldCharType="begin" w:fldLock="1"/>
      </w:r>
      <w:r w:rsidR="009C56B8" w:rsidRPr="00904A29">
        <w:rPr>
          <w:color w:val="000000" w:themeColor="text1"/>
        </w:rPr>
        <w:instrText>ADDIN paperpile_citation &lt;clusterId&gt;O613C769Y451W874&lt;/clusterId&gt;&lt;metadata&gt;&lt;citation&gt;&lt;id&gt;76100171-c542-4ed1-9654-3a8fc39c6339&lt;/id&gt;&lt;/citation&gt;&lt;/metadata&gt;&lt;data&gt;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&lt;/data&gt; \* MERGEFORMAT</w:instrText>
      </w:r>
      <w:r w:rsidR="009C56B8" w:rsidRPr="00904A29">
        <w:rPr>
          <w:color w:val="000000" w:themeColor="text1"/>
        </w:rPr>
        <w:fldChar w:fldCharType="separate"/>
      </w:r>
      <w:r w:rsidR="008A5078" w:rsidRPr="00B65855">
        <w:rPr>
          <w:color w:val="000000" w:themeColor="text1"/>
          <w:vertAlign w:val="superscript"/>
        </w:rPr>
        <w:t>53</w:t>
      </w:r>
      <w:r w:rsidR="009C56B8" w:rsidRPr="00904A29">
        <w:rPr>
          <w:color w:val="000000" w:themeColor="text1"/>
        </w:rPr>
        <w:fldChar w:fldCharType="end"/>
      </w:r>
      <w:r w:rsidRPr="00904A29">
        <w:rPr>
          <w:color w:val="000000" w:themeColor="text1"/>
        </w:rPr>
        <w:t xml:space="preserve">. In addition, </w:t>
      </w:r>
      <w:r w:rsidR="00987CAE" w:rsidRPr="00904A29">
        <w:rPr>
          <w:color w:val="000000" w:themeColor="text1"/>
        </w:rPr>
        <w:t>SDC2 is found required for migration of the bilateral heart fields towards the mid-line in zebrafish model</w:t>
      </w:r>
      <w:r w:rsidR="00987CAE" w:rsidRPr="00904A29">
        <w:rPr>
          <w:color w:val="000000" w:themeColor="text1"/>
        </w:rPr>
        <w:fldChar w:fldCharType="begin" w:fldLock="1"/>
      </w:r>
      <w:r w:rsidR="00987CAE" w:rsidRPr="00904A29">
        <w:rPr>
          <w:color w:val="000000" w:themeColor="text1"/>
        </w:rPr>
        <w:instrText>ADDIN paperpile_citation &lt;clusterId&gt;O613C769Y451V864&lt;/clusterId&gt;&lt;metadata&gt;&lt;citation&gt;&lt;id&gt;8174f91c-a069-0f07-b1ca-3e2731185249&lt;/id&gt;&lt;/citation&gt;&lt;/metadata&gt;&lt;data&gt;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&lt;/data&gt; \* MERGEFORMAT</w:instrText>
      </w:r>
      <w:r w:rsidR="00987CAE" w:rsidRPr="00904A29">
        <w:rPr>
          <w:color w:val="000000" w:themeColor="text1"/>
        </w:rPr>
        <w:fldChar w:fldCharType="separate"/>
      </w:r>
      <w:r w:rsidR="008A5078" w:rsidRPr="00B65855">
        <w:rPr>
          <w:color w:val="000000" w:themeColor="text1"/>
          <w:vertAlign w:val="superscript"/>
        </w:rPr>
        <w:t>54</w:t>
      </w:r>
      <w:r w:rsidR="00987CAE" w:rsidRPr="00904A29">
        <w:rPr>
          <w:color w:val="000000" w:themeColor="text1"/>
        </w:rPr>
        <w:fldChar w:fldCharType="end"/>
      </w:r>
      <w:r w:rsidR="00987CAE" w:rsidRPr="00904A29">
        <w:rPr>
          <w:color w:val="000000" w:themeColor="text1"/>
        </w:rPr>
        <w:t xml:space="preserve">. </w:t>
      </w:r>
      <w:r w:rsidRPr="00904A29">
        <w:rPr>
          <w:color w:val="000000" w:themeColor="text1"/>
        </w:rPr>
        <w:t xml:space="preserve"> </w:t>
      </w:r>
      <w:r w:rsidRPr="00904A29">
        <w:rPr>
          <w:color w:val="000000" w:themeColor="text1"/>
        </w:rPr>
        <w:lastRenderedPageBreak/>
        <w:t>Pleiotrophin</w:t>
      </w:r>
      <w:r w:rsidR="00AA34E6" w:rsidRPr="00904A29">
        <w:rPr>
          <w:color w:val="000000" w:themeColor="text1"/>
        </w:rPr>
        <w:t xml:space="preserve"> </w:t>
      </w:r>
      <w:r w:rsidRPr="00904A29">
        <w:rPr>
          <w:color w:val="000000" w:themeColor="text1"/>
        </w:rPr>
        <w:t>(PTN) is usually considered a cytokine and growth factor that promotes angiogenesis</w:t>
      </w:r>
      <w:r w:rsidR="00F84F2D" w:rsidRPr="00904A29">
        <w:rPr>
          <w:color w:val="000000" w:themeColor="text1"/>
        </w:rPr>
        <w:fldChar w:fldCharType="begin" w:fldLock="1"/>
      </w:r>
      <w:r w:rsidR="00F84F2D" w:rsidRPr="00904A29">
        <w:rPr>
          <w:color w:val="000000" w:themeColor="text1"/>
        </w:rPr>
        <w:instrText>ADDIN paperpile_citation &lt;clusterId&gt;B531P688E978B683&lt;/clusterId&gt;&lt;metadata&gt;&lt;citation&gt;&lt;id&gt;04be5708-3e65-4637-9c8e-5752ce42816d&lt;/id&gt;&lt;/citation&gt;&lt;/metadata&gt;&lt;data&gt;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&lt;/data&gt; \* MERGEFORMAT</w:instrText>
      </w:r>
      <w:r w:rsidR="00F84F2D" w:rsidRPr="00904A29">
        <w:rPr>
          <w:color w:val="000000" w:themeColor="text1"/>
        </w:rPr>
        <w:fldChar w:fldCharType="separate"/>
      </w:r>
      <w:r w:rsidR="008A5078" w:rsidRPr="00B65855">
        <w:rPr>
          <w:color w:val="000000" w:themeColor="text1"/>
          <w:vertAlign w:val="superscript"/>
        </w:rPr>
        <w:t>55</w:t>
      </w:r>
      <w:r w:rsidR="00F84F2D" w:rsidRPr="00904A29">
        <w:rPr>
          <w:color w:val="000000" w:themeColor="text1"/>
        </w:rPr>
        <w:fldChar w:fldCharType="end"/>
      </w:r>
      <w:r w:rsidRPr="00904A29">
        <w:rPr>
          <w:color w:val="000000" w:themeColor="text1"/>
        </w:rPr>
        <w:t xml:space="preserve">. Together, the observed cell-cell communication </w:t>
      </w:r>
      <w:r w:rsidR="0026734F" w:rsidRPr="00904A29">
        <w:rPr>
          <w:color w:val="000000" w:themeColor="text1"/>
        </w:rPr>
        <w:t xml:space="preserve">based on the structures identified by </w:t>
      </w:r>
      <w:proofErr w:type="spellStart"/>
      <w:r w:rsidR="0026734F" w:rsidRPr="00904A29">
        <w:rPr>
          <w:color w:val="000000" w:themeColor="text1"/>
        </w:rPr>
        <w:t>SpaceFlow</w:t>
      </w:r>
      <w:proofErr w:type="spellEnd"/>
      <w:r w:rsidR="0026734F" w:rsidRPr="00904A29">
        <w:rPr>
          <w:color w:val="000000" w:themeColor="text1"/>
        </w:rPr>
        <w:t xml:space="preserve"> </w:t>
      </w:r>
      <w:r w:rsidRPr="00904A29">
        <w:rPr>
          <w:color w:val="000000" w:themeColor="text1"/>
        </w:rPr>
        <w:t>suggest</w:t>
      </w:r>
      <w:r w:rsidR="005C5558" w:rsidRPr="00904A29">
        <w:rPr>
          <w:color w:val="000000" w:themeColor="text1"/>
        </w:rPr>
        <w:t>s</w:t>
      </w:r>
      <w:r w:rsidRPr="00904A29">
        <w:rPr>
          <w:color w:val="000000" w:themeColor="text1"/>
        </w:rPr>
        <w:t xml:space="preserve"> anti-calcification and pro-angiogenesis processes are important during the maturation of valve tissue.</w:t>
      </w:r>
    </w:p>
    <w:p w14:paraId="48337CDB" w14:textId="77777777" w:rsidR="009274E0" w:rsidRPr="00904A29" w:rsidRDefault="009274E0">
      <w:pPr>
        <w:jc w:val="both"/>
        <w:rPr>
          <w:b/>
          <w:color w:val="000000" w:themeColor="text1"/>
        </w:rPr>
      </w:pPr>
    </w:p>
    <w:p w14:paraId="5E946B71" w14:textId="05881252" w:rsidR="00264934" w:rsidRPr="00904A29" w:rsidRDefault="00275F8E">
      <w:pPr>
        <w:jc w:val="both"/>
        <w:rPr>
          <w:b/>
          <w:color w:val="000000" w:themeColor="text1"/>
          <w:sz w:val="24"/>
          <w:szCs w:val="24"/>
          <w:lang w:val="en-US"/>
        </w:rPr>
      </w:pPr>
      <w:proofErr w:type="spellStart"/>
      <w:r w:rsidRPr="00904A29">
        <w:rPr>
          <w:b/>
          <w:color w:val="000000" w:themeColor="text1"/>
          <w:sz w:val="24"/>
          <w:szCs w:val="24"/>
        </w:rPr>
        <w:t>SpaceFlow</w:t>
      </w:r>
      <w:proofErr w:type="spellEnd"/>
      <w:r w:rsidRPr="00904A29">
        <w:rPr>
          <w:b/>
          <w:color w:val="000000" w:themeColor="text1"/>
          <w:sz w:val="24"/>
          <w:szCs w:val="24"/>
        </w:rPr>
        <w:t xml:space="preserve"> identifies </w:t>
      </w:r>
      <w:del w:id="49" w:author="Honglei Ren" w:date="2022-06-28T11:23:00Z">
        <w:r w:rsidRPr="00904A29">
          <w:rPr>
            <w:b/>
            <w:color w:val="000000" w:themeColor="text1"/>
            <w:sz w:val="24"/>
            <w:szCs w:val="24"/>
          </w:rPr>
          <w:delText xml:space="preserve">novel </w:delText>
        </w:r>
      </w:del>
      <w:r w:rsidRPr="00904A29">
        <w:rPr>
          <w:b/>
          <w:color w:val="000000" w:themeColor="text1"/>
          <w:sz w:val="24"/>
          <w:szCs w:val="24"/>
        </w:rPr>
        <w:t>tumor-immune microenvironment in human breast cancer ST data</w:t>
      </w:r>
    </w:p>
    <w:p w14:paraId="7C3C603A" w14:textId="43DD16E7" w:rsidR="009274E0" w:rsidRPr="00904A29" w:rsidRDefault="00264934" w:rsidP="00042D83">
      <w:pPr>
        <w:jc w:val="both"/>
        <w:rPr>
          <w:color w:val="000000" w:themeColor="text1"/>
        </w:rPr>
      </w:pPr>
      <w:r w:rsidRPr="00904A29">
        <w:rPr>
          <w:color w:val="000000" w:themeColor="text1"/>
        </w:rPr>
        <w:t xml:space="preserve">To study </w:t>
      </w:r>
      <w:r w:rsidR="00275F8E" w:rsidRPr="00904A29">
        <w:rPr>
          <w:color w:val="000000" w:themeColor="text1"/>
        </w:rPr>
        <w:t xml:space="preserve">the </w:t>
      </w:r>
      <w:r w:rsidR="00C96B10" w:rsidRPr="00904A29">
        <w:rPr>
          <w:color w:val="000000" w:themeColor="text1"/>
        </w:rPr>
        <w:t>cancer microenvironment interaction and tumor progression</w:t>
      </w:r>
      <w:r w:rsidR="005234E5" w:rsidRPr="00904A29">
        <w:rPr>
          <w:color w:val="000000" w:themeColor="text1"/>
        </w:rPr>
        <w:t>,</w:t>
      </w:r>
      <w:r w:rsidR="00275F8E" w:rsidRPr="00904A29">
        <w:rPr>
          <w:color w:val="000000" w:themeColor="text1"/>
        </w:rPr>
        <w:t xml:space="preserve"> </w:t>
      </w:r>
      <w:r w:rsidRPr="00904A29">
        <w:rPr>
          <w:color w:val="000000" w:themeColor="text1"/>
        </w:rPr>
        <w:t xml:space="preserve">we </w:t>
      </w:r>
      <w:r w:rsidR="00620CD6" w:rsidRPr="00904A29">
        <w:rPr>
          <w:color w:val="000000" w:themeColor="text1"/>
        </w:rPr>
        <w:t>applied</w:t>
      </w:r>
      <w:r w:rsidRPr="00904A29">
        <w:rPr>
          <w:color w:val="000000" w:themeColor="text1"/>
        </w:rPr>
        <w:t xml:space="preserve"> </w:t>
      </w:r>
      <w:proofErr w:type="spellStart"/>
      <w:r w:rsidRPr="00904A29">
        <w:rPr>
          <w:color w:val="000000" w:themeColor="text1"/>
        </w:rPr>
        <w:t>SpaceFlow</w:t>
      </w:r>
      <w:proofErr w:type="spellEnd"/>
      <w:r w:rsidRPr="00904A29">
        <w:rPr>
          <w:color w:val="000000" w:themeColor="text1"/>
        </w:rPr>
        <w:t xml:space="preserve"> </w:t>
      </w:r>
      <w:r w:rsidR="00620CD6" w:rsidRPr="00904A29">
        <w:rPr>
          <w:color w:val="000000" w:themeColor="text1"/>
        </w:rPr>
        <w:t>to</w:t>
      </w:r>
      <w:r w:rsidR="00060FB2" w:rsidRPr="00904A29">
        <w:rPr>
          <w:color w:val="000000" w:themeColor="text1"/>
        </w:rPr>
        <w:t xml:space="preserve"> </w:t>
      </w:r>
      <w:r w:rsidR="00275F8E" w:rsidRPr="00904A29">
        <w:rPr>
          <w:color w:val="000000" w:themeColor="text1"/>
        </w:rPr>
        <w:t>human breast cancer ST data</w:t>
      </w:r>
      <w:r w:rsidR="007E3002" w:rsidRPr="00904A29">
        <w:rPr>
          <w:color w:val="000000" w:themeColor="text1"/>
        </w:rPr>
        <w:fldChar w:fldCharType="begin" w:fldLock="1"/>
      </w:r>
      <w:r w:rsidR="00990603" w:rsidRPr="00904A29">
        <w:rPr>
          <w:color w:val="000000" w:themeColor="text1"/>
        </w:rPr>
        <w:instrText>ADDIN paperpile_citation &lt;clusterId&gt;N396B356X746U467&lt;/clusterId&gt;&lt;metadata&gt;&lt;citation&gt;&lt;id&gt;e38281f1-5297-4be5-804b-d8ce2ec45492&lt;/id&gt;&lt;/citation&gt;&lt;/metadata&gt;&lt;data&gt;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&lt;/data&gt; \* MERGEFORMAT</w:instrText>
      </w:r>
      <w:r w:rsidR="007E3002" w:rsidRPr="00904A29">
        <w:rPr>
          <w:color w:val="000000" w:themeColor="text1"/>
        </w:rPr>
        <w:fldChar w:fldCharType="separate"/>
      </w:r>
      <w:r w:rsidR="008A5078" w:rsidRPr="00B65855">
        <w:rPr>
          <w:color w:val="000000" w:themeColor="text1"/>
          <w:vertAlign w:val="superscript"/>
        </w:rPr>
        <w:t>56</w:t>
      </w:r>
      <w:r w:rsidR="007E3002" w:rsidRPr="00904A29">
        <w:rPr>
          <w:color w:val="000000" w:themeColor="text1"/>
        </w:rPr>
        <w:fldChar w:fldCharType="end"/>
      </w:r>
      <w:r w:rsidR="00275F8E" w:rsidRPr="00904A29">
        <w:rPr>
          <w:color w:val="000000" w:themeColor="text1"/>
        </w:rPr>
        <w:t xml:space="preserve">. </w:t>
      </w:r>
      <w:ins w:id="50" w:author="Honglei Ren" w:date="2022-06-28T11:21:00Z">
        <w:r w:rsidR="00950077" w:rsidRPr="00904A29">
          <w:rPr>
            <w:color w:val="000000" w:themeColor="text1"/>
          </w:rPr>
          <w:t xml:space="preserve">We show here results for sample G, consistent with the original paper. Results for other samples can be found in the Supplementary Information (Supplementary Fig. 6). </w:t>
        </w:r>
      </w:ins>
      <w:r w:rsidR="006F3327" w:rsidRPr="00904A29">
        <w:rPr>
          <w:color w:val="000000" w:themeColor="text1"/>
        </w:rPr>
        <w:t>First</w:t>
      </w:r>
      <w:r w:rsidR="00D742F7" w:rsidRPr="00904A29">
        <w:rPr>
          <w:color w:val="000000" w:themeColor="text1"/>
        </w:rPr>
        <w:t>,</w:t>
      </w:r>
      <w:r w:rsidR="006F3327" w:rsidRPr="00904A29">
        <w:rPr>
          <w:color w:val="000000" w:themeColor="text1"/>
        </w:rPr>
        <w:t xml:space="preserve"> we </w:t>
      </w:r>
      <w:r w:rsidR="00275F8E" w:rsidRPr="00904A29">
        <w:rPr>
          <w:color w:val="000000" w:themeColor="text1"/>
        </w:rPr>
        <w:t xml:space="preserve">performed </w:t>
      </w:r>
      <w:r w:rsidR="00FC557F" w:rsidRPr="00904A29">
        <w:rPr>
          <w:color w:val="000000" w:themeColor="text1"/>
        </w:rPr>
        <w:t xml:space="preserve">domain </w:t>
      </w:r>
      <w:r w:rsidR="00275F8E" w:rsidRPr="00904A29">
        <w:rPr>
          <w:color w:val="000000" w:themeColor="text1"/>
        </w:rPr>
        <w:t xml:space="preserve">segmentation </w:t>
      </w:r>
      <w:del w:id="51" w:author="Honglei Ren" w:date="2022-06-28T11:22:00Z">
        <w:r w:rsidR="00275F8E" w:rsidRPr="00904A29">
          <w:rPr>
            <w:color w:val="000000" w:themeColor="text1"/>
          </w:rPr>
          <w:delText>(Fig</w:delText>
        </w:r>
        <w:r w:rsidR="003E52CA" w:rsidRPr="00904A29">
          <w:rPr>
            <w:color w:val="000000" w:themeColor="text1"/>
          </w:rPr>
          <w:delText>.</w:delText>
        </w:r>
        <w:r w:rsidR="00275F8E" w:rsidRPr="00904A29">
          <w:rPr>
            <w:color w:val="000000" w:themeColor="text1"/>
          </w:rPr>
          <w:delText xml:space="preserve"> 5b) </w:delText>
        </w:r>
      </w:del>
      <w:r w:rsidR="00275F8E" w:rsidRPr="00904A29">
        <w:rPr>
          <w:color w:val="000000" w:themeColor="text1"/>
        </w:rPr>
        <w:t xml:space="preserve">and compared it to the </w:t>
      </w:r>
      <w:r w:rsidR="00A522CB" w:rsidRPr="00904A29">
        <w:rPr>
          <w:color w:val="000000" w:themeColor="text1"/>
        </w:rPr>
        <w:t xml:space="preserve">expert </w:t>
      </w:r>
      <w:r w:rsidR="00275F8E" w:rsidRPr="00904A29">
        <w:rPr>
          <w:color w:val="000000" w:themeColor="text1"/>
        </w:rPr>
        <w:t>annotation</w:t>
      </w:r>
      <w:ins w:id="52" w:author="Honglei Ren" w:date="2022-06-28T11:22:00Z">
        <w:r w:rsidR="00447EB8" w:rsidRPr="00904A29">
          <w:rPr>
            <w:color w:val="000000" w:themeColor="text1"/>
          </w:rPr>
          <w:t xml:space="preserve"> (Fig. 5b)</w:t>
        </w:r>
      </w:ins>
      <w:r w:rsidR="00275F8E" w:rsidRPr="00904A29">
        <w:rPr>
          <w:color w:val="000000" w:themeColor="text1"/>
        </w:rPr>
        <w:t xml:space="preserve">. The </w:t>
      </w:r>
      <w:r w:rsidR="00EF0C0E" w:rsidRPr="00904A29">
        <w:rPr>
          <w:color w:val="000000" w:themeColor="text1"/>
        </w:rPr>
        <w:t xml:space="preserve">obtained </w:t>
      </w:r>
      <w:r w:rsidR="00FC557F" w:rsidRPr="00904A29">
        <w:rPr>
          <w:color w:val="000000" w:themeColor="text1"/>
        </w:rPr>
        <w:t>domains</w:t>
      </w:r>
      <w:r w:rsidR="00275F8E" w:rsidRPr="00904A29">
        <w:rPr>
          <w:color w:val="000000" w:themeColor="text1"/>
        </w:rPr>
        <w:t xml:space="preserve"> w</w:t>
      </w:r>
      <w:r w:rsidR="00FC557F" w:rsidRPr="00904A29">
        <w:rPr>
          <w:color w:val="000000" w:themeColor="text1"/>
        </w:rPr>
        <w:t>ere</w:t>
      </w:r>
      <w:r w:rsidR="00275F8E" w:rsidRPr="00904A29">
        <w:rPr>
          <w:color w:val="000000" w:themeColor="text1"/>
        </w:rPr>
        <w:t xml:space="preserve"> </w:t>
      </w:r>
      <w:r w:rsidR="00747679" w:rsidRPr="00904A29">
        <w:rPr>
          <w:color w:val="000000" w:themeColor="text1"/>
        </w:rPr>
        <w:t>labeled based on</w:t>
      </w:r>
      <w:r w:rsidR="00275F8E" w:rsidRPr="00904A29">
        <w:rPr>
          <w:color w:val="000000" w:themeColor="text1"/>
        </w:rPr>
        <w:t xml:space="preserve"> their marker genes (Details in </w:t>
      </w:r>
      <w:r w:rsidR="00854F14" w:rsidRPr="00904A29">
        <w:rPr>
          <w:color w:val="000000" w:themeColor="text1"/>
        </w:rPr>
        <w:t>Supplementary</w:t>
      </w:r>
      <w:del w:id="53" w:author="Honglei Ren" w:date="2022-06-28T11:22:00Z">
        <w:r w:rsidR="00854F14" w:rsidRPr="00904A29">
          <w:rPr>
            <w:color w:val="000000" w:themeColor="text1"/>
          </w:rPr>
          <w:delText xml:space="preserve"> </w:delText>
        </w:r>
        <w:r w:rsidR="00275F8E" w:rsidRPr="00904A29">
          <w:rPr>
            <w:color w:val="000000" w:themeColor="text1"/>
          </w:rPr>
          <w:delText xml:space="preserve">Table </w:delText>
        </w:r>
        <w:r w:rsidR="0084148C" w:rsidRPr="00904A29">
          <w:rPr>
            <w:color w:val="000000" w:themeColor="text1"/>
          </w:rPr>
          <w:delText>II</w:delText>
        </w:r>
      </w:del>
      <w:ins w:id="54" w:author="Honglei Ren" w:date="2022-06-28T11:22:00Z">
        <w:r w:rsidR="00A670BF" w:rsidRPr="00904A29">
          <w:rPr>
            <w:iCs/>
            <w:color w:val="000000" w:themeColor="text1"/>
          </w:rPr>
          <w:t xml:space="preserve"> Data 2</w:t>
        </w:r>
      </w:ins>
      <w:r w:rsidR="00275F8E" w:rsidRPr="00904A29">
        <w:rPr>
          <w:color w:val="000000" w:themeColor="text1"/>
        </w:rPr>
        <w:t xml:space="preserve">). </w:t>
      </w:r>
      <w:r w:rsidR="00E25F07" w:rsidRPr="00904A29">
        <w:rPr>
          <w:color w:val="000000" w:themeColor="text1"/>
        </w:rPr>
        <w:t xml:space="preserve">The regions </w:t>
      </w:r>
      <w:r w:rsidR="007251D1" w:rsidRPr="00904A29">
        <w:rPr>
          <w:i/>
          <w:color w:val="000000" w:themeColor="text1"/>
        </w:rPr>
        <w:t>in-situ</w:t>
      </w:r>
      <w:r w:rsidR="00275F8E" w:rsidRPr="00904A29">
        <w:rPr>
          <w:color w:val="000000" w:themeColor="text1"/>
        </w:rPr>
        <w:t xml:space="preserve"> cancer-1/2, </w:t>
      </w:r>
      <w:r w:rsidR="008F5425" w:rsidRPr="00904A29">
        <w:rPr>
          <w:color w:val="000000" w:themeColor="text1"/>
        </w:rPr>
        <w:t xml:space="preserve">APC, </w:t>
      </w:r>
      <w:proofErr w:type="gramStart"/>
      <w:r w:rsidR="008F5425" w:rsidRPr="00904A29">
        <w:rPr>
          <w:color w:val="000000" w:themeColor="text1"/>
        </w:rPr>
        <w:t>B</w:t>
      </w:r>
      <w:r w:rsidR="00275F8E" w:rsidRPr="00904A29">
        <w:rPr>
          <w:color w:val="000000" w:themeColor="text1"/>
        </w:rPr>
        <w:t>,T</w:t>
      </w:r>
      <w:proofErr w:type="gramEnd"/>
      <w:r w:rsidR="00275F8E" w:rsidRPr="00904A29">
        <w:rPr>
          <w:color w:val="000000" w:themeColor="text1"/>
        </w:rPr>
        <w:t>-1/2</w:t>
      </w:r>
      <w:r w:rsidR="0034117E" w:rsidRPr="00904A29">
        <w:rPr>
          <w:color w:val="000000" w:themeColor="text1"/>
        </w:rPr>
        <w:t>,</w:t>
      </w:r>
      <w:r w:rsidR="00275F8E" w:rsidRPr="00904A29">
        <w:rPr>
          <w:color w:val="000000" w:themeColor="text1"/>
        </w:rPr>
        <w:t xml:space="preserve"> and invasive-1/2 </w:t>
      </w:r>
      <w:r w:rsidR="00E25F07" w:rsidRPr="00904A29">
        <w:rPr>
          <w:color w:val="000000" w:themeColor="text1"/>
        </w:rPr>
        <w:t xml:space="preserve">identified </w:t>
      </w:r>
      <w:r w:rsidR="00275F8E" w:rsidRPr="00904A29">
        <w:rPr>
          <w:color w:val="000000" w:themeColor="text1"/>
        </w:rPr>
        <w:t>in</w:t>
      </w:r>
      <w:r w:rsidR="00E25F07" w:rsidRPr="00904A29">
        <w:rPr>
          <w:color w:val="000000" w:themeColor="text1"/>
        </w:rPr>
        <w:t xml:space="preserve"> the</w:t>
      </w:r>
      <w:r w:rsidR="00275F8E" w:rsidRPr="00904A29">
        <w:rPr>
          <w:color w:val="000000" w:themeColor="text1"/>
        </w:rPr>
        <w:t xml:space="preserve"> </w:t>
      </w:r>
      <w:proofErr w:type="spellStart"/>
      <w:r w:rsidR="00275F8E" w:rsidRPr="00904A29">
        <w:rPr>
          <w:color w:val="000000" w:themeColor="text1"/>
        </w:rPr>
        <w:t>SpaceFlow</w:t>
      </w:r>
      <w:proofErr w:type="spellEnd"/>
      <w:r w:rsidR="00E25F07" w:rsidRPr="00904A29">
        <w:rPr>
          <w:color w:val="000000" w:themeColor="text1"/>
        </w:rPr>
        <w:t xml:space="preserve"> segmentation</w:t>
      </w:r>
      <w:r w:rsidR="00275F8E" w:rsidRPr="00904A29">
        <w:rPr>
          <w:color w:val="000000" w:themeColor="text1"/>
        </w:rPr>
        <w:t xml:space="preserve"> </w:t>
      </w:r>
      <w:r w:rsidR="00E25F07" w:rsidRPr="00904A29">
        <w:rPr>
          <w:color w:val="000000" w:themeColor="text1"/>
        </w:rPr>
        <w:t>agreed with the annotations</w:t>
      </w:r>
      <w:r w:rsidR="00275F8E" w:rsidRPr="00904A29">
        <w:rPr>
          <w:color w:val="000000" w:themeColor="text1"/>
        </w:rPr>
        <w:t xml:space="preserve"> Immune rich, </w:t>
      </w:r>
      <w:proofErr w:type="spellStart"/>
      <w:r w:rsidR="00275F8E" w:rsidRPr="00904A29">
        <w:rPr>
          <w:color w:val="000000" w:themeColor="text1"/>
        </w:rPr>
        <w:t>Immune:B</w:t>
      </w:r>
      <w:proofErr w:type="spellEnd"/>
      <w:r w:rsidR="00275F8E" w:rsidRPr="00904A29">
        <w:rPr>
          <w:color w:val="000000" w:themeColor="text1"/>
        </w:rPr>
        <w:t xml:space="preserve">/plasma, and Cancer 1 </w:t>
      </w:r>
      <w:r w:rsidR="00E25F07" w:rsidRPr="00904A29">
        <w:rPr>
          <w:color w:val="000000" w:themeColor="text1"/>
        </w:rPr>
        <w:t xml:space="preserve">respectively </w:t>
      </w:r>
      <w:r w:rsidR="00275F8E" w:rsidRPr="00904A29">
        <w:rPr>
          <w:color w:val="000000" w:themeColor="text1"/>
        </w:rPr>
        <w:t>from the original</w:t>
      </w:r>
      <w:r w:rsidR="006F3327" w:rsidRPr="00904A29">
        <w:rPr>
          <w:color w:val="000000" w:themeColor="text1"/>
        </w:rPr>
        <w:t xml:space="preserve"> study</w:t>
      </w:r>
      <w:r w:rsidR="00275F8E" w:rsidRPr="00904A29">
        <w:rPr>
          <w:color w:val="000000" w:themeColor="text1"/>
        </w:rPr>
        <w:t xml:space="preserve">. </w:t>
      </w:r>
      <w:r w:rsidR="00635B78" w:rsidRPr="00904A29">
        <w:rPr>
          <w:color w:val="000000" w:themeColor="text1"/>
        </w:rPr>
        <w:t>However</w:t>
      </w:r>
      <w:r w:rsidR="00275F8E" w:rsidRPr="00904A29">
        <w:rPr>
          <w:color w:val="000000" w:themeColor="text1"/>
        </w:rPr>
        <w:t>, we</w:t>
      </w:r>
      <w:r w:rsidR="00635B78" w:rsidRPr="00904A29">
        <w:rPr>
          <w:color w:val="000000" w:themeColor="text1"/>
        </w:rPr>
        <w:t xml:space="preserve"> also</w:t>
      </w:r>
      <w:r w:rsidR="00275F8E" w:rsidRPr="00904A29">
        <w:rPr>
          <w:color w:val="000000" w:themeColor="text1"/>
        </w:rPr>
        <w:t xml:space="preserve"> identified three tumor-immune interface regions, labeled as Tu.Imm.Itfc-1/2/3, </w:t>
      </w:r>
      <w:r w:rsidR="008C72E0" w:rsidRPr="00904A29">
        <w:rPr>
          <w:color w:val="000000" w:themeColor="text1"/>
        </w:rPr>
        <w:t xml:space="preserve">which were </w:t>
      </w:r>
      <w:r w:rsidR="004D09A6" w:rsidRPr="00904A29">
        <w:rPr>
          <w:color w:val="000000" w:themeColor="text1"/>
        </w:rPr>
        <w:t xml:space="preserve">labeled </w:t>
      </w:r>
      <w:r w:rsidR="00275F8E" w:rsidRPr="00904A29">
        <w:rPr>
          <w:color w:val="000000" w:themeColor="text1"/>
        </w:rPr>
        <w:t>as mixtures of other cell types</w:t>
      </w:r>
      <w:r w:rsidR="004E29B4" w:rsidRPr="00904A29">
        <w:rPr>
          <w:color w:val="000000" w:themeColor="text1"/>
        </w:rPr>
        <w:t xml:space="preserve"> in </w:t>
      </w:r>
      <w:r w:rsidR="0038391F" w:rsidRPr="00904A29">
        <w:rPr>
          <w:color w:val="000000" w:themeColor="text1"/>
        </w:rPr>
        <w:t xml:space="preserve">the </w:t>
      </w:r>
      <w:r w:rsidR="004E29B4" w:rsidRPr="00904A29">
        <w:rPr>
          <w:color w:val="000000" w:themeColor="text1"/>
        </w:rPr>
        <w:t>original study</w:t>
      </w:r>
      <w:r w:rsidR="00275F8E" w:rsidRPr="00904A29">
        <w:rPr>
          <w:color w:val="000000" w:themeColor="text1"/>
        </w:rPr>
        <w:t xml:space="preserve">. </w:t>
      </w:r>
    </w:p>
    <w:p w14:paraId="33447B18" w14:textId="77777777" w:rsidR="009274E0" w:rsidRPr="00904A29" w:rsidRDefault="009274E0">
      <w:pPr>
        <w:jc w:val="both"/>
        <w:rPr>
          <w:color w:val="000000" w:themeColor="text1"/>
        </w:rPr>
      </w:pPr>
    </w:p>
    <w:p w14:paraId="65332274" w14:textId="19E709E9" w:rsidR="009274E0" w:rsidRPr="00904A29" w:rsidRDefault="00275F8E" w:rsidP="00042D83">
      <w:pPr>
        <w:jc w:val="both"/>
        <w:rPr>
          <w:color w:val="000000" w:themeColor="text1"/>
        </w:rPr>
      </w:pPr>
      <w:r w:rsidRPr="00904A29">
        <w:rPr>
          <w:color w:val="000000" w:themeColor="text1"/>
        </w:rPr>
        <w:t xml:space="preserve">To reveal the </w:t>
      </w:r>
      <w:r w:rsidR="00621404" w:rsidRPr="00904A29">
        <w:rPr>
          <w:color w:val="000000" w:themeColor="text1"/>
        </w:rPr>
        <w:t xml:space="preserve">pseudo-spatiotemporal relationship </w:t>
      </w:r>
      <w:r w:rsidRPr="00904A29">
        <w:rPr>
          <w:color w:val="000000" w:themeColor="text1"/>
        </w:rPr>
        <w:t>between spots in tissues, we generated</w:t>
      </w:r>
      <w:r w:rsidR="00807A7A" w:rsidRPr="00904A29">
        <w:rPr>
          <w:color w:val="000000" w:themeColor="text1"/>
        </w:rPr>
        <w:t xml:space="preserve"> the</w:t>
      </w:r>
      <w:r w:rsidRPr="00904A29">
        <w:rPr>
          <w:color w:val="000000" w:themeColor="text1"/>
        </w:rPr>
        <w:t xml:space="preserve"> </w:t>
      </w:r>
      <w:proofErr w:type="spellStart"/>
      <w:r w:rsidR="00621404" w:rsidRPr="00904A29">
        <w:rPr>
          <w:color w:val="000000" w:themeColor="text1"/>
        </w:rPr>
        <w:t>pSM</w:t>
      </w:r>
      <w:proofErr w:type="spellEnd"/>
      <w:r w:rsidRPr="00904A29">
        <w:rPr>
          <w:color w:val="000000" w:themeColor="text1"/>
        </w:rPr>
        <w:t xml:space="preserve"> and compared it with the spatially visualized </w:t>
      </w:r>
      <w:proofErr w:type="spellStart"/>
      <w:r w:rsidRPr="00904A29">
        <w:rPr>
          <w:color w:val="000000" w:themeColor="text1"/>
        </w:rPr>
        <w:t>pseudotime</w:t>
      </w:r>
      <w:proofErr w:type="spellEnd"/>
      <w:r w:rsidRPr="00904A29">
        <w:rPr>
          <w:color w:val="000000" w:themeColor="text1"/>
        </w:rPr>
        <w:t xml:space="preserve"> calculated by </w:t>
      </w:r>
      <w:r w:rsidR="00FD7E88" w:rsidRPr="00904A29">
        <w:rPr>
          <w:color w:val="000000" w:themeColor="text1"/>
        </w:rPr>
        <w:t>two alternatives: Monocle, which does not use spatial information, and applying DPT to spatially aware embeddings</w:t>
      </w:r>
      <w:r w:rsidR="001B5D39" w:rsidRPr="00904A29">
        <w:rPr>
          <w:color w:val="000000" w:themeColor="text1"/>
        </w:rPr>
        <w:t xml:space="preserve"> from stLearn</w:t>
      </w:r>
      <w:r w:rsidR="00FD7E88" w:rsidRPr="00904A29">
        <w:rPr>
          <w:color w:val="000000" w:themeColor="text1"/>
        </w:rPr>
        <w:t xml:space="preserve">. </w:t>
      </w:r>
      <w:r w:rsidRPr="00904A29">
        <w:rPr>
          <w:color w:val="000000" w:themeColor="text1"/>
        </w:rPr>
        <w:t xml:space="preserve"> </w:t>
      </w:r>
      <w:r w:rsidR="006F3327" w:rsidRPr="00904A29">
        <w:rPr>
          <w:color w:val="000000" w:themeColor="text1"/>
        </w:rPr>
        <w:t>In the Monocle</w:t>
      </w:r>
      <w:r w:rsidRPr="00904A29">
        <w:rPr>
          <w:color w:val="000000" w:themeColor="text1"/>
        </w:rPr>
        <w:t xml:space="preserve"> </w:t>
      </w:r>
      <w:proofErr w:type="spellStart"/>
      <w:r w:rsidRPr="00904A29">
        <w:rPr>
          <w:color w:val="000000" w:themeColor="text1"/>
        </w:rPr>
        <w:t>pseudotime</w:t>
      </w:r>
      <w:proofErr w:type="spellEnd"/>
      <w:r w:rsidRPr="00904A29">
        <w:rPr>
          <w:color w:val="000000" w:themeColor="text1"/>
        </w:rPr>
        <w:t xml:space="preserve">, </w:t>
      </w:r>
      <w:r w:rsidR="0091347C" w:rsidRPr="00904A29">
        <w:rPr>
          <w:color w:val="000000" w:themeColor="text1"/>
        </w:rPr>
        <w:t xml:space="preserve">we observed </w:t>
      </w:r>
      <w:r w:rsidRPr="00904A29">
        <w:rPr>
          <w:color w:val="000000" w:themeColor="text1"/>
        </w:rPr>
        <w:t xml:space="preserve">regional patterns </w:t>
      </w:r>
      <w:r w:rsidR="00CE4271" w:rsidRPr="00904A29">
        <w:rPr>
          <w:color w:val="000000" w:themeColor="text1"/>
        </w:rPr>
        <w:t xml:space="preserve">consistent with the </w:t>
      </w:r>
      <w:r w:rsidRPr="00904A29">
        <w:rPr>
          <w:color w:val="000000" w:themeColor="text1"/>
        </w:rPr>
        <w:t xml:space="preserve">Cancer: immune rich and Cancer 1 annotations </w:t>
      </w:r>
      <w:r w:rsidR="0091347C" w:rsidRPr="00904A29">
        <w:rPr>
          <w:color w:val="000000" w:themeColor="text1"/>
        </w:rPr>
        <w:t xml:space="preserve">from the </w:t>
      </w:r>
      <w:r w:rsidRPr="00904A29">
        <w:rPr>
          <w:color w:val="000000" w:themeColor="text1"/>
        </w:rPr>
        <w:t xml:space="preserve">original </w:t>
      </w:r>
      <w:r w:rsidR="0091347C" w:rsidRPr="00904A29">
        <w:rPr>
          <w:color w:val="000000" w:themeColor="text1"/>
        </w:rPr>
        <w:t>study</w:t>
      </w:r>
      <w:r w:rsidR="00624645" w:rsidRPr="00904A29">
        <w:rPr>
          <w:color w:val="000000" w:themeColor="text1"/>
        </w:rPr>
        <w:t xml:space="preserve"> (Fig. 5c)</w:t>
      </w:r>
      <w:r w:rsidRPr="00904A29">
        <w:rPr>
          <w:color w:val="000000" w:themeColor="text1"/>
        </w:rPr>
        <w:t>.</w:t>
      </w:r>
      <w:r w:rsidR="00CE4271" w:rsidRPr="00904A29">
        <w:rPr>
          <w:color w:val="000000" w:themeColor="text1"/>
        </w:rPr>
        <w:t xml:space="preserve"> However, the </w:t>
      </w:r>
      <w:r w:rsidR="000450C7" w:rsidRPr="00904A29">
        <w:rPr>
          <w:color w:val="000000" w:themeColor="text1"/>
        </w:rPr>
        <w:t xml:space="preserve">spatial noise in the Monocle </w:t>
      </w:r>
      <w:proofErr w:type="spellStart"/>
      <w:r w:rsidR="000450C7" w:rsidRPr="00904A29">
        <w:rPr>
          <w:color w:val="000000" w:themeColor="text1"/>
        </w:rPr>
        <w:t>pseudo</w:t>
      </w:r>
      <w:r w:rsidR="00BB05BE" w:rsidRPr="00904A29">
        <w:rPr>
          <w:color w:val="000000" w:themeColor="text1"/>
        </w:rPr>
        <w:t>t</w:t>
      </w:r>
      <w:r w:rsidR="000450C7" w:rsidRPr="00904A29">
        <w:rPr>
          <w:color w:val="000000" w:themeColor="text1"/>
        </w:rPr>
        <w:t>ime</w:t>
      </w:r>
      <w:proofErr w:type="spellEnd"/>
      <w:r w:rsidR="000450C7" w:rsidRPr="00904A29">
        <w:rPr>
          <w:color w:val="000000" w:themeColor="text1"/>
        </w:rPr>
        <w:t xml:space="preserve"> makes visualizing the overall structure of cancer development difficult.</w:t>
      </w:r>
      <w:r w:rsidRPr="00904A29">
        <w:rPr>
          <w:color w:val="000000" w:themeColor="text1"/>
        </w:rPr>
        <w:t xml:space="preserve"> </w:t>
      </w:r>
      <w:r w:rsidR="00355C6E" w:rsidRPr="00904A29">
        <w:rPr>
          <w:color w:val="000000" w:themeColor="text1"/>
        </w:rPr>
        <w:t>I</w:t>
      </w:r>
      <w:r w:rsidR="002E4F91" w:rsidRPr="00904A29">
        <w:rPr>
          <w:color w:val="000000" w:themeColor="text1"/>
        </w:rPr>
        <w:t xml:space="preserve">n the </w:t>
      </w:r>
      <w:proofErr w:type="spellStart"/>
      <w:r w:rsidR="002E4F91" w:rsidRPr="00904A29">
        <w:rPr>
          <w:color w:val="000000" w:themeColor="text1"/>
        </w:rPr>
        <w:t>pseudotime</w:t>
      </w:r>
      <w:proofErr w:type="spellEnd"/>
      <w:r w:rsidR="002E4F91" w:rsidRPr="00904A29">
        <w:rPr>
          <w:color w:val="000000" w:themeColor="text1"/>
        </w:rPr>
        <w:t xml:space="preserve"> from </w:t>
      </w:r>
      <w:proofErr w:type="spellStart"/>
      <w:r w:rsidR="002E4F91" w:rsidRPr="00904A29">
        <w:rPr>
          <w:color w:val="000000" w:themeColor="text1"/>
        </w:rPr>
        <w:t>stLearn</w:t>
      </w:r>
      <w:proofErr w:type="spellEnd"/>
      <w:r w:rsidR="002E4F91" w:rsidRPr="00904A29">
        <w:rPr>
          <w:color w:val="000000" w:themeColor="text1"/>
        </w:rPr>
        <w:t xml:space="preserve">, we can only observe two major types of </w:t>
      </w:r>
      <w:r w:rsidR="002E4F91" w:rsidRPr="00904A29">
        <w:rPr>
          <w:color w:val="000000" w:themeColor="text1"/>
        </w:rPr>
        <w:lastRenderedPageBreak/>
        <w:t xml:space="preserve">regions, the Cancer: immune rich regions with larger </w:t>
      </w:r>
      <w:proofErr w:type="spellStart"/>
      <w:r w:rsidR="002E4F91" w:rsidRPr="00904A29">
        <w:rPr>
          <w:color w:val="000000" w:themeColor="text1"/>
        </w:rPr>
        <w:t>pseudotime</w:t>
      </w:r>
      <w:proofErr w:type="spellEnd"/>
      <w:r w:rsidR="002E4F91" w:rsidRPr="00904A29">
        <w:rPr>
          <w:color w:val="000000" w:themeColor="text1"/>
        </w:rPr>
        <w:t xml:space="preserve"> values, and other regions that are more homogeneous but noisy in </w:t>
      </w:r>
      <w:proofErr w:type="spellStart"/>
      <w:r w:rsidR="002E4F91" w:rsidRPr="00904A29">
        <w:rPr>
          <w:color w:val="000000" w:themeColor="text1"/>
        </w:rPr>
        <w:t>pseudotime</w:t>
      </w:r>
      <w:proofErr w:type="spellEnd"/>
      <w:r w:rsidR="002E4F91" w:rsidRPr="00904A29">
        <w:rPr>
          <w:color w:val="000000" w:themeColor="text1"/>
        </w:rPr>
        <w:t xml:space="preserve"> (Fig. 5d). In the </w:t>
      </w:r>
      <w:proofErr w:type="spellStart"/>
      <w:r w:rsidR="002E4F91" w:rsidRPr="00904A29">
        <w:rPr>
          <w:color w:val="000000" w:themeColor="text1"/>
        </w:rPr>
        <w:t>SpaceFlow</w:t>
      </w:r>
      <w:proofErr w:type="spellEnd"/>
      <w:r w:rsidR="002E4F91" w:rsidRPr="00904A29">
        <w:rPr>
          <w:color w:val="000000" w:themeColor="text1"/>
        </w:rPr>
        <w:t xml:space="preserve"> </w:t>
      </w:r>
      <w:proofErr w:type="spellStart"/>
      <w:r w:rsidR="002E4F91" w:rsidRPr="00904A29">
        <w:rPr>
          <w:color w:val="000000" w:themeColor="text1"/>
        </w:rPr>
        <w:t>pSM</w:t>
      </w:r>
      <w:proofErr w:type="spellEnd"/>
      <w:r w:rsidR="002E4F91" w:rsidRPr="00904A29">
        <w:rPr>
          <w:color w:val="000000" w:themeColor="text1"/>
        </w:rPr>
        <w:t>, we s</w:t>
      </w:r>
      <w:r w:rsidR="0083351F" w:rsidRPr="00904A29">
        <w:rPr>
          <w:color w:val="000000" w:themeColor="text1"/>
        </w:rPr>
        <w:t>ee</w:t>
      </w:r>
      <w:r w:rsidR="002E4F91" w:rsidRPr="00904A29">
        <w:rPr>
          <w:color w:val="000000" w:themeColor="text1"/>
        </w:rPr>
        <w:t xml:space="preserve"> a much clearer representation of the spatiotemporal structure of the cancer cells and the patterns is highly consistent with the expert annotation in Cancer: Immune rich, Cancer 1, and Immune: B/plasma regions (Fig. 5e). </w:t>
      </w:r>
      <w:r w:rsidR="0091347C" w:rsidRPr="00904A29">
        <w:rPr>
          <w:color w:val="000000" w:themeColor="text1"/>
        </w:rPr>
        <w:t>T</w:t>
      </w:r>
      <w:r w:rsidRPr="00904A29">
        <w:rPr>
          <w:color w:val="000000" w:themeColor="text1"/>
        </w:rPr>
        <w:t xml:space="preserve">he </w:t>
      </w:r>
      <w:r w:rsidR="007251D1" w:rsidRPr="00904A29">
        <w:rPr>
          <w:i/>
          <w:color w:val="000000" w:themeColor="text1"/>
        </w:rPr>
        <w:t>in-situ</w:t>
      </w:r>
      <w:r w:rsidRPr="00904A29">
        <w:rPr>
          <w:i/>
          <w:color w:val="000000" w:themeColor="text1"/>
        </w:rPr>
        <w:t xml:space="preserve"> </w:t>
      </w:r>
      <w:r w:rsidRPr="00904A29">
        <w:rPr>
          <w:color w:val="000000" w:themeColor="text1"/>
        </w:rPr>
        <w:t xml:space="preserve">cancer-1 regions show the lowest </w:t>
      </w:r>
      <w:proofErr w:type="spellStart"/>
      <w:r w:rsidR="00701600" w:rsidRPr="00904A29">
        <w:rPr>
          <w:color w:val="000000" w:themeColor="text1"/>
        </w:rPr>
        <w:t>pSM</w:t>
      </w:r>
      <w:proofErr w:type="spellEnd"/>
      <w:r w:rsidR="00701600" w:rsidRPr="00904A29">
        <w:rPr>
          <w:color w:val="000000" w:themeColor="text1"/>
        </w:rPr>
        <w:t xml:space="preserve"> values</w:t>
      </w:r>
      <w:r w:rsidRPr="00904A29">
        <w:rPr>
          <w:color w:val="000000" w:themeColor="text1"/>
        </w:rPr>
        <w:t xml:space="preserve">, whereas the Invasive-1 and Invasive-2 regions present the highest </w:t>
      </w:r>
      <w:proofErr w:type="spellStart"/>
      <w:r w:rsidR="00701600" w:rsidRPr="00904A29">
        <w:rPr>
          <w:color w:val="000000" w:themeColor="text1"/>
        </w:rPr>
        <w:t>pSM</w:t>
      </w:r>
      <w:proofErr w:type="spellEnd"/>
      <w:r w:rsidR="00701600" w:rsidRPr="00904A29">
        <w:rPr>
          <w:color w:val="000000" w:themeColor="text1"/>
        </w:rPr>
        <w:t xml:space="preserve"> values</w:t>
      </w:r>
      <w:r w:rsidRPr="00904A29">
        <w:rPr>
          <w:color w:val="000000" w:themeColor="text1"/>
        </w:rPr>
        <w:t xml:space="preserve">, which indicates the </w:t>
      </w:r>
      <w:r w:rsidR="003530E8" w:rsidRPr="00904A29">
        <w:rPr>
          <w:i/>
          <w:color w:val="000000" w:themeColor="text1"/>
        </w:rPr>
        <w:t>in-</w:t>
      </w:r>
      <w:r w:rsidRPr="00904A29">
        <w:rPr>
          <w:i/>
          <w:color w:val="000000" w:themeColor="text1"/>
        </w:rPr>
        <w:t>situ</w:t>
      </w:r>
      <w:r w:rsidRPr="00904A29">
        <w:rPr>
          <w:color w:val="000000" w:themeColor="text1"/>
        </w:rPr>
        <w:t xml:space="preserve"> cancer-1 </w:t>
      </w:r>
      <w:r w:rsidR="00827537" w:rsidRPr="00904A29">
        <w:rPr>
          <w:color w:val="000000" w:themeColor="text1"/>
        </w:rPr>
        <w:t>developmentally preceded</w:t>
      </w:r>
      <w:r w:rsidRPr="00904A29">
        <w:rPr>
          <w:color w:val="000000" w:themeColor="text1"/>
        </w:rPr>
        <w:t xml:space="preserve"> than invasive regions. </w:t>
      </w:r>
      <w:r w:rsidR="003A6941" w:rsidRPr="00904A29">
        <w:rPr>
          <w:color w:val="000000" w:themeColor="text1"/>
        </w:rPr>
        <w:t xml:space="preserve">This </w:t>
      </w:r>
      <w:r w:rsidR="00902A01" w:rsidRPr="00904A29">
        <w:rPr>
          <w:color w:val="000000" w:themeColor="text1"/>
        </w:rPr>
        <w:t>trajectory</w:t>
      </w:r>
      <w:r w:rsidR="00AE41EF" w:rsidRPr="00904A29">
        <w:rPr>
          <w:color w:val="000000" w:themeColor="text1"/>
        </w:rPr>
        <w:t xml:space="preserve"> </w:t>
      </w:r>
      <w:r w:rsidR="003F5B1C" w:rsidRPr="00904A29">
        <w:rPr>
          <w:color w:val="000000" w:themeColor="text1"/>
        </w:rPr>
        <w:t xml:space="preserve">can be seen clearly when </w:t>
      </w:r>
      <w:r w:rsidR="006A17DE" w:rsidRPr="00904A29">
        <w:rPr>
          <w:color w:val="000000" w:themeColor="text1"/>
        </w:rPr>
        <w:t xml:space="preserve">we </w:t>
      </w:r>
      <w:r w:rsidRPr="00904A29">
        <w:rPr>
          <w:color w:val="000000" w:themeColor="text1"/>
        </w:rPr>
        <w:t xml:space="preserve">plot </w:t>
      </w:r>
      <w:proofErr w:type="spellStart"/>
      <w:r w:rsidR="00701600" w:rsidRPr="00904A29">
        <w:rPr>
          <w:color w:val="000000" w:themeColor="text1"/>
        </w:rPr>
        <w:t>pSM</w:t>
      </w:r>
      <w:proofErr w:type="spellEnd"/>
      <w:r w:rsidR="00701600" w:rsidRPr="00904A29">
        <w:rPr>
          <w:color w:val="000000" w:themeColor="text1"/>
        </w:rPr>
        <w:t xml:space="preserve"> values </w:t>
      </w:r>
      <w:r w:rsidRPr="00904A29">
        <w:rPr>
          <w:color w:val="000000" w:themeColor="text1"/>
        </w:rPr>
        <w:t>against the UMAP component 1 of the embedding</w:t>
      </w:r>
      <w:r w:rsidR="003F5B1C" w:rsidRPr="00904A29">
        <w:rPr>
          <w:color w:val="000000" w:themeColor="text1"/>
        </w:rPr>
        <w:t>s</w:t>
      </w:r>
      <w:r w:rsidR="009D68FD" w:rsidRPr="00904A29">
        <w:rPr>
          <w:color w:val="000000" w:themeColor="text1"/>
        </w:rPr>
        <w:t xml:space="preserve"> </w:t>
      </w:r>
      <w:r w:rsidRPr="00904A29">
        <w:rPr>
          <w:color w:val="000000" w:themeColor="text1"/>
        </w:rPr>
        <w:t>(Fig</w:t>
      </w:r>
      <w:r w:rsidR="005E116A" w:rsidRPr="00904A29">
        <w:rPr>
          <w:color w:val="000000" w:themeColor="text1"/>
        </w:rPr>
        <w:t>.</w:t>
      </w:r>
      <w:r w:rsidRPr="00904A29">
        <w:rPr>
          <w:color w:val="000000" w:themeColor="text1"/>
        </w:rPr>
        <w:t xml:space="preserve"> </w:t>
      </w:r>
      <w:r w:rsidR="00CB6B59" w:rsidRPr="00904A29">
        <w:rPr>
          <w:color w:val="000000" w:themeColor="text1"/>
        </w:rPr>
        <w:t>5f</w:t>
      </w:r>
      <w:r w:rsidRPr="00904A29">
        <w:rPr>
          <w:color w:val="000000" w:themeColor="text1"/>
        </w:rPr>
        <w:t>)</w:t>
      </w:r>
      <w:r w:rsidR="00E424D9" w:rsidRPr="00904A29">
        <w:rPr>
          <w:color w:val="000000" w:themeColor="text1"/>
        </w:rPr>
        <w:t>.</w:t>
      </w:r>
      <w:r w:rsidR="0091347C" w:rsidRPr="00904A29">
        <w:rPr>
          <w:color w:val="000000" w:themeColor="text1"/>
        </w:rPr>
        <w:t xml:space="preserve"> </w:t>
      </w:r>
      <w:r w:rsidR="004F3632" w:rsidRPr="00904A29">
        <w:rPr>
          <w:color w:val="000000" w:themeColor="text1"/>
        </w:rPr>
        <w:t>A</w:t>
      </w:r>
      <w:r w:rsidRPr="00904A29">
        <w:rPr>
          <w:color w:val="000000" w:themeColor="text1"/>
        </w:rPr>
        <w:t xml:space="preserve"> smooth progression</w:t>
      </w:r>
      <w:r w:rsidR="004F3632" w:rsidRPr="00904A29">
        <w:rPr>
          <w:color w:val="000000" w:themeColor="text1"/>
        </w:rPr>
        <w:t xml:space="preserve"> is shown</w:t>
      </w:r>
      <w:r w:rsidRPr="00904A29">
        <w:rPr>
          <w:color w:val="000000" w:themeColor="text1"/>
        </w:rPr>
        <w:t xml:space="preserve"> </w:t>
      </w:r>
      <w:r w:rsidR="007210F3" w:rsidRPr="00904A29">
        <w:rPr>
          <w:color w:val="000000" w:themeColor="text1"/>
        </w:rPr>
        <w:t xml:space="preserve">starting from the left bottom corner with </w:t>
      </w:r>
      <w:r w:rsidRPr="00904A29">
        <w:rPr>
          <w:color w:val="000000" w:themeColor="text1"/>
        </w:rPr>
        <w:t xml:space="preserve">the </w:t>
      </w:r>
      <w:r w:rsidRPr="00904A29">
        <w:rPr>
          <w:i/>
          <w:color w:val="000000" w:themeColor="text1"/>
        </w:rPr>
        <w:t>in</w:t>
      </w:r>
      <w:r w:rsidR="007251D1" w:rsidRPr="00904A29">
        <w:rPr>
          <w:i/>
          <w:color w:val="000000" w:themeColor="text1"/>
        </w:rPr>
        <w:t>-</w:t>
      </w:r>
      <w:r w:rsidRPr="00904A29">
        <w:rPr>
          <w:i/>
          <w:color w:val="000000" w:themeColor="text1"/>
        </w:rPr>
        <w:t>situ</w:t>
      </w:r>
      <w:r w:rsidRPr="00904A29">
        <w:rPr>
          <w:color w:val="000000" w:themeColor="text1"/>
        </w:rPr>
        <w:t xml:space="preserve"> cancer-1 and branc</w:t>
      </w:r>
      <w:r w:rsidR="007210F3" w:rsidRPr="00904A29">
        <w:rPr>
          <w:color w:val="000000" w:themeColor="text1"/>
        </w:rPr>
        <w:t>hing</w:t>
      </w:r>
      <w:r w:rsidRPr="00904A29">
        <w:rPr>
          <w:color w:val="000000" w:themeColor="text1"/>
        </w:rPr>
        <w:t xml:space="preserve"> </w:t>
      </w:r>
      <w:r w:rsidR="007210F3" w:rsidRPr="00904A29">
        <w:rPr>
          <w:color w:val="000000" w:themeColor="text1"/>
        </w:rPr>
        <w:t>into</w:t>
      </w:r>
      <w:r w:rsidRPr="00904A29">
        <w:rPr>
          <w:color w:val="000000" w:themeColor="text1"/>
        </w:rPr>
        <w:t xml:space="preserve"> </w:t>
      </w:r>
      <w:r w:rsidR="008F5425" w:rsidRPr="00904A29">
        <w:rPr>
          <w:color w:val="000000" w:themeColor="text1"/>
        </w:rPr>
        <w:t>APC,B</w:t>
      </w:r>
      <w:r w:rsidRPr="00904A29">
        <w:rPr>
          <w:color w:val="000000" w:themeColor="text1"/>
        </w:rPr>
        <w:t>,T-1/2</w:t>
      </w:r>
      <w:r w:rsidR="00D307E5" w:rsidRPr="00904A29">
        <w:rPr>
          <w:color w:val="000000" w:themeColor="text1"/>
        </w:rPr>
        <w:t>,</w:t>
      </w:r>
      <w:r w:rsidRPr="00904A29">
        <w:rPr>
          <w:color w:val="000000" w:themeColor="text1"/>
        </w:rPr>
        <w:t xml:space="preserve"> and </w:t>
      </w:r>
      <w:r w:rsidR="007251D1" w:rsidRPr="00904A29">
        <w:rPr>
          <w:i/>
          <w:color w:val="000000" w:themeColor="text1"/>
        </w:rPr>
        <w:t>in-situ</w:t>
      </w:r>
      <w:r w:rsidRPr="00904A29">
        <w:rPr>
          <w:color w:val="000000" w:themeColor="text1"/>
        </w:rPr>
        <w:t xml:space="preserve">-cancer-2, </w:t>
      </w:r>
      <w:r w:rsidR="007210F3" w:rsidRPr="00904A29">
        <w:rPr>
          <w:color w:val="000000" w:themeColor="text1"/>
        </w:rPr>
        <w:t xml:space="preserve">which </w:t>
      </w:r>
      <w:r w:rsidRPr="00904A29">
        <w:rPr>
          <w:color w:val="000000" w:themeColor="text1"/>
        </w:rPr>
        <w:t xml:space="preserve">then </w:t>
      </w:r>
      <w:r w:rsidR="001C02E2" w:rsidRPr="00904A29">
        <w:rPr>
          <w:color w:val="000000" w:themeColor="text1"/>
        </w:rPr>
        <w:t xml:space="preserve">merge </w:t>
      </w:r>
      <w:r w:rsidRPr="00904A29">
        <w:rPr>
          <w:color w:val="000000" w:themeColor="text1"/>
        </w:rPr>
        <w:t>into tumor-immune interface population</w:t>
      </w:r>
      <w:r w:rsidR="00F07A3A" w:rsidRPr="00904A29">
        <w:rPr>
          <w:color w:val="000000" w:themeColor="text1"/>
        </w:rPr>
        <w:t>s</w:t>
      </w:r>
      <w:r w:rsidRPr="00904A29">
        <w:rPr>
          <w:color w:val="000000" w:themeColor="text1"/>
        </w:rPr>
        <w:t xml:space="preserve"> and end in </w:t>
      </w:r>
      <w:r w:rsidR="00F07A3A" w:rsidRPr="00904A29">
        <w:rPr>
          <w:color w:val="000000" w:themeColor="text1"/>
        </w:rPr>
        <w:t xml:space="preserve">the </w:t>
      </w:r>
      <w:r w:rsidRPr="00904A29">
        <w:rPr>
          <w:color w:val="000000" w:themeColor="text1"/>
        </w:rPr>
        <w:t xml:space="preserve">invasive-1/2 population. This suggests that </w:t>
      </w:r>
      <w:r w:rsidR="007251D1" w:rsidRPr="00904A29">
        <w:rPr>
          <w:color w:val="000000" w:themeColor="text1"/>
        </w:rPr>
        <w:t>in-situ</w:t>
      </w:r>
      <w:r w:rsidRPr="00904A29">
        <w:rPr>
          <w:color w:val="000000" w:themeColor="text1"/>
        </w:rPr>
        <w:t xml:space="preserve">-cancer-2 may be metastasized from </w:t>
      </w:r>
      <w:r w:rsidRPr="00904A29">
        <w:rPr>
          <w:i/>
          <w:color w:val="000000" w:themeColor="text1"/>
        </w:rPr>
        <w:t>in</w:t>
      </w:r>
      <w:r w:rsidR="007251D1" w:rsidRPr="00904A29">
        <w:rPr>
          <w:i/>
          <w:color w:val="000000" w:themeColor="text1"/>
        </w:rPr>
        <w:t>-</w:t>
      </w:r>
      <w:r w:rsidRPr="00904A29">
        <w:rPr>
          <w:i/>
          <w:color w:val="000000" w:themeColor="text1"/>
        </w:rPr>
        <w:t>situ</w:t>
      </w:r>
      <w:r w:rsidRPr="00904A29">
        <w:rPr>
          <w:color w:val="000000" w:themeColor="text1"/>
        </w:rPr>
        <w:t xml:space="preserve"> cancer-1.</w:t>
      </w:r>
    </w:p>
    <w:p w14:paraId="75BDBB11" w14:textId="77777777" w:rsidR="009274E0" w:rsidRPr="00904A29" w:rsidRDefault="009274E0">
      <w:pPr>
        <w:jc w:val="both"/>
        <w:rPr>
          <w:color w:val="000000" w:themeColor="text1"/>
        </w:rPr>
      </w:pPr>
    </w:p>
    <w:p w14:paraId="028035BF" w14:textId="34F6FE31" w:rsidR="009274E0" w:rsidRPr="00904A29" w:rsidRDefault="00275F8E" w:rsidP="003D3615">
      <w:pPr>
        <w:jc w:val="both"/>
        <w:rPr>
          <w:color w:val="000000" w:themeColor="text1"/>
          <w:highlight w:val="white"/>
        </w:rPr>
      </w:pPr>
      <w:r w:rsidRPr="00904A29">
        <w:rPr>
          <w:color w:val="000000" w:themeColor="text1"/>
        </w:rPr>
        <w:t xml:space="preserve">To study the characteristics of the tumor microenvironment, we identified marker genes for each </w:t>
      </w:r>
      <w:r w:rsidR="00D27AF4" w:rsidRPr="00904A29">
        <w:rPr>
          <w:color w:val="000000" w:themeColor="text1"/>
        </w:rPr>
        <w:t>domain</w:t>
      </w:r>
      <w:r w:rsidR="00797325" w:rsidRPr="00904A29">
        <w:rPr>
          <w:color w:val="000000" w:themeColor="text1"/>
        </w:rPr>
        <w:t xml:space="preserve"> </w:t>
      </w:r>
      <w:r w:rsidRPr="00904A29">
        <w:rPr>
          <w:color w:val="000000" w:themeColor="text1"/>
        </w:rPr>
        <w:t>(Fig</w:t>
      </w:r>
      <w:r w:rsidR="00C767E1" w:rsidRPr="00904A29">
        <w:rPr>
          <w:color w:val="000000" w:themeColor="text1"/>
        </w:rPr>
        <w:t>.</w:t>
      </w:r>
      <w:r w:rsidRPr="00904A29">
        <w:rPr>
          <w:color w:val="000000" w:themeColor="text1"/>
        </w:rPr>
        <w:t xml:space="preserve"> </w:t>
      </w:r>
      <w:r w:rsidR="002E292E" w:rsidRPr="00904A29">
        <w:rPr>
          <w:color w:val="000000" w:themeColor="text1"/>
        </w:rPr>
        <w:t>5g</w:t>
      </w:r>
      <w:r w:rsidRPr="00904A29">
        <w:rPr>
          <w:color w:val="000000" w:themeColor="text1"/>
        </w:rPr>
        <w:t>).  We found invasive-1, invasive-2, and Invasive-Connective (</w:t>
      </w:r>
      <w:proofErr w:type="spellStart"/>
      <w:r w:rsidRPr="00904A29">
        <w:rPr>
          <w:color w:val="000000" w:themeColor="text1"/>
        </w:rPr>
        <w:t>Inva</w:t>
      </w:r>
      <w:proofErr w:type="spellEnd"/>
      <w:r w:rsidRPr="00904A29">
        <w:rPr>
          <w:color w:val="000000" w:themeColor="text1"/>
        </w:rPr>
        <w:t>-Conn) share strong expression</w:t>
      </w:r>
      <w:r w:rsidR="00D307E5" w:rsidRPr="00904A29">
        <w:rPr>
          <w:color w:val="000000" w:themeColor="text1"/>
        </w:rPr>
        <w:t>s</w:t>
      </w:r>
      <w:r w:rsidRPr="00904A29">
        <w:rPr>
          <w:color w:val="000000" w:themeColor="text1"/>
        </w:rPr>
        <w:t xml:space="preserve"> </w:t>
      </w:r>
      <w:r w:rsidR="00C36822" w:rsidRPr="00904A29">
        <w:rPr>
          <w:color w:val="000000" w:themeColor="text1"/>
        </w:rPr>
        <w:t>of the genes</w:t>
      </w:r>
      <w:r w:rsidRPr="00904A29">
        <w:rPr>
          <w:color w:val="000000" w:themeColor="text1"/>
        </w:rPr>
        <w:t xml:space="preserve"> MMP11</w:t>
      </w:r>
      <w:r w:rsidR="00C36822" w:rsidRPr="00904A29">
        <w:rPr>
          <w:color w:val="000000" w:themeColor="text1"/>
        </w:rPr>
        <w:t xml:space="preserve"> and MMP</w:t>
      </w:r>
      <w:r w:rsidRPr="00904A29">
        <w:rPr>
          <w:color w:val="000000" w:themeColor="text1"/>
        </w:rPr>
        <w:t xml:space="preserve">14. Matrix metalloproteinase (MMP) family </w:t>
      </w:r>
      <w:r w:rsidR="00460CD6" w:rsidRPr="00904A29">
        <w:rPr>
          <w:color w:val="000000" w:themeColor="text1"/>
        </w:rPr>
        <w:t xml:space="preserve">genes </w:t>
      </w:r>
      <w:r w:rsidRPr="00904A29">
        <w:rPr>
          <w:color w:val="000000" w:themeColor="text1"/>
        </w:rPr>
        <w:t xml:space="preserve">are involved in the breakdown of </w:t>
      </w:r>
      <w:r w:rsidR="00947A59" w:rsidRPr="00904A29">
        <w:rPr>
          <w:color w:val="000000" w:themeColor="text1"/>
        </w:rPr>
        <w:t xml:space="preserve">the </w:t>
      </w:r>
      <w:r w:rsidRPr="00904A29">
        <w:rPr>
          <w:color w:val="000000" w:themeColor="text1"/>
        </w:rPr>
        <w:t>extracellular matrix in processes such as metastasis</w:t>
      </w:r>
      <w:r w:rsidR="00F73C18" w:rsidRPr="00904A29">
        <w:rPr>
          <w:color w:val="000000" w:themeColor="text1"/>
        </w:rPr>
        <w:fldChar w:fldCharType="begin" w:fldLock="1"/>
      </w:r>
      <w:r w:rsidR="00F73C18" w:rsidRPr="00904A29">
        <w:rPr>
          <w:color w:val="000000" w:themeColor="text1"/>
        </w:rPr>
        <w:instrText>ADDIN paperpile_citation &lt;clusterId&gt;A887O845D335H959&lt;/clusterId&gt;&lt;metadata&gt;&lt;citation&gt;&lt;id&gt;90cb80d2-1b57-4045-94e5-90a4b24ba8af&lt;/id&gt;&lt;/citation&gt;&lt;/metadata&gt;&lt;data&gt;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&lt;/data&gt; \* MERGEFORMAT</w:instrText>
      </w:r>
      <w:r w:rsidR="00F73C18" w:rsidRPr="00904A29">
        <w:rPr>
          <w:color w:val="000000" w:themeColor="text1"/>
        </w:rPr>
        <w:fldChar w:fldCharType="separate"/>
      </w:r>
      <w:r w:rsidR="008A5078" w:rsidRPr="00B65855">
        <w:rPr>
          <w:color w:val="000000" w:themeColor="text1"/>
          <w:vertAlign w:val="superscript"/>
        </w:rPr>
        <w:t>57</w:t>
      </w:r>
      <w:r w:rsidR="00F73C18" w:rsidRPr="00904A29">
        <w:rPr>
          <w:color w:val="000000" w:themeColor="text1"/>
        </w:rPr>
        <w:fldChar w:fldCharType="end"/>
      </w:r>
      <w:r w:rsidRPr="00904A29">
        <w:rPr>
          <w:color w:val="000000" w:themeColor="text1"/>
        </w:rPr>
        <w:t>. In</w:t>
      </w:r>
      <w:r w:rsidR="003F7BD5" w:rsidRPr="00904A29">
        <w:rPr>
          <w:color w:val="000000" w:themeColor="text1"/>
        </w:rPr>
        <w:t xml:space="preserve"> the</w:t>
      </w:r>
      <w:r w:rsidRPr="00904A29">
        <w:rPr>
          <w:color w:val="000000" w:themeColor="text1"/>
        </w:rPr>
        <w:t xml:space="preserve"> </w:t>
      </w:r>
      <w:r w:rsidRPr="00904A29">
        <w:rPr>
          <w:i/>
          <w:color w:val="000000" w:themeColor="text1"/>
        </w:rPr>
        <w:t>in</w:t>
      </w:r>
      <w:r w:rsidR="007251D1" w:rsidRPr="00904A29">
        <w:rPr>
          <w:i/>
          <w:color w:val="000000" w:themeColor="text1"/>
        </w:rPr>
        <w:t>-</w:t>
      </w:r>
      <w:r w:rsidRPr="00904A29">
        <w:rPr>
          <w:i/>
          <w:color w:val="000000" w:themeColor="text1"/>
        </w:rPr>
        <w:t>situ</w:t>
      </w:r>
      <w:r w:rsidRPr="00904A29">
        <w:rPr>
          <w:color w:val="000000" w:themeColor="text1"/>
        </w:rPr>
        <w:t xml:space="preserve"> cancer-1 population, we observed</w:t>
      </w:r>
      <w:r w:rsidR="008E74AA" w:rsidRPr="00904A29">
        <w:rPr>
          <w:color w:val="000000" w:themeColor="text1"/>
        </w:rPr>
        <w:t xml:space="preserve"> region</w:t>
      </w:r>
      <w:r w:rsidR="00D55A39" w:rsidRPr="00904A29">
        <w:rPr>
          <w:color w:val="000000" w:themeColor="text1"/>
        </w:rPr>
        <w:t>-</w:t>
      </w:r>
      <w:r w:rsidR="008E74AA" w:rsidRPr="00904A29">
        <w:rPr>
          <w:color w:val="000000" w:themeColor="text1"/>
        </w:rPr>
        <w:t xml:space="preserve">specific </w:t>
      </w:r>
      <w:r w:rsidRPr="00904A29">
        <w:rPr>
          <w:color w:val="000000" w:themeColor="text1"/>
        </w:rPr>
        <w:t>Interferon-induced expression</w:t>
      </w:r>
      <w:r w:rsidR="0088204E" w:rsidRPr="00904A29">
        <w:rPr>
          <w:color w:val="000000" w:themeColor="text1"/>
        </w:rPr>
        <w:t>s</w:t>
      </w:r>
      <w:r w:rsidRPr="00904A29">
        <w:rPr>
          <w:color w:val="000000" w:themeColor="text1"/>
        </w:rPr>
        <w:t xml:space="preserve">, such as IFI27, IFI6, which </w:t>
      </w:r>
      <w:r w:rsidR="008E74AA" w:rsidRPr="00904A29">
        <w:rPr>
          <w:color w:val="000000" w:themeColor="text1"/>
        </w:rPr>
        <w:t>are</w:t>
      </w:r>
      <w:r w:rsidRPr="00904A29">
        <w:rPr>
          <w:color w:val="000000" w:themeColor="text1"/>
        </w:rPr>
        <w:t xml:space="preserve"> associated with cancer growth inhibition and apoptosis promotion</w:t>
      </w:r>
      <w:r w:rsidR="008A7937" w:rsidRPr="00904A29">
        <w:rPr>
          <w:color w:val="000000" w:themeColor="text1"/>
        </w:rPr>
        <w:fldChar w:fldCharType="begin" w:fldLock="1"/>
      </w:r>
      <w:r w:rsidR="008A7937" w:rsidRPr="00904A29">
        <w:rPr>
          <w:color w:val="000000" w:themeColor="text1"/>
        </w:rPr>
        <w:instrText>ADDIN paperpile_citation &lt;clusterId&gt;W946K193Z483D277&lt;/clusterId&gt;&lt;metadata&gt;&lt;citation&gt;&lt;id&gt;0d8f3951-3a97-4b99-98b1-3d6c8945f1cd&lt;/id&gt;&lt;/citation&gt;&lt;/metadata&gt;&lt;data&gt;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&lt;/data&gt; \* MERGEFORMAT</w:instrText>
      </w:r>
      <w:r w:rsidR="008A7937" w:rsidRPr="00904A29">
        <w:rPr>
          <w:color w:val="000000" w:themeColor="text1"/>
        </w:rPr>
        <w:fldChar w:fldCharType="separate"/>
      </w:r>
      <w:r w:rsidR="008A5078" w:rsidRPr="00B65855">
        <w:rPr>
          <w:color w:val="000000" w:themeColor="text1"/>
          <w:vertAlign w:val="superscript"/>
        </w:rPr>
        <w:t>58</w:t>
      </w:r>
      <w:r w:rsidR="008A7937" w:rsidRPr="00904A29">
        <w:rPr>
          <w:color w:val="000000" w:themeColor="text1"/>
        </w:rPr>
        <w:fldChar w:fldCharType="end"/>
      </w:r>
      <w:r w:rsidRPr="00904A29">
        <w:rPr>
          <w:color w:val="000000" w:themeColor="text1"/>
        </w:rPr>
        <w:t xml:space="preserve">. The </w:t>
      </w:r>
      <w:r w:rsidR="007251D1" w:rsidRPr="00904A29">
        <w:rPr>
          <w:i/>
          <w:color w:val="000000" w:themeColor="text1"/>
        </w:rPr>
        <w:t>in-situ</w:t>
      </w:r>
      <w:r w:rsidRPr="00904A29">
        <w:rPr>
          <w:color w:val="000000" w:themeColor="text1"/>
        </w:rPr>
        <w:t xml:space="preserve"> cancer-2 population shows a strong and specific expression of TMEM59 and SOX4, which both can promote apoptosis. </w:t>
      </w:r>
      <w:r w:rsidRPr="00904A29">
        <w:rPr>
          <w:color w:val="000000" w:themeColor="text1"/>
          <w:highlight w:val="white"/>
        </w:rPr>
        <w:t>In tumor-immune interfaces, we found both pro-tumor and anti-tumor gene expressions. For instance, In tumor-immune interface-3, pro-tumor expression markers are TIMP1, a member of MMPs involved in the degradation of the extracellular matrix, whereas IGFBP4, PFDN5, CD63 repress tumor progression</w:t>
      </w:r>
      <w:r w:rsidR="00C42B10" w:rsidRPr="00904A29">
        <w:rPr>
          <w:color w:val="000000" w:themeColor="text1"/>
          <w:highlight w:val="white"/>
        </w:rPr>
        <w:fldChar w:fldCharType="begin" w:fldLock="1"/>
      </w:r>
      <w:r w:rsidR="00C42B10" w:rsidRPr="00904A29">
        <w:rPr>
          <w:color w:val="000000" w:themeColor="text1"/>
          <w:highlight w:val="white"/>
        </w:rPr>
        <w:instrText>ADDIN paperpile_citation &lt;clusterId&gt;B594P552L932I655&lt;/clusterId&gt;&lt;metadata&gt;&lt;citation&gt;&lt;id&gt;34a85845-1bbe-4a15-a7d6-9a62ed8a0e37&lt;/id&gt;&lt;/citation&gt;&lt;citation&gt;&lt;id&gt;5b9864db-817e-4c7a-9d09-9fb6069951ae&lt;/id&gt;&lt;/citation&gt;&lt;/metadata&gt;&lt;data&gt;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&lt;/data&gt; \* MERGEFORMAT</w:instrText>
      </w:r>
      <w:r w:rsidR="00C42B10" w:rsidRPr="00904A29">
        <w:rPr>
          <w:color w:val="000000" w:themeColor="text1"/>
          <w:highlight w:val="white"/>
        </w:rPr>
        <w:fldChar w:fldCharType="separate"/>
      </w:r>
      <w:r w:rsidR="008A5078" w:rsidRPr="00B65855">
        <w:rPr>
          <w:color w:val="000000" w:themeColor="text1"/>
          <w:highlight w:val="white"/>
          <w:vertAlign w:val="superscript"/>
        </w:rPr>
        <w:t>59,60</w:t>
      </w:r>
      <w:r w:rsidR="00C42B10" w:rsidRPr="00904A29">
        <w:rPr>
          <w:color w:val="000000" w:themeColor="text1"/>
          <w:highlight w:val="white"/>
        </w:rPr>
        <w:fldChar w:fldCharType="end"/>
      </w:r>
      <w:r w:rsidR="00C42B10" w:rsidRPr="00904A29">
        <w:rPr>
          <w:color w:val="000000" w:themeColor="text1"/>
        </w:rPr>
        <w:t xml:space="preserve">. </w:t>
      </w:r>
      <w:r w:rsidRPr="00904A29">
        <w:rPr>
          <w:color w:val="000000" w:themeColor="text1"/>
          <w:highlight w:val="white"/>
        </w:rPr>
        <w:t>We visualized these dual activities of pro-tumor and anti-tumor expression</w:t>
      </w:r>
      <w:r w:rsidR="00A918DE" w:rsidRPr="00904A29">
        <w:rPr>
          <w:color w:val="000000" w:themeColor="text1"/>
          <w:highlight w:val="white"/>
        </w:rPr>
        <w:t xml:space="preserve"> </w:t>
      </w:r>
      <w:r w:rsidR="00011EB1" w:rsidRPr="00904A29">
        <w:rPr>
          <w:color w:val="000000" w:themeColor="text1"/>
          <w:highlight w:val="white"/>
        </w:rPr>
        <w:t xml:space="preserve">and </w:t>
      </w:r>
      <w:r w:rsidR="00BA15A0" w:rsidRPr="00904A29">
        <w:rPr>
          <w:color w:val="000000" w:themeColor="text1"/>
          <w:highlight w:val="white"/>
        </w:rPr>
        <w:t>annotated</w:t>
      </w:r>
      <w:r w:rsidR="00011EB1" w:rsidRPr="00904A29">
        <w:rPr>
          <w:color w:val="000000" w:themeColor="text1"/>
          <w:highlight w:val="white"/>
        </w:rPr>
        <w:t xml:space="preserve"> with pro-tumor or anti-tumor labels </w:t>
      </w:r>
      <w:r w:rsidRPr="00904A29">
        <w:rPr>
          <w:color w:val="000000" w:themeColor="text1"/>
          <w:highlight w:val="white"/>
        </w:rPr>
        <w:t>to confirm our observations</w:t>
      </w:r>
      <w:r w:rsidR="00F9144D" w:rsidRPr="00904A29">
        <w:rPr>
          <w:color w:val="000000" w:themeColor="text1"/>
          <w:highlight w:val="white"/>
        </w:rPr>
        <w:t xml:space="preserve"> </w:t>
      </w:r>
      <w:r w:rsidRPr="00904A29">
        <w:rPr>
          <w:color w:val="000000" w:themeColor="text1"/>
          <w:highlight w:val="white"/>
        </w:rPr>
        <w:t>(Fig</w:t>
      </w:r>
      <w:r w:rsidR="00B923DA" w:rsidRPr="00904A29">
        <w:rPr>
          <w:color w:val="000000" w:themeColor="text1"/>
          <w:highlight w:val="white"/>
        </w:rPr>
        <w:t>.</w:t>
      </w:r>
      <w:r w:rsidRPr="00904A29">
        <w:rPr>
          <w:color w:val="000000" w:themeColor="text1"/>
          <w:highlight w:val="white"/>
        </w:rPr>
        <w:t xml:space="preserve"> </w:t>
      </w:r>
      <w:r w:rsidR="007C5716" w:rsidRPr="00904A29">
        <w:rPr>
          <w:color w:val="000000" w:themeColor="text1"/>
          <w:highlight w:val="white"/>
        </w:rPr>
        <w:t>5h</w:t>
      </w:r>
      <w:r w:rsidRPr="00904A29">
        <w:rPr>
          <w:color w:val="000000" w:themeColor="text1"/>
          <w:highlight w:val="white"/>
        </w:rPr>
        <w:t xml:space="preserve">). </w:t>
      </w:r>
      <w:r w:rsidR="002D2819" w:rsidRPr="00904A29">
        <w:rPr>
          <w:color w:val="000000" w:themeColor="text1"/>
          <w:highlight w:val="white"/>
        </w:rPr>
        <w:t>These dual activities</w:t>
      </w:r>
      <w:r w:rsidR="002D2819" w:rsidRPr="00904A29" w:rsidDel="00F9144D">
        <w:rPr>
          <w:color w:val="000000" w:themeColor="text1"/>
          <w:highlight w:val="white"/>
        </w:rPr>
        <w:t xml:space="preserve"> </w:t>
      </w:r>
      <w:r w:rsidR="002D2819" w:rsidRPr="00904A29">
        <w:rPr>
          <w:color w:val="000000" w:themeColor="text1"/>
          <w:highlight w:val="white"/>
        </w:rPr>
        <w:t xml:space="preserve">are also confirmed in GO </w:t>
      </w:r>
      <w:r w:rsidR="002D2819" w:rsidRPr="00904A29">
        <w:rPr>
          <w:color w:val="000000" w:themeColor="text1"/>
          <w:highlight w:val="white"/>
        </w:rPr>
        <w:lastRenderedPageBreak/>
        <w:t>analysis</w:t>
      </w:r>
      <w:r w:rsidR="00982396" w:rsidRPr="00904A29">
        <w:rPr>
          <w:color w:val="000000" w:themeColor="text1"/>
          <w:highlight w:val="white"/>
        </w:rPr>
        <w:t xml:space="preserve"> (Fig. 5i)</w:t>
      </w:r>
      <w:r w:rsidR="00977077" w:rsidRPr="00904A29">
        <w:rPr>
          <w:color w:val="000000" w:themeColor="text1"/>
          <w:highlight w:val="white"/>
        </w:rPr>
        <w:t>.</w:t>
      </w:r>
      <w:r w:rsidR="007B5861" w:rsidRPr="00904A29">
        <w:rPr>
          <w:color w:val="000000" w:themeColor="text1"/>
          <w:highlight w:val="white"/>
        </w:rPr>
        <w:t xml:space="preserve"> </w:t>
      </w:r>
      <w:r w:rsidR="003D3615" w:rsidRPr="00904A29">
        <w:rPr>
          <w:color w:val="000000" w:themeColor="text1"/>
          <w:highlight w:val="white"/>
        </w:rPr>
        <w:t>T</w:t>
      </w:r>
      <w:r w:rsidRPr="00904A29">
        <w:rPr>
          <w:color w:val="000000" w:themeColor="text1"/>
          <w:highlight w:val="white"/>
        </w:rPr>
        <w:t>he</w:t>
      </w:r>
      <w:r w:rsidR="005B1E21" w:rsidRPr="00904A29">
        <w:rPr>
          <w:color w:val="000000" w:themeColor="text1"/>
          <w:highlight w:val="white"/>
        </w:rPr>
        <w:t xml:space="preserve"> enrichment of the</w:t>
      </w:r>
      <w:r w:rsidRPr="00904A29">
        <w:rPr>
          <w:color w:val="000000" w:themeColor="text1"/>
          <w:highlight w:val="white"/>
        </w:rPr>
        <w:t xml:space="preserve"> marker genes </w:t>
      </w:r>
      <w:r w:rsidR="005B1E21" w:rsidRPr="00904A29">
        <w:rPr>
          <w:color w:val="000000" w:themeColor="text1"/>
          <w:highlight w:val="white"/>
        </w:rPr>
        <w:t xml:space="preserve">of </w:t>
      </w:r>
      <w:r w:rsidRPr="00904A29">
        <w:rPr>
          <w:color w:val="000000" w:themeColor="text1"/>
          <w:highlight w:val="white"/>
        </w:rPr>
        <w:t>tumor-immune interface-</w:t>
      </w:r>
      <w:r w:rsidR="005B1E21" w:rsidRPr="00904A29">
        <w:rPr>
          <w:color w:val="000000" w:themeColor="text1"/>
          <w:highlight w:val="white"/>
        </w:rPr>
        <w:t>1 show</w:t>
      </w:r>
      <w:r w:rsidRPr="00904A29">
        <w:rPr>
          <w:color w:val="000000" w:themeColor="text1"/>
          <w:highlight w:val="white"/>
        </w:rPr>
        <w:t xml:space="preserve"> pro-tumor GO terms such as: negative regulation of intrinsic apoptotic pathway in response to DNA damage by p53 class mediator, negative regulation of plasmacytoid dendritic cell cytokine production</w:t>
      </w:r>
      <w:r w:rsidR="00A3081D" w:rsidRPr="00904A29">
        <w:rPr>
          <w:color w:val="000000" w:themeColor="text1"/>
          <w:highlight w:val="white"/>
        </w:rPr>
        <w:t xml:space="preserve"> </w:t>
      </w:r>
      <w:r w:rsidRPr="00904A29">
        <w:rPr>
          <w:color w:val="000000" w:themeColor="text1"/>
          <w:highlight w:val="white"/>
        </w:rPr>
        <w:t xml:space="preserve">(reduce type I interferon production). </w:t>
      </w:r>
      <w:r w:rsidR="005B1E21" w:rsidRPr="00904A29">
        <w:rPr>
          <w:color w:val="000000" w:themeColor="text1"/>
          <w:highlight w:val="white"/>
        </w:rPr>
        <w:t>A</w:t>
      </w:r>
      <w:r w:rsidRPr="00904A29">
        <w:rPr>
          <w:color w:val="000000" w:themeColor="text1"/>
          <w:highlight w:val="white"/>
        </w:rPr>
        <w:t xml:space="preserve">nti-tumor enrichment </w:t>
      </w:r>
      <w:r w:rsidR="00CE0714" w:rsidRPr="00904A29">
        <w:rPr>
          <w:color w:val="000000" w:themeColor="text1"/>
          <w:highlight w:val="white"/>
        </w:rPr>
        <w:t xml:space="preserve">is </w:t>
      </w:r>
      <w:r w:rsidR="005B1E21" w:rsidRPr="00904A29">
        <w:rPr>
          <w:color w:val="000000" w:themeColor="text1"/>
          <w:highlight w:val="white"/>
        </w:rPr>
        <w:t xml:space="preserve">also found, such as </w:t>
      </w:r>
      <w:r w:rsidRPr="00904A29">
        <w:rPr>
          <w:color w:val="000000" w:themeColor="text1"/>
          <w:highlight w:val="white"/>
        </w:rPr>
        <w:t>positive regulation of T cell mediated cytotoxicity (promote</w:t>
      </w:r>
      <w:r w:rsidR="00663A49" w:rsidRPr="00904A29">
        <w:rPr>
          <w:color w:val="000000" w:themeColor="text1"/>
          <w:highlight w:val="white"/>
        </w:rPr>
        <w:t>s</w:t>
      </w:r>
      <w:r w:rsidRPr="00904A29">
        <w:rPr>
          <w:color w:val="000000" w:themeColor="text1"/>
          <w:highlight w:val="white"/>
        </w:rPr>
        <w:t xml:space="preserve"> the killing of cancer cells), antigen processing and presentation via MHC class I B (enhance</w:t>
      </w:r>
      <w:r w:rsidR="00663A49" w:rsidRPr="00904A29">
        <w:rPr>
          <w:color w:val="000000" w:themeColor="text1"/>
          <w:highlight w:val="white"/>
        </w:rPr>
        <w:t>s</w:t>
      </w:r>
      <w:r w:rsidRPr="00904A29">
        <w:rPr>
          <w:color w:val="000000" w:themeColor="text1"/>
          <w:highlight w:val="white"/>
        </w:rPr>
        <w:t xml:space="preserve"> antigen presentation)</w:t>
      </w:r>
      <w:r w:rsidR="00F726A7" w:rsidRPr="00904A29">
        <w:rPr>
          <w:color w:val="000000" w:themeColor="text1"/>
          <w:highlight w:val="white"/>
        </w:rPr>
        <w:t>.</w:t>
      </w:r>
    </w:p>
    <w:p w14:paraId="236DAC20" w14:textId="77777777" w:rsidR="009274E0" w:rsidRPr="00904A29" w:rsidRDefault="009274E0" w:rsidP="00042D83">
      <w:pPr>
        <w:jc w:val="both"/>
        <w:rPr>
          <w:color w:val="000000" w:themeColor="text1"/>
          <w:highlight w:val="white"/>
        </w:rPr>
      </w:pPr>
    </w:p>
    <w:p w14:paraId="718A920E" w14:textId="2D7A5A46" w:rsidR="005F5E13" w:rsidRPr="00904A29" w:rsidRDefault="00275F8E" w:rsidP="00ED7A50">
      <w:pPr>
        <w:jc w:val="both"/>
        <w:rPr>
          <w:color w:val="000000" w:themeColor="text1"/>
          <w:highlight w:val="white"/>
        </w:rPr>
      </w:pPr>
      <w:r w:rsidRPr="00904A29">
        <w:rPr>
          <w:color w:val="000000" w:themeColor="text1"/>
        </w:rPr>
        <w:t xml:space="preserve">To </w:t>
      </w:r>
      <w:r w:rsidR="00941915" w:rsidRPr="00904A29">
        <w:rPr>
          <w:color w:val="000000" w:themeColor="text1"/>
        </w:rPr>
        <w:t xml:space="preserve">study the </w:t>
      </w:r>
      <w:r w:rsidRPr="00904A29">
        <w:rPr>
          <w:color w:val="000000" w:themeColor="text1"/>
        </w:rPr>
        <w:t xml:space="preserve">cell-cell communication between the invasive (or </w:t>
      </w:r>
      <w:r w:rsidR="007251D1" w:rsidRPr="00904A29">
        <w:rPr>
          <w:color w:val="000000" w:themeColor="text1"/>
        </w:rPr>
        <w:t>in-situ</w:t>
      </w:r>
      <w:r w:rsidRPr="00904A29">
        <w:rPr>
          <w:color w:val="000000" w:themeColor="text1"/>
        </w:rPr>
        <w:t xml:space="preserve"> cancer) regions and the tumor-immune interfaces, we inferred cell-cell communication through </w:t>
      </w:r>
      <w:r w:rsidR="00D107F7" w:rsidRPr="00904A29">
        <w:rPr>
          <w:color w:val="000000" w:themeColor="text1"/>
        </w:rPr>
        <w:t>Space-</w:t>
      </w:r>
      <w:r w:rsidRPr="00904A29">
        <w:rPr>
          <w:color w:val="000000" w:themeColor="text1"/>
        </w:rPr>
        <w:t xml:space="preserve">constrained </w:t>
      </w:r>
      <w:proofErr w:type="spellStart"/>
      <w:r w:rsidRPr="00904A29">
        <w:rPr>
          <w:color w:val="000000" w:themeColor="text1"/>
        </w:rPr>
        <w:t>CellChat</w:t>
      </w:r>
      <w:proofErr w:type="spellEnd"/>
      <w:r w:rsidRPr="00904A29">
        <w:rPr>
          <w:color w:val="000000" w:themeColor="text1"/>
        </w:rPr>
        <w:t xml:space="preserve"> analysis</w:t>
      </w:r>
      <w:r w:rsidR="002A1A3E" w:rsidRPr="00904A29">
        <w:rPr>
          <w:color w:val="000000" w:themeColor="text1"/>
        </w:rPr>
        <w:fldChar w:fldCharType="begin" w:fldLock="1"/>
      </w:r>
      <w:r w:rsidR="002A1A3E" w:rsidRPr="00904A29">
        <w:rPr>
          <w:color w:val="000000" w:themeColor="text1"/>
        </w:rPr>
        <w:instrText>ADDIN paperpile_citation &lt;clusterId&gt;R554Y512U992S696&lt;/clusterId&gt;&lt;metadata&gt;&lt;citation&gt;&lt;id&gt;bcc21275-52ef-4ae8-b16a-d67357324147&lt;/id&gt;&lt;/citation&gt;&lt;/metadata&gt;&lt;data&gt;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&lt;/data&gt; \* MERGEFORMAT</w:instrText>
      </w:r>
      <w:r w:rsidR="002A1A3E" w:rsidRPr="00904A29">
        <w:rPr>
          <w:color w:val="000000" w:themeColor="text1"/>
        </w:rPr>
        <w:fldChar w:fldCharType="separate"/>
      </w:r>
      <w:r w:rsidR="008A5078" w:rsidRPr="00B65855">
        <w:rPr>
          <w:color w:val="000000" w:themeColor="text1"/>
          <w:vertAlign w:val="superscript"/>
        </w:rPr>
        <w:t>51</w:t>
      </w:r>
      <w:r w:rsidR="002A1A3E" w:rsidRPr="00904A29">
        <w:rPr>
          <w:color w:val="000000" w:themeColor="text1"/>
        </w:rPr>
        <w:fldChar w:fldCharType="end"/>
      </w:r>
      <w:r w:rsidRPr="00904A29">
        <w:rPr>
          <w:color w:val="000000" w:themeColor="text1"/>
        </w:rPr>
        <w:t xml:space="preserve">.  </w:t>
      </w:r>
      <w:r w:rsidR="00576BDC" w:rsidRPr="00904A29">
        <w:rPr>
          <w:color w:val="000000" w:themeColor="text1"/>
        </w:rPr>
        <w:t xml:space="preserve">We </w:t>
      </w:r>
      <w:r w:rsidR="00AF4B35" w:rsidRPr="00904A29">
        <w:rPr>
          <w:color w:val="000000" w:themeColor="text1"/>
        </w:rPr>
        <w:t xml:space="preserve">found strong cell-cell communication between </w:t>
      </w:r>
      <w:r w:rsidR="009C5E0A" w:rsidRPr="00904A29">
        <w:rPr>
          <w:color w:val="000000" w:themeColor="text1"/>
        </w:rPr>
        <w:t xml:space="preserve">the </w:t>
      </w:r>
      <w:r w:rsidR="00AF4B35" w:rsidRPr="00904A29">
        <w:rPr>
          <w:color w:val="000000" w:themeColor="text1"/>
        </w:rPr>
        <w:t>invasive tissue region and the nearby tumor microenvironment</w:t>
      </w:r>
      <w:r w:rsidR="00D23840" w:rsidRPr="00904A29">
        <w:rPr>
          <w:color w:val="000000" w:themeColor="text1"/>
        </w:rPr>
        <w:t xml:space="preserve"> through the</w:t>
      </w:r>
      <w:r w:rsidR="00AF4B35" w:rsidRPr="00904A29">
        <w:rPr>
          <w:color w:val="000000" w:themeColor="text1"/>
        </w:rPr>
        <w:t xml:space="preserve"> collagen pathway, which facilities EMT transition and multiple processes associated with cancer progression and metastasis. Similar cell-cell communication is observed in </w:t>
      </w:r>
      <w:r w:rsidR="007251D1" w:rsidRPr="00904A29">
        <w:rPr>
          <w:i/>
          <w:color w:val="000000" w:themeColor="text1"/>
        </w:rPr>
        <w:t>in-situ</w:t>
      </w:r>
      <w:r w:rsidR="00AF4B35" w:rsidRPr="00904A29">
        <w:rPr>
          <w:color w:val="000000" w:themeColor="text1"/>
        </w:rPr>
        <w:t xml:space="preserve"> cancer, where MDK-SDC1 </w:t>
      </w:r>
      <w:r w:rsidR="00003130" w:rsidRPr="00904A29">
        <w:rPr>
          <w:color w:val="000000" w:themeColor="text1"/>
        </w:rPr>
        <w:t>and</w:t>
      </w:r>
      <w:r w:rsidR="00AF4B35" w:rsidRPr="00904A29">
        <w:rPr>
          <w:color w:val="000000" w:themeColor="text1"/>
        </w:rPr>
        <w:t xml:space="preserve"> APP-CD74 </w:t>
      </w:r>
      <w:r w:rsidR="009A651F" w:rsidRPr="00904A29">
        <w:rPr>
          <w:color w:val="000000" w:themeColor="text1"/>
        </w:rPr>
        <w:t>signaling</w:t>
      </w:r>
      <w:r w:rsidR="00AF4B35" w:rsidRPr="00904A29">
        <w:rPr>
          <w:color w:val="000000" w:themeColor="text1"/>
        </w:rPr>
        <w:t xml:space="preserve"> are observed to promote the progression and metastasis</w:t>
      </w:r>
      <w:r w:rsidR="00E63F5F" w:rsidRPr="00904A29">
        <w:rPr>
          <w:color w:val="000000" w:themeColor="text1"/>
        </w:rPr>
        <w:t xml:space="preserve"> (Fig</w:t>
      </w:r>
      <w:r w:rsidR="00234D1F" w:rsidRPr="00904A29">
        <w:rPr>
          <w:color w:val="000000" w:themeColor="text1"/>
        </w:rPr>
        <w:t>.</w:t>
      </w:r>
      <w:r w:rsidR="00E63F5F" w:rsidRPr="00904A29">
        <w:rPr>
          <w:color w:val="000000" w:themeColor="text1"/>
        </w:rPr>
        <w:t xml:space="preserve"> 5</w:t>
      </w:r>
      <w:r w:rsidR="00FE5FEA" w:rsidRPr="00904A29">
        <w:rPr>
          <w:color w:val="000000" w:themeColor="text1"/>
        </w:rPr>
        <w:t>j-k</w:t>
      </w:r>
      <w:r w:rsidR="00E63F5F" w:rsidRPr="00904A29">
        <w:rPr>
          <w:color w:val="000000" w:themeColor="text1"/>
        </w:rPr>
        <w:t>)</w:t>
      </w:r>
      <w:r w:rsidR="009E6944" w:rsidRPr="00904A29">
        <w:rPr>
          <w:color w:val="000000" w:themeColor="text1"/>
        </w:rPr>
        <w:t xml:space="preserve">. The detailed function </w:t>
      </w:r>
      <w:r w:rsidR="00C32A4D" w:rsidRPr="00904A29">
        <w:rPr>
          <w:color w:val="000000" w:themeColor="text1"/>
        </w:rPr>
        <w:t>annotations for the communicating ligands and receptors can be found in</w:t>
      </w:r>
      <w:r w:rsidR="00F04AEF" w:rsidRPr="00904A29">
        <w:rPr>
          <w:color w:val="000000" w:themeColor="text1"/>
        </w:rPr>
        <w:t xml:space="preserve"> </w:t>
      </w:r>
      <w:r w:rsidR="00ED29CE" w:rsidRPr="00904A29">
        <w:rPr>
          <w:color w:val="000000" w:themeColor="text1"/>
        </w:rPr>
        <w:t xml:space="preserve">Supplementary </w:t>
      </w:r>
      <w:r w:rsidR="00C32A4D" w:rsidRPr="00904A29">
        <w:rPr>
          <w:color w:val="000000" w:themeColor="text1"/>
        </w:rPr>
        <w:t xml:space="preserve">Table </w:t>
      </w:r>
      <w:del w:id="55" w:author="Honglei Ren" w:date="2022-06-28T11:23:00Z">
        <w:r w:rsidR="00C32A4D" w:rsidRPr="00904A29">
          <w:rPr>
            <w:color w:val="000000" w:themeColor="text1"/>
          </w:rPr>
          <w:delText>I</w:delText>
        </w:r>
        <w:r w:rsidR="00A3081D" w:rsidRPr="00904A29">
          <w:rPr>
            <w:color w:val="000000" w:themeColor="text1"/>
          </w:rPr>
          <w:delText>II</w:delText>
        </w:r>
      </w:del>
      <w:ins w:id="56" w:author="Honglei Ren" w:date="2022-06-28T11:23:00Z">
        <w:r w:rsidR="0054684B" w:rsidRPr="00904A29">
          <w:rPr>
            <w:color w:val="000000" w:themeColor="text1"/>
          </w:rPr>
          <w:t>1</w:t>
        </w:r>
      </w:ins>
      <w:r w:rsidR="00C32A4D" w:rsidRPr="00904A29">
        <w:rPr>
          <w:color w:val="000000" w:themeColor="text1"/>
        </w:rPr>
        <w:t xml:space="preserve">. </w:t>
      </w:r>
    </w:p>
    <w:p w14:paraId="6207FF17" w14:textId="77777777" w:rsidR="009A3869" w:rsidRPr="00904A29" w:rsidRDefault="009A3869">
      <w:pPr>
        <w:jc w:val="both"/>
        <w:rPr>
          <w:color w:val="000000" w:themeColor="text1"/>
          <w:highlight w:val="white"/>
        </w:rPr>
      </w:pPr>
    </w:p>
    <w:p w14:paraId="70D63AA5" w14:textId="3AAAF3AD" w:rsidR="009A3869" w:rsidRPr="00904A29" w:rsidRDefault="00B550A0" w:rsidP="000A5F1F">
      <w:pPr>
        <w:spacing w:line="360" w:lineRule="auto"/>
        <w:jc w:val="both"/>
        <w:rPr>
          <w:b/>
          <w:color w:val="000000" w:themeColor="text1"/>
          <w:sz w:val="28"/>
          <w:szCs w:val="28"/>
          <w:highlight w:val="white"/>
        </w:rPr>
      </w:pPr>
      <w:r w:rsidRPr="00904A29">
        <w:rPr>
          <w:b/>
          <w:color w:val="000000" w:themeColor="text1"/>
          <w:sz w:val="28"/>
          <w:szCs w:val="28"/>
          <w:highlight w:val="white"/>
        </w:rPr>
        <w:t>Discussion</w:t>
      </w:r>
    </w:p>
    <w:p w14:paraId="749E7E83" w14:textId="193E5021" w:rsidR="00BD17CC" w:rsidRPr="00904A29" w:rsidRDefault="00BD17CC" w:rsidP="00BD17CC">
      <w:pPr>
        <w:jc w:val="both"/>
        <w:rPr>
          <w:color w:val="000000" w:themeColor="text1"/>
        </w:rPr>
      </w:pPr>
      <w:r w:rsidRPr="00904A29">
        <w:rPr>
          <w:color w:val="000000" w:themeColor="text1"/>
          <w:highlight w:val="white"/>
        </w:rPr>
        <w:t>In this work</w:t>
      </w:r>
      <w:r w:rsidR="007B421A" w:rsidRPr="00904A29">
        <w:rPr>
          <w:color w:val="000000" w:themeColor="text1"/>
          <w:highlight w:val="white"/>
        </w:rPr>
        <w:t>,</w:t>
      </w:r>
      <w:r w:rsidRPr="00904A29">
        <w:rPr>
          <w:color w:val="000000" w:themeColor="text1"/>
          <w:highlight w:val="white"/>
        </w:rPr>
        <w:t xml:space="preserve"> we present</w:t>
      </w:r>
      <w:r w:rsidR="00B81BB9" w:rsidRPr="00904A29">
        <w:rPr>
          <w:color w:val="000000" w:themeColor="text1"/>
          <w:highlight w:val="white"/>
        </w:rPr>
        <w:t>ed</w:t>
      </w:r>
      <w:r w:rsidRPr="00904A29">
        <w:rPr>
          <w:color w:val="000000" w:themeColor="text1"/>
          <w:highlight w:val="white"/>
        </w:rPr>
        <w:t xml:space="preserve"> </w:t>
      </w:r>
      <w:proofErr w:type="spellStart"/>
      <w:r w:rsidRPr="00904A29">
        <w:rPr>
          <w:color w:val="000000" w:themeColor="text1"/>
          <w:highlight w:val="white"/>
        </w:rPr>
        <w:t>SpaceFlow</w:t>
      </w:r>
      <w:proofErr w:type="spellEnd"/>
      <w:r w:rsidRPr="00904A29">
        <w:rPr>
          <w:color w:val="000000" w:themeColor="text1"/>
          <w:highlight w:val="white"/>
        </w:rPr>
        <w:t xml:space="preserve">, which (1) encodes the ST data into low-dimensional embeddings </w:t>
      </w:r>
      <w:r w:rsidRPr="00904A29">
        <w:rPr>
          <w:color w:val="000000" w:themeColor="text1"/>
        </w:rPr>
        <w:t xml:space="preserve">reflecting both expression similarity and the spatial proximity of cells in ST data, (2) incorporates spatiotemporal relationships of cells or spots in ST data through a </w:t>
      </w:r>
      <w:r w:rsidR="0049274F" w:rsidRPr="00904A29">
        <w:rPr>
          <w:color w:val="000000" w:themeColor="text1"/>
        </w:rPr>
        <w:t>pseudo-Spatiotemporal Map</w:t>
      </w:r>
      <w:r w:rsidR="00E60F5A" w:rsidRPr="00904A29">
        <w:rPr>
          <w:color w:val="000000" w:themeColor="text1"/>
        </w:rPr>
        <w:t xml:space="preserve"> (</w:t>
      </w:r>
      <w:proofErr w:type="spellStart"/>
      <w:r w:rsidR="00E60F5A" w:rsidRPr="00904A29">
        <w:rPr>
          <w:color w:val="000000" w:themeColor="text1"/>
        </w:rPr>
        <w:t>pSM</w:t>
      </w:r>
      <w:proofErr w:type="spellEnd"/>
      <w:r w:rsidR="00E60F5A" w:rsidRPr="00904A29">
        <w:rPr>
          <w:color w:val="000000" w:themeColor="text1"/>
        </w:rPr>
        <w:t>)</w:t>
      </w:r>
      <w:r w:rsidRPr="00904A29">
        <w:rPr>
          <w:color w:val="000000" w:themeColor="text1"/>
        </w:rPr>
        <w:t xml:space="preserve"> derived from the embeddings, and (3) identifies spatial domains with consistent expression patterns, clear </w:t>
      </w:r>
      <w:r w:rsidR="008F5425" w:rsidRPr="00904A29">
        <w:rPr>
          <w:color w:val="000000" w:themeColor="text1"/>
        </w:rPr>
        <w:t>boundaries,</w:t>
      </w:r>
      <w:r w:rsidRPr="00904A29">
        <w:rPr>
          <w:color w:val="000000" w:themeColor="text1"/>
        </w:rPr>
        <w:t xml:space="preserve"> and less noise.</w:t>
      </w:r>
    </w:p>
    <w:p w14:paraId="7F685043" w14:textId="77777777" w:rsidR="00BD17CC" w:rsidRPr="00904A29" w:rsidRDefault="00BD17CC" w:rsidP="00BD17CC">
      <w:pPr>
        <w:jc w:val="both"/>
        <w:rPr>
          <w:color w:val="000000" w:themeColor="text1"/>
        </w:rPr>
      </w:pPr>
    </w:p>
    <w:p w14:paraId="5FDC1119" w14:textId="6D2A8933" w:rsidR="00BD17CC" w:rsidRPr="00904A29" w:rsidRDefault="00BD17CC" w:rsidP="00BD17CC">
      <w:pPr>
        <w:jc w:val="both"/>
        <w:rPr>
          <w:color w:val="000000" w:themeColor="text1"/>
        </w:rPr>
      </w:pPr>
      <w:proofErr w:type="spellStart"/>
      <w:r w:rsidRPr="00904A29">
        <w:rPr>
          <w:color w:val="000000" w:themeColor="text1"/>
        </w:rPr>
        <w:t>SpaceFlow</w:t>
      </w:r>
      <w:proofErr w:type="spellEnd"/>
      <w:r w:rsidRPr="00904A29">
        <w:rPr>
          <w:color w:val="000000" w:themeColor="text1"/>
        </w:rPr>
        <w:t xml:space="preserve"> achieves </w:t>
      </w:r>
      <w:r w:rsidR="00E838CC" w:rsidRPr="00904A29">
        <w:rPr>
          <w:color w:val="000000" w:themeColor="text1"/>
        </w:rPr>
        <w:t xml:space="preserve">competitive </w:t>
      </w:r>
      <w:r w:rsidRPr="00904A29">
        <w:rPr>
          <w:color w:val="000000" w:themeColor="text1"/>
        </w:rPr>
        <w:t>segmentation performance</w:t>
      </w:r>
      <w:r w:rsidR="00AD49E1" w:rsidRPr="00904A29">
        <w:rPr>
          <w:color w:val="000000" w:themeColor="text1"/>
        </w:rPr>
        <w:t xml:space="preserve"> with</w:t>
      </w:r>
      <w:r w:rsidRPr="00904A29">
        <w:rPr>
          <w:color w:val="000000" w:themeColor="text1"/>
        </w:rPr>
        <w:t xml:space="preserve"> </w:t>
      </w:r>
      <w:r w:rsidR="00AD49E1" w:rsidRPr="00904A29">
        <w:rPr>
          <w:color w:val="000000" w:themeColor="text1"/>
        </w:rPr>
        <w:t>alternative methods</w:t>
      </w:r>
      <w:r w:rsidRPr="00904A29">
        <w:rPr>
          <w:color w:val="000000" w:themeColor="text1"/>
        </w:rPr>
        <w:t xml:space="preserve"> </w:t>
      </w:r>
      <w:r w:rsidR="00AD49E1" w:rsidRPr="00904A29">
        <w:rPr>
          <w:color w:val="000000" w:themeColor="text1"/>
        </w:rPr>
        <w:t>when benchmarked against</w:t>
      </w:r>
      <w:r w:rsidRPr="00904A29">
        <w:rPr>
          <w:color w:val="000000" w:themeColor="text1"/>
        </w:rPr>
        <w:t xml:space="preserve"> expert annotations. </w:t>
      </w:r>
      <w:r w:rsidR="00C33580" w:rsidRPr="00904A29">
        <w:rPr>
          <w:color w:val="000000" w:themeColor="text1"/>
        </w:rPr>
        <w:t>Furthermore, t</w:t>
      </w:r>
      <w:r w:rsidRPr="00904A29">
        <w:rPr>
          <w:color w:val="000000" w:themeColor="text1"/>
        </w:rPr>
        <w:t xml:space="preserve">he </w:t>
      </w:r>
      <w:proofErr w:type="spellStart"/>
      <w:r w:rsidR="00E60F5A" w:rsidRPr="00904A29">
        <w:rPr>
          <w:color w:val="000000" w:themeColor="text1"/>
        </w:rPr>
        <w:t>pSM</w:t>
      </w:r>
      <w:proofErr w:type="spellEnd"/>
      <w:r w:rsidR="00E60F5A" w:rsidRPr="00904A29">
        <w:rPr>
          <w:color w:val="000000" w:themeColor="text1"/>
        </w:rPr>
        <w:t xml:space="preserve"> </w:t>
      </w:r>
      <w:r w:rsidR="00C33580" w:rsidRPr="00904A29">
        <w:rPr>
          <w:color w:val="000000" w:themeColor="text1"/>
        </w:rPr>
        <w:t xml:space="preserve">utilizes the spatially consistent embeddings to </w:t>
      </w:r>
      <w:r w:rsidR="00526A13" w:rsidRPr="00904A29">
        <w:rPr>
          <w:color w:val="000000" w:themeColor="text1"/>
        </w:rPr>
        <w:t>reveal</w:t>
      </w:r>
      <w:r w:rsidR="00C33580" w:rsidRPr="00904A29">
        <w:rPr>
          <w:color w:val="000000" w:themeColor="text1"/>
        </w:rPr>
        <w:t xml:space="preserve"> </w:t>
      </w:r>
      <w:del w:id="57" w:author="Honglei Ren" w:date="2022-06-28T11:25:00Z">
        <w:r w:rsidR="00C33580" w:rsidRPr="00904A29">
          <w:rPr>
            <w:color w:val="000000" w:themeColor="text1"/>
          </w:rPr>
          <w:delText>new</w:delText>
        </w:r>
        <w:r w:rsidR="00526A13" w:rsidRPr="00904A29">
          <w:rPr>
            <w:color w:val="000000" w:themeColor="text1"/>
            <w:lang w:val="en-US"/>
          </w:rPr>
          <w:delText xml:space="preserve"> </w:delText>
        </w:r>
      </w:del>
      <w:r w:rsidR="00F573B1" w:rsidRPr="00904A29">
        <w:rPr>
          <w:color w:val="000000" w:themeColor="text1"/>
        </w:rPr>
        <w:t xml:space="preserve">pseudo-spatiotemporal </w:t>
      </w:r>
      <w:r w:rsidRPr="00904A29">
        <w:rPr>
          <w:color w:val="000000" w:themeColor="text1"/>
        </w:rPr>
        <w:t xml:space="preserve">patterns </w:t>
      </w:r>
      <w:r w:rsidR="00C33580" w:rsidRPr="00904A29">
        <w:rPr>
          <w:color w:val="000000" w:themeColor="text1"/>
        </w:rPr>
        <w:t>in tissue</w:t>
      </w:r>
      <w:r w:rsidRPr="00904A29">
        <w:rPr>
          <w:color w:val="000000" w:themeColor="text1"/>
        </w:rPr>
        <w:t xml:space="preserve">. In DLPFC and </w:t>
      </w:r>
      <w:r w:rsidR="00057090" w:rsidRPr="00904A29">
        <w:rPr>
          <w:color w:val="000000" w:themeColor="text1"/>
        </w:rPr>
        <w:t>S</w:t>
      </w:r>
      <w:r w:rsidRPr="00904A29">
        <w:rPr>
          <w:color w:val="000000" w:themeColor="text1"/>
        </w:rPr>
        <w:t xml:space="preserve">tereo-seq </w:t>
      </w:r>
      <w:r w:rsidRPr="00904A29">
        <w:rPr>
          <w:color w:val="000000" w:themeColor="text1"/>
        </w:rPr>
        <w:lastRenderedPageBreak/>
        <w:t xml:space="preserve">data, the </w:t>
      </w:r>
      <w:proofErr w:type="spellStart"/>
      <w:r w:rsidR="00F72D6F" w:rsidRPr="00904A29">
        <w:rPr>
          <w:color w:val="000000" w:themeColor="text1"/>
        </w:rPr>
        <w:t>pSM</w:t>
      </w:r>
      <w:proofErr w:type="spellEnd"/>
      <w:r w:rsidR="00C21F52" w:rsidRPr="00904A29">
        <w:rPr>
          <w:color w:val="000000" w:themeColor="text1"/>
        </w:rPr>
        <w:t xml:space="preserve"> shows layered patterns that</w:t>
      </w:r>
      <w:r w:rsidRPr="00904A29">
        <w:rPr>
          <w:color w:val="000000" w:themeColor="text1"/>
        </w:rPr>
        <w:t xml:space="preserve"> are consistent with the developmental sequences of</w:t>
      </w:r>
      <w:r w:rsidR="00BB26B7" w:rsidRPr="00904A29">
        <w:rPr>
          <w:color w:val="000000" w:themeColor="text1"/>
        </w:rPr>
        <w:t xml:space="preserve"> the</w:t>
      </w:r>
      <w:r w:rsidRPr="00904A29">
        <w:rPr>
          <w:color w:val="000000" w:themeColor="text1"/>
        </w:rPr>
        <w:t xml:space="preserve"> human cortex and mouse olfactory bulb respectively</w:t>
      </w:r>
      <w:r w:rsidR="00F739A4" w:rsidRPr="00904A29">
        <w:rPr>
          <w:color w:val="000000" w:themeColor="text1"/>
        </w:rPr>
        <w:t xml:space="preserve">, </w:t>
      </w:r>
      <w:r w:rsidR="00884C69" w:rsidRPr="00904A29">
        <w:rPr>
          <w:color w:val="000000" w:themeColor="text1"/>
        </w:rPr>
        <w:t>which</w:t>
      </w:r>
      <w:r w:rsidR="00024DC8" w:rsidRPr="00904A29">
        <w:rPr>
          <w:color w:val="000000" w:themeColor="text1"/>
        </w:rPr>
        <w:t xml:space="preserve"> is not visible from non-spatial </w:t>
      </w:r>
      <w:proofErr w:type="spellStart"/>
      <w:r w:rsidR="00024DC8" w:rsidRPr="00904A29">
        <w:rPr>
          <w:color w:val="000000" w:themeColor="text1"/>
        </w:rPr>
        <w:t>pseudotime</w:t>
      </w:r>
      <w:proofErr w:type="spellEnd"/>
      <w:r w:rsidRPr="00904A29">
        <w:rPr>
          <w:color w:val="000000" w:themeColor="text1"/>
        </w:rPr>
        <w:t>. App</w:t>
      </w:r>
      <w:r w:rsidR="00024DC8" w:rsidRPr="00904A29">
        <w:rPr>
          <w:color w:val="000000" w:themeColor="text1"/>
        </w:rPr>
        <w:t>lied</w:t>
      </w:r>
      <w:r w:rsidRPr="00904A29">
        <w:rPr>
          <w:color w:val="000000" w:themeColor="text1"/>
        </w:rPr>
        <w:t xml:space="preserve"> to chicken heart development</w:t>
      </w:r>
      <w:r w:rsidR="00A87E3C" w:rsidRPr="00904A29">
        <w:rPr>
          <w:color w:val="000000" w:themeColor="text1"/>
        </w:rPr>
        <w:t>al</w:t>
      </w:r>
      <w:r w:rsidRPr="00904A29">
        <w:rPr>
          <w:color w:val="000000" w:themeColor="text1"/>
        </w:rPr>
        <w:t xml:space="preserve"> data, </w:t>
      </w:r>
      <w:r w:rsidR="00EC5F37" w:rsidRPr="00904A29">
        <w:rPr>
          <w:color w:val="000000" w:themeColor="text1"/>
        </w:rPr>
        <w:t xml:space="preserve">the </w:t>
      </w:r>
      <w:proofErr w:type="spellStart"/>
      <w:r w:rsidR="00EC5F37" w:rsidRPr="00904A29">
        <w:rPr>
          <w:color w:val="000000" w:themeColor="text1"/>
        </w:rPr>
        <w:t>pSM</w:t>
      </w:r>
      <w:proofErr w:type="spellEnd"/>
      <w:r w:rsidR="00EC5F37" w:rsidRPr="00904A29">
        <w:rPr>
          <w:color w:val="000000" w:themeColor="text1"/>
        </w:rPr>
        <w:t xml:space="preserve"> </w:t>
      </w:r>
      <w:r w:rsidRPr="00904A29">
        <w:rPr>
          <w:color w:val="000000" w:themeColor="text1"/>
        </w:rPr>
        <w:t xml:space="preserve">reveals </w:t>
      </w:r>
      <w:del w:id="58" w:author="Honglei Ren" w:date="2022-06-28T11:25:00Z">
        <w:r w:rsidR="008634BE" w:rsidRPr="00904A29">
          <w:rPr>
            <w:color w:val="000000" w:themeColor="text1"/>
          </w:rPr>
          <w:delText xml:space="preserve">new </w:delText>
        </w:r>
      </w:del>
      <w:r w:rsidRPr="00904A29">
        <w:rPr>
          <w:color w:val="000000" w:themeColor="text1"/>
        </w:rPr>
        <w:t>evolving lineage structures and uncovers the dynamics in the spati</w:t>
      </w:r>
      <w:r w:rsidR="00CB6D03" w:rsidRPr="00904A29">
        <w:rPr>
          <w:color w:val="000000" w:themeColor="text1"/>
        </w:rPr>
        <w:t>o</w:t>
      </w:r>
      <w:r w:rsidRPr="00904A29">
        <w:rPr>
          <w:color w:val="000000" w:themeColor="text1"/>
        </w:rPr>
        <w:t>temporal relationships of cells across</w:t>
      </w:r>
      <w:r w:rsidR="00C1456D" w:rsidRPr="00904A29">
        <w:rPr>
          <w:color w:val="000000" w:themeColor="text1"/>
        </w:rPr>
        <w:t xml:space="preserve"> different</w:t>
      </w:r>
      <w:r w:rsidRPr="00904A29">
        <w:rPr>
          <w:color w:val="000000" w:themeColor="text1"/>
        </w:rPr>
        <w:t xml:space="preserve"> developmental stages, </w:t>
      </w:r>
      <w:r w:rsidR="00E1169C" w:rsidRPr="00904A29">
        <w:rPr>
          <w:color w:val="000000" w:themeColor="text1"/>
        </w:rPr>
        <w:t xml:space="preserve">helping to </w:t>
      </w:r>
      <w:r w:rsidRPr="00904A29">
        <w:rPr>
          <w:color w:val="000000" w:themeColor="text1"/>
        </w:rPr>
        <w:t xml:space="preserve">understand the changes of functional and structural organization in tissue development. Studying human breast cancer ST data using </w:t>
      </w:r>
      <w:proofErr w:type="spellStart"/>
      <w:r w:rsidRPr="00904A29">
        <w:rPr>
          <w:color w:val="000000" w:themeColor="text1"/>
        </w:rPr>
        <w:t>SpaceFlow</w:t>
      </w:r>
      <w:proofErr w:type="spellEnd"/>
      <w:r w:rsidRPr="00904A29">
        <w:rPr>
          <w:color w:val="000000" w:themeColor="text1"/>
        </w:rPr>
        <w:t xml:space="preserve">, we demonstrate its potential to identify </w:t>
      </w:r>
      <w:r w:rsidRPr="00904A29">
        <w:rPr>
          <w:color w:val="000000" w:themeColor="text1"/>
          <w:highlight w:val="white"/>
        </w:rPr>
        <w:t>tumor-immune</w:t>
      </w:r>
      <w:r w:rsidRPr="00904A29">
        <w:rPr>
          <w:color w:val="000000" w:themeColor="text1"/>
        </w:rPr>
        <w:t xml:space="preserve"> interfaces and dynamics of cancer progression, provi</w:t>
      </w:r>
      <w:r w:rsidR="0016459B" w:rsidRPr="00904A29">
        <w:rPr>
          <w:color w:val="000000" w:themeColor="text1"/>
        </w:rPr>
        <w:t>ding</w:t>
      </w:r>
      <w:r w:rsidRPr="00904A29">
        <w:rPr>
          <w:color w:val="000000" w:themeColor="text1"/>
        </w:rPr>
        <w:t xml:space="preserve"> </w:t>
      </w:r>
      <w:del w:id="59" w:author="Honglei Ren" w:date="2022-06-28T11:46:00Z">
        <w:r w:rsidRPr="00904A29">
          <w:rPr>
            <w:color w:val="000000" w:themeColor="text1"/>
          </w:rPr>
          <w:delText xml:space="preserve">new </w:delText>
        </w:r>
      </w:del>
      <w:r w:rsidRPr="00904A29">
        <w:rPr>
          <w:color w:val="000000" w:themeColor="text1"/>
        </w:rPr>
        <w:t>tools to study tumor evolution and interactions</w:t>
      </w:r>
      <w:r w:rsidRPr="00904A29">
        <w:rPr>
          <w:color w:val="000000" w:themeColor="text1"/>
          <w:highlight w:val="white"/>
        </w:rPr>
        <w:t xml:space="preserve"> between tumor and the tumor</w:t>
      </w:r>
      <w:r w:rsidR="00D117F8" w:rsidRPr="00904A29">
        <w:rPr>
          <w:color w:val="000000" w:themeColor="text1"/>
          <w:highlight w:val="white"/>
        </w:rPr>
        <w:t xml:space="preserve"> </w:t>
      </w:r>
      <w:r w:rsidRPr="00904A29">
        <w:rPr>
          <w:color w:val="000000" w:themeColor="text1"/>
          <w:highlight w:val="white"/>
        </w:rPr>
        <w:t>microenvironment</w:t>
      </w:r>
      <w:r w:rsidRPr="00904A29">
        <w:rPr>
          <w:color w:val="000000" w:themeColor="text1"/>
        </w:rPr>
        <w:t>.</w:t>
      </w:r>
    </w:p>
    <w:p w14:paraId="1888E88A" w14:textId="77777777" w:rsidR="00BD17CC" w:rsidRPr="00904A29" w:rsidRDefault="00BD17CC" w:rsidP="00BD17CC">
      <w:pPr>
        <w:jc w:val="both"/>
        <w:rPr>
          <w:color w:val="000000" w:themeColor="text1"/>
        </w:rPr>
      </w:pPr>
    </w:p>
    <w:p w14:paraId="574DC4A8" w14:textId="0C89C8F6" w:rsidR="00BD17CC" w:rsidRPr="00904A29" w:rsidRDefault="00BD17CC" w:rsidP="00BD17CC">
      <w:pPr>
        <w:jc w:val="both"/>
        <w:rPr>
          <w:color w:val="000000" w:themeColor="text1"/>
        </w:rPr>
      </w:pPr>
      <w:r w:rsidRPr="00904A29">
        <w:rPr>
          <w:color w:val="000000" w:themeColor="text1"/>
        </w:rPr>
        <w:t xml:space="preserve">Though </w:t>
      </w:r>
      <w:r w:rsidR="00805997" w:rsidRPr="00904A29">
        <w:rPr>
          <w:color w:val="000000" w:themeColor="text1"/>
        </w:rPr>
        <w:t xml:space="preserve">similarity in </w:t>
      </w:r>
      <w:r w:rsidRPr="00904A29">
        <w:rPr>
          <w:color w:val="000000" w:themeColor="text1"/>
        </w:rPr>
        <w:t>gene expression and spatial proximity are related in many cases</w:t>
      </w:r>
      <w:r w:rsidRPr="00904A29">
        <w:rPr>
          <w:color w:val="000000" w:themeColor="text1"/>
        </w:rPr>
        <w:fldChar w:fldCharType="begin" w:fldLock="1"/>
      </w:r>
      <w:r w:rsidRPr="00904A29">
        <w:rPr>
          <w:color w:val="000000" w:themeColor="text1"/>
        </w:rPr>
        <w:instrText>ADDIN paperpile_citation &lt;clusterId&gt;R554Y512U992R685&lt;/clusterId&gt;&lt;metadata&gt;&lt;citation&gt;&lt;id&gt;37a9536c-6402-4e52-b5d0-072f9b41475b&lt;/id&gt;&lt;/citation&gt;&lt;/metadata&gt;&lt;data&gt;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&lt;/data&gt; \* MERGEFORMAT</w:instrText>
      </w:r>
      <w:r w:rsidRPr="00904A29">
        <w:rPr>
          <w:color w:val="000000" w:themeColor="text1"/>
        </w:rPr>
        <w:fldChar w:fldCharType="separate"/>
      </w:r>
      <w:r w:rsidR="008A5078" w:rsidRPr="00B65855">
        <w:rPr>
          <w:color w:val="000000" w:themeColor="text1"/>
          <w:vertAlign w:val="superscript"/>
        </w:rPr>
        <w:t>61</w:t>
      </w:r>
      <w:r w:rsidRPr="00904A29">
        <w:rPr>
          <w:color w:val="000000" w:themeColor="text1"/>
        </w:rPr>
        <w:fldChar w:fldCharType="end"/>
      </w:r>
      <w:r w:rsidRPr="00904A29">
        <w:rPr>
          <w:color w:val="000000" w:themeColor="text1"/>
        </w:rPr>
        <w:t>, t</w:t>
      </w:r>
      <w:r w:rsidR="006446CF" w:rsidRPr="00904A29">
        <w:rPr>
          <w:color w:val="000000" w:themeColor="text1"/>
        </w:rPr>
        <w:t>his relationship is not absolute</w:t>
      </w:r>
      <w:r w:rsidRPr="00904A29">
        <w:rPr>
          <w:color w:val="000000" w:themeColor="text1"/>
        </w:rPr>
        <w:t>.</w:t>
      </w:r>
      <w:r w:rsidR="00361BDD" w:rsidRPr="00904A29">
        <w:rPr>
          <w:color w:val="000000" w:themeColor="text1"/>
        </w:rPr>
        <w:t xml:space="preserve"> </w:t>
      </w:r>
      <w:proofErr w:type="spellStart"/>
      <w:r w:rsidR="00361BDD" w:rsidRPr="00904A29">
        <w:rPr>
          <w:color w:val="000000" w:themeColor="text1"/>
        </w:rPr>
        <w:t>P</w:t>
      </w:r>
      <w:r w:rsidRPr="00904A29">
        <w:rPr>
          <w:color w:val="000000" w:themeColor="text1"/>
        </w:rPr>
        <w:t>seudotime</w:t>
      </w:r>
      <w:proofErr w:type="spellEnd"/>
      <w:r w:rsidRPr="00904A29">
        <w:rPr>
          <w:color w:val="000000" w:themeColor="text1"/>
        </w:rPr>
        <w:t xml:space="preserve"> methods developed for scRNA-seq data, such as Monocle</w:t>
      </w:r>
      <w:r w:rsidRPr="00904A29">
        <w:rPr>
          <w:color w:val="000000" w:themeColor="text1"/>
        </w:rPr>
        <w:fldChar w:fldCharType="begin" w:fldLock="1"/>
      </w:r>
      <w:r w:rsidRPr="00904A29">
        <w:rPr>
          <w:color w:val="000000" w:themeColor="text1"/>
        </w:rPr>
        <w:instrText>ADDIN paperpile_citation &lt;clusterId&gt;V372J352F743C433&lt;/clusterId&gt;&lt;metadata&gt;&lt;citation&gt;&lt;id&gt;ebcaf3da-9220-48de-9145-915e8b9eee75&lt;/id&gt;&lt;/citation&gt;&lt;/metadata&gt;&lt;data&gt;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&lt;/data&gt; \* MERGEFORMAT</w:instrText>
      </w:r>
      <w:r w:rsidRPr="00904A29">
        <w:rPr>
          <w:color w:val="000000" w:themeColor="text1"/>
        </w:rPr>
        <w:fldChar w:fldCharType="separate"/>
      </w:r>
      <w:r w:rsidR="008A5078" w:rsidRPr="00B65855">
        <w:rPr>
          <w:color w:val="000000" w:themeColor="text1"/>
          <w:vertAlign w:val="superscript"/>
        </w:rPr>
        <w:t>62</w:t>
      </w:r>
      <w:r w:rsidRPr="00904A29">
        <w:rPr>
          <w:color w:val="000000" w:themeColor="text1"/>
        </w:rPr>
        <w:fldChar w:fldCharType="end"/>
      </w:r>
      <w:r w:rsidRPr="00904A29">
        <w:rPr>
          <w:color w:val="000000" w:themeColor="text1"/>
        </w:rPr>
        <w:t xml:space="preserve"> and Slingshot</w:t>
      </w:r>
      <w:r w:rsidRPr="00904A29">
        <w:rPr>
          <w:color w:val="000000" w:themeColor="text1"/>
        </w:rPr>
        <w:fldChar w:fldCharType="begin" w:fldLock="1"/>
      </w:r>
      <w:r w:rsidRPr="00904A29">
        <w:rPr>
          <w:color w:val="000000" w:themeColor="text1"/>
        </w:rPr>
        <w:instrText>ADDIN paperpile_citation &lt;clusterId&gt;O186C144R524O247&lt;/clusterId&gt;&lt;metadata&gt;&lt;citation&gt;&lt;id&gt;f2552ff9-bde2-4275-b970-572691ebe62d&lt;/id&gt;&lt;/citation&gt;&lt;/metadata&gt;&lt;data&gt;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&lt;/data&gt; \* MERGEFORMAT</w:instrText>
      </w:r>
      <w:r w:rsidRPr="00904A29">
        <w:rPr>
          <w:color w:val="000000" w:themeColor="text1"/>
        </w:rPr>
        <w:fldChar w:fldCharType="separate"/>
      </w:r>
      <w:r w:rsidR="008A5078" w:rsidRPr="00B65855">
        <w:rPr>
          <w:color w:val="000000" w:themeColor="text1"/>
          <w:vertAlign w:val="superscript"/>
        </w:rPr>
        <w:t>63</w:t>
      </w:r>
      <w:r w:rsidRPr="00904A29">
        <w:rPr>
          <w:color w:val="000000" w:themeColor="text1"/>
        </w:rPr>
        <w:fldChar w:fldCharType="end"/>
      </w:r>
      <w:r w:rsidRPr="00904A29">
        <w:rPr>
          <w:color w:val="000000" w:themeColor="text1"/>
        </w:rPr>
        <w:t xml:space="preserve"> can produce developmental trajectories that are not spatially organized. The </w:t>
      </w:r>
      <w:proofErr w:type="spellStart"/>
      <w:r w:rsidR="00AD2819" w:rsidRPr="00904A29">
        <w:rPr>
          <w:color w:val="000000" w:themeColor="text1"/>
        </w:rPr>
        <w:t>pSM</w:t>
      </w:r>
      <w:proofErr w:type="spellEnd"/>
      <w:r w:rsidRPr="00904A29">
        <w:rPr>
          <w:color w:val="000000" w:themeColor="text1"/>
        </w:rPr>
        <w:t xml:space="preserve"> developed here </w:t>
      </w:r>
      <w:r w:rsidR="008F5425" w:rsidRPr="00904A29">
        <w:rPr>
          <w:color w:val="000000" w:themeColor="text1"/>
        </w:rPr>
        <w:t>can</w:t>
      </w:r>
      <w:r w:rsidRPr="00904A29">
        <w:rPr>
          <w:color w:val="000000" w:themeColor="text1"/>
        </w:rPr>
        <w:t xml:space="preserve"> generate spatially contiguous trajectories based on the integrative usage of gene expression and spatial information. Specifically, the spatial regularization in </w:t>
      </w:r>
      <w:proofErr w:type="spellStart"/>
      <w:r w:rsidRPr="00904A29">
        <w:rPr>
          <w:color w:val="000000" w:themeColor="text1"/>
        </w:rPr>
        <w:t>SpaceFlow</w:t>
      </w:r>
      <w:proofErr w:type="spellEnd"/>
      <w:r w:rsidRPr="00904A29">
        <w:rPr>
          <w:color w:val="000000" w:themeColor="text1"/>
        </w:rPr>
        <w:t xml:space="preserve"> constrains the low-dimensional embedding spatially so that the embedding is continuous both in space and time. The low-dimensional spatial constraint also reduces noise in the high-dimensional gene expression data resulting in smoother domain segmentation boundaries and spatiotemporal maps.</w:t>
      </w:r>
    </w:p>
    <w:p w14:paraId="5D7E48A8" w14:textId="77777777" w:rsidR="00BD17CC" w:rsidRPr="00904A29" w:rsidRDefault="00BD17CC" w:rsidP="00BD17CC">
      <w:pPr>
        <w:jc w:val="both"/>
        <w:rPr>
          <w:color w:val="000000" w:themeColor="text1"/>
        </w:rPr>
      </w:pPr>
    </w:p>
    <w:p w14:paraId="04B42917" w14:textId="30713542" w:rsidR="00E12ED5" w:rsidRPr="00904A29" w:rsidRDefault="00E12ED5" w:rsidP="00E12ED5">
      <w:pPr>
        <w:jc w:val="both"/>
        <w:rPr>
          <w:color w:val="000000" w:themeColor="text1"/>
        </w:rPr>
      </w:pPr>
      <w:r w:rsidRPr="00904A29">
        <w:rPr>
          <w:color w:val="000000" w:themeColor="text1"/>
        </w:rPr>
        <w:t xml:space="preserve">In practice, the training time of </w:t>
      </w:r>
      <w:proofErr w:type="spellStart"/>
      <w:r w:rsidRPr="00904A29">
        <w:rPr>
          <w:color w:val="000000" w:themeColor="text1"/>
        </w:rPr>
        <w:t>SpaceFlow</w:t>
      </w:r>
      <w:proofErr w:type="spellEnd"/>
      <w:r w:rsidRPr="00904A29">
        <w:rPr>
          <w:color w:val="000000" w:themeColor="text1"/>
        </w:rPr>
        <w:t xml:space="preserve"> on ST data with </w:t>
      </w:r>
      <w:r w:rsidR="00E70268" w:rsidRPr="00904A29">
        <w:rPr>
          <w:color w:val="000000" w:themeColor="text1"/>
        </w:rPr>
        <w:t>fewer</w:t>
      </w:r>
      <w:r w:rsidRPr="00904A29">
        <w:rPr>
          <w:color w:val="000000" w:themeColor="text1"/>
        </w:rPr>
        <w:t xml:space="preserve"> than 10,000 cells </w:t>
      </w:r>
      <w:proofErr w:type="gramStart"/>
      <w:r w:rsidRPr="00904A29">
        <w:rPr>
          <w:color w:val="000000" w:themeColor="text1"/>
        </w:rPr>
        <w:t>is</w:t>
      </w:r>
      <w:proofErr w:type="gramEnd"/>
      <w:r w:rsidRPr="00904A29">
        <w:rPr>
          <w:color w:val="000000" w:themeColor="text1"/>
        </w:rPr>
        <w:t xml:space="preserve"> usually less than 5 minutes on a GPU. The computational cost of training largely depends on the calculation of spatial regularization loss for model optimization, which is quadratic to the number of cells or spots. To accelerate model training, we compute</w:t>
      </w:r>
      <w:r w:rsidRPr="00904A29">
        <w:rPr>
          <w:color w:val="000000" w:themeColor="text1"/>
          <w:lang w:val="en-US"/>
        </w:rPr>
        <w:t xml:space="preserve"> </w:t>
      </w:r>
      <w:r w:rsidRPr="00904A29">
        <w:rPr>
          <w:color w:val="000000" w:themeColor="text1"/>
        </w:rPr>
        <w:t>this regularization loss over a random subset of cell</w:t>
      </w:r>
      <w:r w:rsidR="000F51DF" w:rsidRPr="00904A29">
        <w:rPr>
          <w:color w:val="000000" w:themeColor="text1"/>
        </w:rPr>
        <w:t>-cell pairs</w:t>
      </w:r>
      <w:r w:rsidRPr="00904A29">
        <w:rPr>
          <w:color w:val="000000" w:themeColor="text1"/>
        </w:rPr>
        <w:t xml:space="preserve"> (Details in Methods). With a fixed number of cell</w:t>
      </w:r>
      <w:r w:rsidR="00255B04" w:rsidRPr="00904A29">
        <w:rPr>
          <w:color w:val="000000" w:themeColor="text1"/>
        </w:rPr>
        <w:t xml:space="preserve"> pairs</w:t>
      </w:r>
      <w:r w:rsidRPr="00904A29">
        <w:rPr>
          <w:color w:val="000000" w:themeColor="text1"/>
        </w:rPr>
        <w:t xml:space="preserve"> in the subset, the training can scale linearly with the number of cells or spots, and it has been shown not affecting the outcome </w:t>
      </w:r>
      <w:r w:rsidRPr="00904A29">
        <w:rPr>
          <w:color w:val="000000" w:themeColor="text1"/>
        </w:rPr>
        <w:lastRenderedPageBreak/>
        <w:t>(</w:t>
      </w:r>
      <w:ins w:id="60" w:author="Honglei Ren" w:date="2022-06-28T11:26:00Z">
        <w:r w:rsidR="00914F26" w:rsidRPr="00904A29">
          <w:rPr>
            <w:color w:val="000000" w:themeColor="text1"/>
          </w:rPr>
          <w:t>Supplementary</w:t>
        </w:r>
        <w:r w:rsidR="00914F26" w:rsidRPr="00904A29" w:rsidDel="00914F26">
          <w:rPr>
            <w:color w:val="000000" w:themeColor="text1"/>
          </w:rPr>
          <w:t xml:space="preserve"> </w:t>
        </w:r>
      </w:ins>
      <w:del w:id="61" w:author="Honglei Ren" w:date="2022-06-28T11:26:00Z">
        <w:r w:rsidRPr="00904A29" w:rsidDel="00914F26">
          <w:rPr>
            <w:color w:val="000000" w:themeColor="text1"/>
          </w:rPr>
          <w:delText xml:space="preserve">SI </w:delText>
        </w:r>
      </w:del>
      <w:r w:rsidR="00C663E4" w:rsidRPr="00904A29">
        <w:rPr>
          <w:color w:val="000000" w:themeColor="text1"/>
        </w:rPr>
        <w:t>Fig. 2b-e</w:t>
      </w:r>
      <w:r w:rsidRPr="00904A29">
        <w:rPr>
          <w:color w:val="000000" w:themeColor="text1"/>
        </w:rPr>
        <w:t xml:space="preserve">). In the current implementation, the training will automatically be switched to the approximated regularization strategy when detecting a cell population larger than 10,000. With this strategy, training time varies from 30 seconds to 3 minutes for numbers of cells/spots ranging from 3,000 to 50,000 on GeForce RTX 2080 </w:t>
      </w:r>
      <w:proofErr w:type="spellStart"/>
      <w:r w:rsidRPr="00904A29">
        <w:rPr>
          <w:color w:val="000000" w:themeColor="text1"/>
        </w:rPr>
        <w:t>Ti</w:t>
      </w:r>
      <w:proofErr w:type="spellEnd"/>
      <w:r w:rsidRPr="00904A29">
        <w:rPr>
          <w:color w:val="000000" w:themeColor="text1"/>
        </w:rPr>
        <w:t xml:space="preserve"> GPU. Future work could explore possible alternatives to selecting random subsets such as density-based subsampling</w:t>
      </w:r>
      <w:r w:rsidRPr="00904A29">
        <w:rPr>
          <w:color w:val="000000" w:themeColor="text1"/>
        </w:rPr>
        <w:fldChar w:fldCharType="begin" w:fldLock="1"/>
      </w:r>
      <w:r w:rsidRPr="00904A29">
        <w:rPr>
          <w:color w:val="000000" w:themeColor="text1"/>
        </w:rPr>
        <w:instrText>ADDIN paperpile_citation &lt;clusterId&gt;A835O284D675H386&lt;/clusterId&gt;&lt;metadata&gt;&lt;citation&gt;&lt;id&gt;0ed46238-692e-0139-b3b0-6fae7d2605fb&lt;/id&gt;&lt;/citation&gt;&lt;citation&gt;&lt;id&gt;b9830dc2-45e2-01c8-b8c6-b022e8f07f4c&lt;/id&gt;&lt;/citation&gt;&lt;citation&gt;&lt;id&gt;3264d872-276b-0f28-a6b9-9e38950b3812&lt;/id&gt;&lt;/citation&gt;&lt;/metadata&gt;&lt;data&gt;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&lt;/data&gt; \* MERGEFORMAT</w:instrText>
      </w:r>
      <w:r w:rsidRPr="00904A29">
        <w:rPr>
          <w:color w:val="000000" w:themeColor="text1"/>
        </w:rPr>
        <w:fldChar w:fldCharType="separate"/>
      </w:r>
      <w:r w:rsidR="008A5078" w:rsidRPr="00B65855">
        <w:rPr>
          <w:color w:val="000000" w:themeColor="text1"/>
          <w:vertAlign w:val="superscript"/>
        </w:rPr>
        <w:t>33,34,64</w:t>
      </w:r>
      <w:r w:rsidRPr="00904A29">
        <w:rPr>
          <w:color w:val="000000" w:themeColor="text1"/>
        </w:rPr>
        <w:fldChar w:fldCharType="end"/>
      </w:r>
      <w:r w:rsidRPr="00904A29">
        <w:rPr>
          <w:color w:val="000000" w:themeColor="text1"/>
        </w:rPr>
        <w:t xml:space="preserve">, which may be more accurate for estimating the regularization loss.  </w:t>
      </w:r>
    </w:p>
    <w:p w14:paraId="796484D8" w14:textId="77777777" w:rsidR="00BD17CC" w:rsidRPr="00904A29" w:rsidRDefault="00BD17CC" w:rsidP="00BD17CC">
      <w:pPr>
        <w:jc w:val="both"/>
        <w:rPr>
          <w:color w:val="000000" w:themeColor="text1"/>
          <w:lang w:val="en-US"/>
        </w:rPr>
      </w:pPr>
    </w:p>
    <w:p w14:paraId="22C14B06" w14:textId="614B861A" w:rsidR="003D56AC" w:rsidRPr="00904A29" w:rsidRDefault="003D56AC" w:rsidP="003D56AC">
      <w:pPr>
        <w:jc w:val="both"/>
        <w:rPr>
          <w:color w:val="000000" w:themeColor="text1"/>
          <w:lang w:val="en-US"/>
        </w:rPr>
      </w:pPr>
      <w:r w:rsidRPr="00904A29">
        <w:rPr>
          <w:color w:val="000000" w:themeColor="text1"/>
          <w:lang w:val="en-US"/>
        </w:rPr>
        <w:t xml:space="preserve">The spatial regularization used in this work reflect the </w:t>
      </w:r>
      <w:r w:rsidRPr="00904A29">
        <w:rPr>
          <w:i/>
          <w:color w:val="000000" w:themeColor="text1"/>
          <w:lang w:val="en-US"/>
        </w:rPr>
        <w:t>a priori</w:t>
      </w:r>
      <w:r w:rsidRPr="00904A29">
        <w:rPr>
          <w:color w:val="000000" w:themeColor="text1"/>
          <w:lang w:val="en-US"/>
        </w:rPr>
        <w:t xml:space="preserve"> assumption that nearby cells with similar gene expression are more closely related than spatially distant cells with the same level of transcriptional similarity. In connected tissues with low geometric complexity examined in this work, the current spatial regularization with Euclidean distance has good performance. However, it may not cover the complexity of the spatial distribution patterns and dependencies that may vary among different locations of a tissue. Extension of regularization for disjoint tissues like lymph nodes or tissues with high geometric complexity can be developed by location adaptive spatial regularizations. </w:t>
      </w:r>
      <w:r w:rsidRPr="00904A29">
        <w:rPr>
          <w:color w:val="000000" w:themeColor="text1"/>
        </w:rPr>
        <w:t xml:space="preserve">The general framework proposed in </w:t>
      </w:r>
      <w:proofErr w:type="spellStart"/>
      <w:r w:rsidRPr="00904A29">
        <w:rPr>
          <w:color w:val="000000" w:themeColor="text1"/>
        </w:rPr>
        <w:t>SpaceFlow</w:t>
      </w:r>
      <w:proofErr w:type="spellEnd"/>
      <w:r w:rsidRPr="00904A29">
        <w:rPr>
          <w:color w:val="000000" w:themeColor="text1"/>
        </w:rPr>
        <w:t xml:space="preserve"> can also be easily extended by combining the latent space regularization with other choices of embedding algorithms, which may offer various tradeoffs in terms of expressive </w:t>
      </w:r>
      <w:r w:rsidR="004A52DC" w:rsidRPr="00904A29">
        <w:rPr>
          <w:color w:val="000000" w:themeColor="text1"/>
        </w:rPr>
        <w:t>ability</w:t>
      </w:r>
      <w:r w:rsidRPr="00904A29">
        <w:rPr>
          <w:color w:val="000000" w:themeColor="text1"/>
        </w:rPr>
        <w:t xml:space="preserve"> and computational efficiency. However, we expect that the general principle that explicit regularization for spatial structure improves performance on ST to hold for a variety of different embedding architectures.</w:t>
      </w:r>
    </w:p>
    <w:p w14:paraId="350CE3A7" w14:textId="77777777" w:rsidR="00BD17CC" w:rsidRPr="00904A29" w:rsidRDefault="00BD17CC" w:rsidP="00BD17CC">
      <w:pPr>
        <w:jc w:val="both"/>
        <w:rPr>
          <w:color w:val="000000" w:themeColor="text1"/>
          <w:lang w:val="en-US"/>
        </w:rPr>
      </w:pPr>
    </w:p>
    <w:p w14:paraId="00D9DA64" w14:textId="661AD0A7" w:rsidR="00557EEB" w:rsidRPr="00904A29" w:rsidRDefault="00BD17CC" w:rsidP="00BD17CC">
      <w:pPr>
        <w:jc w:val="both"/>
        <w:rPr>
          <w:color w:val="000000" w:themeColor="text1"/>
          <w:lang w:val="en-US"/>
        </w:rPr>
      </w:pPr>
      <w:r w:rsidRPr="00904A29">
        <w:rPr>
          <w:color w:val="000000" w:themeColor="text1"/>
          <w:lang w:val="en-US"/>
        </w:rPr>
        <w:t xml:space="preserve">In addition to spatial regularization, </w:t>
      </w:r>
      <w:proofErr w:type="spellStart"/>
      <w:r w:rsidRPr="00904A29">
        <w:rPr>
          <w:color w:val="000000" w:themeColor="text1"/>
          <w:lang w:val="en-US"/>
        </w:rPr>
        <w:t>SpaceFlow</w:t>
      </w:r>
      <w:proofErr w:type="spellEnd"/>
      <w:r w:rsidRPr="00904A29">
        <w:rPr>
          <w:color w:val="000000" w:themeColor="text1"/>
          <w:lang w:val="en-US"/>
        </w:rPr>
        <w:t xml:space="preserve"> is a flexible framework </w:t>
      </w:r>
      <w:r w:rsidR="00663455" w:rsidRPr="00904A29">
        <w:rPr>
          <w:color w:val="000000" w:themeColor="text1"/>
          <w:lang w:val="en-US"/>
        </w:rPr>
        <w:t xml:space="preserve">able to </w:t>
      </w:r>
      <w:r w:rsidRPr="00904A29">
        <w:rPr>
          <w:color w:val="000000" w:themeColor="text1"/>
          <w:lang w:val="en-US"/>
        </w:rPr>
        <w:t xml:space="preserve">incorporate auxiliary features about connectivity among cells in spatial or single-cell omics data. For example, it can be directly applied to 3D ST data with spatial graph input based on 3D coordinates. </w:t>
      </w:r>
      <w:r w:rsidR="00606187" w:rsidRPr="00904A29">
        <w:rPr>
          <w:color w:val="000000" w:themeColor="text1"/>
          <w:lang w:val="en-US"/>
        </w:rPr>
        <w:t xml:space="preserve">Future </w:t>
      </w:r>
      <w:r w:rsidR="0092451B" w:rsidRPr="00904A29">
        <w:rPr>
          <w:color w:val="000000" w:themeColor="text1"/>
          <w:lang w:val="en-US"/>
        </w:rPr>
        <w:t xml:space="preserve">improvement </w:t>
      </w:r>
      <w:r w:rsidR="00141D60" w:rsidRPr="00904A29">
        <w:rPr>
          <w:color w:val="000000" w:themeColor="text1"/>
          <w:lang w:val="en-US"/>
        </w:rPr>
        <w:t>c</w:t>
      </w:r>
      <w:r w:rsidR="001A53B2" w:rsidRPr="00904A29">
        <w:rPr>
          <w:color w:val="000000" w:themeColor="text1"/>
          <w:lang w:val="en-US"/>
        </w:rPr>
        <w:t>ould</w:t>
      </w:r>
      <w:r w:rsidR="00141D60" w:rsidRPr="00904A29">
        <w:rPr>
          <w:color w:val="000000" w:themeColor="text1"/>
          <w:lang w:val="en-US"/>
        </w:rPr>
        <w:t xml:space="preserve"> be achieved </w:t>
      </w:r>
      <w:r w:rsidR="00557EEB" w:rsidRPr="00904A29">
        <w:rPr>
          <w:color w:val="000000" w:themeColor="text1"/>
          <w:lang w:val="en-US"/>
        </w:rPr>
        <w:t>by</w:t>
      </w:r>
      <w:r w:rsidR="006027E6" w:rsidRPr="00904A29">
        <w:rPr>
          <w:color w:val="000000" w:themeColor="text1"/>
          <w:lang w:val="en-US"/>
        </w:rPr>
        <w:t xml:space="preserve"> </w:t>
      </w:r>
      <w:r w:rsidRPr="00904A29">
        <w:rPr>
          <w:color w:val="000000" w:themeColor="text1"/>
          <w:lang w:val="en-US"/>
        </w:rPr>
        <w:t>adapt</w:t>
      </w:r>
      <w:r w:rsidR="00141D60" w:rsidRPr="00904A29">
        <w:rPr>
          <w:color w:val="000000" w:themeColor="text1"/>
          <w:lang w:val="en-US"/>
        </w:rPr>
        <w:t>ing</w:t>
      </w:r>
      <w:r w:rsidR="006C491D" w:rsidRPr="00904A29">
        <w:rPr>
          <w:color w:val="000000" w:themeColor="text1"/>
          <w:lang w:val="en-US"/>
        </w:rPr>
        <w:t xml:space="preserve"> the framework</w:t>
      </w:r>
      <w:r w:rsidRPr="00904A29">
        <w:rPr>
          <w:color w:val="000000" w:themeColor="text1"/>
          <w:lang w:val="en-US"/>
        </w:rPr>
        <w:t xml:space="preserve"> for spatially resolved Epigenetic data with proper preprocessing steps, such as peak calling </w:t>
      </w:r>
      <w:r w:rsidR="004C1537" w:rsidRPr="00904A29">
        <w:rPr>
          <w:color w:val="000000" w:themeColor="text1"/>
          <w:lang w:val="en-US"/>
        </w:rPr>
        <w:t xml:space="preserve">on </w:t>
      </w:r>
      <w:r w:rsidRPr="00904A29">
        <w:rPr>
          <w:color w:val="000000" w:themeColor="text1"/>
          <w:lang w:val="en-US"/>
        </w:rPr>
        <w:t>spatially resolved chromatin modification data</w:t>
      </w:r>
      <w:r w:rsidRPr="00904A29">
        <w:rPr>
          <w:color w:val="000000" w:themeColor="text1"/>
          <w:lang w:val="en-US"/>
        </w:rPr>
        <w:fldChar w:fldCharType="begin" w:fldLock="1"/>
      </w:r>
      <w:r w:rsidRPr="00904A29">
        <w:rPr>
          <w:color w:val="000000" w:themeColor="text1"/>
          <w:lang w:val="en-US"/>
        </w:rPr>
        <w:instrText>ADDIN paperpile_citation &lt;clusterId&gt;K232Y388N679R383&lt;/clusterId&gt;&lt;metadata&gt;&lt;citation&gt;&lt;id&gt;1fe707e7-4e68-4326-ba0d-b978cd59b241&lt;/id&gt;&lt;/citation&gt;&lt;/metadata&gt;&lt;data&gt;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&lt;/data&gt; \* MERGEFORMAT</w:instrText>
      </w:r>
      <w:r w:rsidRPr="00904A29">
        <w:rPr>
          <w:color w:val="000000" w:themeColor="text1"/>
          <w:lang w:val="en-US"/>
        </w:rPr>
        <w:fldChar w:fldCharType="separate"/>
      </w:r>
      <w:r w:rsidR="008A5078" w:rsidRPr="00B65855">
        <w:rPr>
          <w:color w:val="000000" w:themeColor="text1"/>
          <w:vertAlign w:val="superscript"/>
          <w:lang w:val="en-US"/>
        </w:rPr>
        <w:t>65</w:t>
      </w:r>
      <w:r w:rsidRPr="00904A29">
        <w:rPr>
          <w:color w:val="000000" w:themeColor="text1"/>
          <w:lang w:val="en-US"/>
        </w:rPr>
        <w:fldChar w:fldCharType="end"/>
      </w:r>
      <w:r w:rsidRPr="00904A29">
        <w:rPr>
          <w:color w:val="000000" w:themeColor="text1"/>
          <w:lang w:val="en-US"/>
        </w:rPr>
        <w:t xml:space="preserve">. </w:t>
      </w:r>
      <w:r w:rsidR="004312E5" w:rsidRPr="00904A29">
        <w:rPr>
          <w:color w:val="000000" w:themeColor="text1"/>
          <w:lang w:val="en-US"/>
        </w:rPr>
        <w:t xml:space="preserve">Other non-genomic data modalities, such as the local texture features from histological </w:t>
      </w:r>
      <w:r w:rsidR="004312E5" w:rsidRPr="00904A29">
        <w:rPr>
          <w:color w:val="000000" w:themeColor="text1"/>
          <w:lang w:val="en-US"/>
        </w:rPr>
        <w:lastRenderedPageBreak/>
        <w:t xml:space="preserve">images or expert domain annotation priors could be used to improve the robustness of the </w:t>
      </w:r>
      <w:proofErr w:type="spellStart"/>
      <w:r w:rsidR="004312E5" w:rsidRPr="00904A29">
        <w:rPr>
          <w:color w:val="000000" w:themeColor="text1"/>
          <w:lang w:val="en-US"/>
        </w:rPr>
        <w:t>SpaceFlow</w:t>
      </w:r>
      <w:proofErr w:type="spellEnd"/>
      <w:r w:rsidR="004312E5" w:rsidRPr="00904A29">
        <w:rPr>
          <w:color w:val="000000" w:themeColor="text1"/>
          <w:lang w:val="en-US"/>
        </w:rPr>
        <w:t xml:space="preserve"> embeddings. Under the </w:t>
      </w:r>
      <w:proofErr w:type="spellStart"/>
      <w:r w:rsidR="004312E5" w:rsidRPr="00904A29">
        <w:rPr>
          <w:color w:val="000000" w:themeColor="text1"/>
          <w:lang w:val="en-US"/>
        </w:rPr>
        <w:t>SpaceFlow</w:t>
      </w:r>
      <w:proofErr w:type="spellEnd"/>
      <w:r w:rsidR="004312E5" w:rsidRPr="00904A29">
        <w:rPr>
          <w:color w:val="000000" w:themeColor="text1"/>
          <w:lang w:val="en-US"/>
        </w:rPr>
        <w:t xml:space="preserve"> framework, different regularization terms reflect different prior knowledge about the tissue organization and their integration might enhance the performance of the result. </w:t>
      </w:r>
      <w:r w:rsidR="00280696" w:rsidRPr="00904A29">
        <w:rPr>
          <w:color w:val="000000" w:themeColor="text1"/>
          <w:lang w:val="en-US"/>
        </w:rPr>
        <w:t xml:space="preserve">In addition, the </w:t>
      </w:r>
      <w:r w:rsidRPr="00904A29">
        <w:rPr>
          <w:color w:val="000000" w:themeColor="text1"/>
          <w:lang w:val="en-US"/>
        </w:rPr>
        <w:t>directed connectivity matrix inferred by RNA velocity</w:t>
      </w:r>
      <w:r w:rsidRPr="00904A29">
        <w:rPr>
          <w:color w:val="000000" w:themeColor="text1"/>
          <w:lang w:val="en-US"/>
        </w:rPr>
        <w:fldChar w:fldCharType="begin" w:fldLock="1"/>
      </w:r>
      <w:r w:rsidRPr="00904A29">
        <w:rPr>
          <w:color w:val="000000" w:themeColor="text1"/>
          <w:lang w:val="en-US"/>
        </w:rPr>
        <w:instrText>ADDIN paperpile_citation &lt;clusterId&gt;U692I952X343B163&lt;/clusterId&gt;&lt;metadata&gt;&lt;citation&gt;&lt;id&gt;92ce837a-c0a1-4f36-8fa2-480e5d973dcd&lt;/id&gt;&lt;/citation&gt;&lt;/metadata&gt;&lt;data&gt;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&lt;/data&gt; \* MERGEFORMAT</w:instrText>
      </w:r>
      <w:r w:rsidRPr="00904A29">
        <w:rPr>
          <w:color w:val="000000" w:themeColor="text1"/>
          <w:lang w:val="en-US"/>
        </w:rPr>
        <w:fldChar w:fldCharType="separate"/>
      </w:r>
      <w:r w:rsidR="008A5078" w:rsidRPr="00B65855">
        <w:rPr>
          <w:color w:val="000000" w:themeColor="text1"/>
          <w:vertAlign w:val="superscript"/>
          <w:lang w:val="en-US"/>
        </w:rPr>
        <w:t>66</w:t>
      </w:r>
      <w:r w:rsidRPr="00904A29">
        <w:rPr>
          <w:color w:val="000000" w:themeColor="text1"/>
          <w:lang w:val="en-US"/>
        </w:rPr>
        <w:fldChar w:fldCharType="end"/>
      </w:r>
      <w:r w:rsidRPr="00904A29">
        <w:rPr>
          <w:color w:val="000000" w:themeColor="text1"/>
          <w:lang w:val="en-US"/>
        </w:rPr>
        <w:t xml:space="preserve"> </w:t>
      </w:r>
      <w:r w:rsidR="00DD3008" w:rsidRPr="00904A29">
        <w:rPr>
          <w:color w:val="000000" w:themeColor="text1"/>
          <w:lang w:val="en-US"/>
        </w:rPr>
        <w:t xml:space="preserve">could </w:t>
      </w:r>
      <w:r w:rsidRPr="00904A29">
        <w:rPr>
          <w:color w:val="000000" w:themeColor="text1"/>
          <w:lang w:val="en-US"/>
        </w:rPr>
        <w:t xml:space="preserve">be used as a constraint to derive low-dimensional embeddings consistent with RNA velocity which may improve the representation of developmental trajectory. </w:t>
      </w:r>
      <w:r w:rsidR="00EF4CF9" w:rsidRPr="00904A29">
        <w:rPr>
          <w:color w:val="000000" w:themeColor="text1"/>
          <w:lang w:val="en-US"/>
        </w:rPr>
        <w:t xml:space="preserve">Overall, </w:t>
      </w:r>
      <w:proofErr w:type="spellStart"/>
      <w:r w:rsidR="00EF4CF9" w:rsidRPr="00904A29">
        <w:rPr>
          <w:color w:val="000000" w:themeColor="text1"/>
          <w:lang w:val="en-US"/>
        </w:rPr>
        <w:t>SpaceFlow</w:t>
      </w:r>
      <w:proofErr w:type="spellEnd"/>
      <w:r w:rsidR="00EF4CF9" w:rsidRPr="00904A29">
        <w:rPr>
          <w:color w:val="000000" w:themeColor="text1"/>
          <w:lang w:val="en-US"/>
        </w:rPr>
        <w:t xml:space="preserve"> provides a robust framework and an effective tool to incorporate prior knowledge or spatial </w:t>
      </w:r>
      <w:r w:rsidR="00850A47" w:rsidRPr="00904A29">
        <w:rPr>
          <w:color w:val="000000" w:themeColor="text1"/>
          <w:lang w:val="en-US"/>
        </w:rPr>
        <w:t>constraints</w:t>
      </w:r>
      <w:r w:rsidR="00027E63" w:rsidRPr="00904A29">
        <w:rPr>
          <w:color w:val="000000" w:themeColor="text1"/>
          <w:lang w:val="en-US"/>
        </w:rPr>
        <w:t xml:space="preserve"> </w:t>
      </w:r>
      <w:r w:rsidR="00D52AA3" w:rsidRPr="00904A29">
        <w:rPr>
          <w:color w:val="000000" w:themeColor="text1"/>
          <w:lang w:val="en-US"/>
        </w:rPr>
        <w:t xml:space="preserve">to ST data analysis </w:t>
      </w:r>
      <w:r w:rsidR="00EF4CF9" w:rsidRPr="00904A29">
        <w:rPr>
          <w:color w:val="000000" w:themeColor="text1"/>
          <w:lang w:val="en-US"/>
        </w:rPr>
        <w:t>for inference of spatiotemporal patterns of cells in tissues</w:t>
      </w:r>
      <w:r w:rsidR="00375C22" w:rsidRPr="00904A29">
        <w:rPr>
          <w:color w:val="000000" w:themeColor="text1"/>
          <w:lang w:val="en-US"/>
        </w:rPr>
        <w:t>.</w:t>
      </w:r>
      <w:r w:rsidR="00EF4CF9" w:rsidRPr="00904A29">
        <w:rPr>
          <w:color w:val="000000" w:themeColor="text1"/>
          <w:lang w:val="en-US"/>
        </w:rPr>
        <w:t xml:space="preserve"> </w:t>
      </w:r>
    </w:p>
    <w:p w14:paraId="25E7BC08" w14:textId="77777777" w:rsidR="00CC6F0E" w:rsidRPr="00904A29" w:rsidRDefault="00CC6F0E">
      <w:pPr>
        <w:jc w:val="both"/>
        <w:rPr>
          <w:color w:val="000000" w:themeColor="text1"/>
        </w:rPr>
      </w:pPr>
    </w:p>
    <w:p w14:paraId="6E394080" w14:textId="74B5FC25" w:rsidR="000C75FA" w:rsidRPr="00904A29" w:rsidRDefault="00042D83" w:rsidP="000A5F1F">
      <w:pPr>
        <w:spacing w:line="360" w:lineRule="auto"/>
        <w:rPr>
          <w:b/>
          <w:color w:val="000000" w:themeColor="text1"/>
          <w:sz w:val="28"/>
          <w:szCs w:val="28"/>
        </w:rPr>
      </w:pPr>
      <w:r w:rsidRPr="00904A29">
        <w:rPr>
          <w:b/>
          <w:color w:val="000000" w:themeColor="text1"/>
          <w:sz w:val="28"/>
          <w:szCs w:val="28"/>
        </w:rPr>
        <w:t>Methods</w:t>
      </w:r>
    </w:p>
    <w:p w14:paraId="43413798" w14:textId="77777777" w:rsidR="00042D83" w:rsidRPr="00904A29" w:rsidRDefault="00042D83" w:rsidP="002E184D">
      <w:pPr>
        <w:rPr>
          <w:b/>
          <w:color w:val="000000" w:themeColor="text1"/>
          <w:sz w:val="28"/>
          <w:szCs w:val="28"/>
        </w:rPr>
      </w:pPr>
      <w:r w:rsidRPr="00904A29">
        <w:rPr>
          <w:b/>
          <w:color w:val="000000" w:themeColor="text1"/>
          <w:sz w:val="24"/>
          <w:szCs w:val="24"/>
        </w:rPr>
        <w:t>Data Preprocessing</w:t>
      </w:r>
    </w:p>
    <w:p w14:paraId="37FE8A73" w14:textId="68BFCBAB" w:rsidR="00042D83" w:rsidRPr="00904A29" w:rsidRDefault="00042D83" w:rsidP="00BC4EF6">
      <w:pPr>
        <w:jc w:val="both"/>
        <w:rPr>
          <w:color w:val="000000" w:themeColor="text1"/>
        </w:rPr>
      </w:pPr>
      <w:r w:rsidRPr="00904A29">
        <w:rPr>
          <w:color w:val="000000" w:themeColor="text1"/>
        </w:rPr>
        <w:t xml:space="preserve">The raw count expression matrix of ST data is preprocessed </w:t>
      </w:r>
      <w:r w:rsidR="000C75FA" w:rsidRPr="00904A29">
        <w:rPr>
          <w:color w:val="000000" w:themeColor="text1"/>
        </w:rPr>
        <w:t xml:space="preserve">as the </w:t>
      </w:r>
      <w:r w:rsidRPr="00904A29">
        <w:rPr>
          <w:color w:val="000000" w:themeColor="text1"/>
        </w:rPr>
        <w:t xml:space="preserve">following. First, genes with </w:t>
      </w:r>
      <w:r w:rsidR="00EA71E9" w:rsidRPr="00904A29">
        <w:rPr>
          <w:color w:val="000000" w:themeColor="text1"/>
        </w:rPr>
        <w:t xml:space="preserve">expression </w:t>
      </w:r>
      <w:r w:rsidR="00F6692E" w:rsidRPr="00904A29">
        <w:rPr>
          <w:color w:val="000000" w:themeColor="text1"/>
        </w:rPr>
        <w:t xml:space="preserve">in </w:t>
      </w:r>
      <w:r w:rsidR="001D564F" w:rsidRPr="00904A29">
        <w:rPr>
          <w:color w:val="000000" w:themeColor="text1"/>
        </w:rPr>
        <w:t xml:space="preserve">fewer </w:t>
      </w:r>
      <w:r w:rsidRPr="00904A29">
        <w:rPr>
          <w:color w:val="000000" w:themeColor="text1"/>
        </w:rPr>
        <w:t xml:space="preserve">than 3 cells and cells with </w:t>
      </w:r>
      <w:r w:rsidR="006C6106" w:rsidRPr="00904A29">
        <w:rPr>
          <w:color w:val="000000" w:themeColor="text1"/>
        </w:rPr>
        <w:t xml:space="preserve">expression of </w:t>
      </w:r>
      <w:r w:rsidR="00786A7A" w:rsidRPr="00904A29">
        <w:rPr>
          <w:color w:val="000000" w:themeColor="text1"/>
        </w:rPr>
        <w:t xml:space="preserve">fewer </w:t>
      </w:r>
      <w:r w:rsidRPr="00904A29">
        <w:rPr>
          <w:color w:val="000000" w:themeColor="text1"/>
        </w:rPr>
        <w:t xml:space="preserve">than 100 genes are removed. Next, normalization is performed, where the expression of each gene is divided by total expression in that cell, so that every cell has the same total count after normalization. Then, the normalized expression is multiplied by a scale factor (10,000 by default) and log-transformed with a pseudo-count </w:t>
      </w:r>
      <w:r w:rsidR="00166E39" w:rsidRPr="00904A29">
        <w:rPr>
          <w:color w:val="000000" w:themeColor="text1"/>
        </w:rPr>
        <w:t>one</w:t>
      </w:r>
      <w:r w:rsidRPr="00904A29">
        <w:rPr>
          <w:color w:val="000000" w:themeColor="text1"/>
        </w:rPr>
        <w:t xml:space="preserve">. The log-transformed expression matrix of </w:t>
      </w:r>
      <w:r w:rsidR="0015544B" w:rsidRPr="00904A29">
        <w:rPr>
          <w:color w:val="000000" w:themeColor="text1"/>
        </w:rPr>
        <w:t xml:space="preserve">the </w:t>
      </w:r>
      <w:r w:rsidR="00306746" w:rsidRPr="00904A29">
        <w:rPr>
          <w:color w:val="000000" w:themeColor="text1"/>
        </w:rPr>
        <w:t xml:space="preserve">top </w:t>
      </w:r>
      <w:r w:rsidR="007A4CBC" w:rsidRPr="00904A29">
        <w:rPr>
          <w:color w:val="000000" w:themeColor="text1"/>
        </w:rPr>
        <w:t>3</w:t>
      </w:r>
      <w:r w:rsidR="004D5CEA" w:rsidRPr="00904A29">
        <w:rPr>
          <w:color w:val="000000" w:themeColor="text1"/>
        </w:rPr>
        <w:t>,</w:t>
      </w:r>
      <w:r w:rsidR="007A4CBC" w:rsidRPr="00904A29">
        <w:rPr>
          <w:color w:val="000000" w:themeColor="text1"/>
        </w:rPr>
        <w:t>000</w:t>
      </w:r>
      <w:r w:rsidRPr="00904A29">
        <w:rPr>
          <w:color w:val="000000" w:themeColor="text1"/>
        </w:rPr>
        <w:t xml:space="preserve"> highly </w:t>
      </w:r>
      <w:r w:rsidR="00555930" w:rsidRPr="00904A29">
        <w:rPr>
          <w:color w:val="000000" w:themeColor="text1"/>
        </w:rPr>
        <w:t xml:space="preserve">variable </w:t>
      </w:r>
      <w:r w:rsidRPr="00904A29">
        <w:rPr>
          <w:color w:val="000000" w:themeColor="text1"/>
        </w:rPr>
        <w:t>genes</w:t>
      </w:r>
      <w:r w:rsidR="00136AA1" w:rsidRPr="00904A29">
        <w:rPr>
          <w:color w:val="000000" w:themeColor="text1"/>
        </w:rPr>
        <w:t xml:space="preserve"> </w:t>
      </w:r>
      <w:r w:rsidRPr="00904A29">
        <w:rPr>
          <w:color w:val="000000" w:themeColor="text1"/>
        </w:rPr>
        <w:t xml:space="preserve">(HVGs) is then selected as the input </w:t>
      </w:r>
      <w:r w:rsidR="00A877B5" w:rsidRPr="00904A29">
        <w:rPr>
          <w:color w:val="000000" w:themeColor="text1"/>
        </w:rPr>
        <w:t>for constructing the</w:t>
      </w:r>
      <w:r w:rsidRPr="00904A29">
        <w:rPr>
          <w:color w:val="000000" w:themeColor="text1"/>
        </w:rPr>
        <w:t xml:space="preserve"> spatial expression graph. We adopt</w:t>
      </w:r>
      <w:r w:rsidR="000C75FA" w:rsidRPr="00904A29">
        <w:rPr>
          <w:color w:val="000000" w:themeColor="text1"/>
        </w:rPr>
        <w:t>ed</w:t>
      </w:r>
      <w:r w:rsidRPr="00904A29">
        <w:rPr>
          <w:color w:val="000000" w:themeColor="text1"/>
        </w:rPr>
        <w:t xml:space="preserve"> a dispersion-based method to select highly expressed genes</w:t>
      </w:r>
      <w:r w:rsidR="006928B6" w:rsidRPr="00904A29">
        <w:rPr>
          <w:color w:val="000000" w:themeColor="text1"/>
        </w:rPr>
        <w:fldChar w:fldCharType="begin" w:fldLock="1"/>
      </w:r>
      <w:r w:rsidR="006928B6" w:rsidRPr="00904A29">
        <w:rPr>
          <w:color w:val="000000" w:themeColor="text1"/>
        </w:rPr>
        <w:instrText>ADDIN paperpile_citation &lt;clusterId&gt;C862Q922M312J923&lt;/clusterId&gt;&lt;metadata&gt;&lt;citation&gt;&lt;id&gt;cfd1060e-7b01-4b5c-95ca-d0f4b3ed8057&lt;/id&gt;&lt;/citation&gt;&lt;/metadata&gt;&lt;data&gt;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&lt;/data&gt; \* MERGEFORMAT</w:instrText>
      </w:r>
      <w:r w:rsidR="006928B6" w:rsidRPr="00904A29">
        <w:rPr>
          <w:color w:val="000000" w:themeColor="text1"/>
        </w:rPr>
        <w:fldChar w:fldCharType="separate"/>
      </w:r>
      <w:r w:rsidR="008A5078" w:rsidRPr="00B65855">
        <w:rPr>
          <w:color w:val="000000" w:themeColor="text1"/>
          <w:vertAlign w:val="superscript"/>
        </w:rPr>
        <w:t>67</w:t>
      </w:r>
      <w:r w:rsidR="006928B6" w:rsidRPr="00904A29">
        <w:rPr>
          <w:color w:val="000000" w:themeColor="text1"/>
        </w:rPr>
        <w:fldChar w:fldCharType="end"/>
      </w:r>
      <w:r w:rsidRPr="00904A29">
        <w:rPr>
          <w:color w:val="000000" w:themeColor="text1"/>
        </w:rPr>
        <w:t xml:space="preserve">. </w:t>
      </w:r>
      <w:r w:rsidR="000C75FA" w:rsidRPr="00904A29">
        <w:rPr>
          <w:color w:val="000000" w:themeColor="text1"/>
        </w:rPr>
        <w:t xml:space="preserve">The </w:t>
      </w:r>
      <w:r w:rsidRPr="00904A29">
        <w:rPr>
          <w:color w:val="000000" w:themeColor="text1"/>
        </w:rPr>
        <w:t xml:space="preserve">genes </w:t>
      </w:r>
      <w:r w:rsidR="00474BA7" w:rsidRPr="00904A29">
        <w:rPr>
          <w:color w:val="000000" w:themeColor="text1"/>
        </w:rPr>
        <w:t xml:space="preserve">are </w:t>
      </w:r>
      <w:r w:rsidRPr="00904A29">
        <w:rPr>
          <w:color w:val="000000" w:themeColor="text1"/>
        </w:rPr>
        <w:t xml:space="preserve">put into 20 bins </w:t>
      </w:r>
      <w:r w:rsidR="0024743F" w:rsidRPr="00904A29">
        <w:rPr>
          <w:color w:val="000000" w:themeColor="text1"/>
        </w:rPr>
        <w:t>based on</w:t>
      </w:r>
      <w:r w:rsidRPr="00904A29">
        <w:rPr>
          <w:color w:val="000000" w:themeColor="text1"/>
        </w:rPr>
        <w:t xml:space="preserve"> their mean expression</w:t>
      </w:r>
      <w:r w:rsidR="000C75FA" w:rsidRPr="00904A29">
        <w:rPr>
          <w:color w:val="000000" w:themeColor="text1"/>
        </w:rPr>
        <w:t xml:space="preserve">, and then </w:t>
      </w:r>
      <w:r w:rsidRPr="00904A29">
        <w:rPr>
          <w:color w:val="000000" w:themeColor="text1"/>
        </w:rPr>
        <w:t>the normalized dispersion is computed as the absolute difference between dispersion</w:t>
      </w:r>
      <w:r w:rsidR="003F0FA3" w:rsidRPr="00904A29">
        <w:rPr>
          <w:color w:val="000000" w:themeColor="text1"/>
        </w:rPr>
        <w:t xml:space="preserve"> </w:t>
      </w:r>
      <w:r w:rsidRPr="00904A29">
        <w:rPr>
          <w:color w:val="000000" w:themeColor="text1"/>
        </w:rPr>
        <w:t>(variance/mean) and median dispersion of the expression mean, normalized by the median absolute deviation of each bin. Genes with high dispersion in each bin are then selected.</w:t>
      </w:r>
    </w:p>
    <w:p w14:paraId="3B123B83" w14:textId="77777777" w:rsidR="00042D83" w:rsidRPr="00904A29" w:rsidRDefault="00042D83" w:rsidP="00042D83">
      <w:pPr>
        <w:spacing w:line="360" w:lineRule="auto"/>
        <w:rPr>
          <w:color w:val="000000" w:themeColor="text1"/>
          <w:sz w:val="26"/>
          <w:szCs w:val="26"/>
        </w:rPr>
      </w:pPr>
    </w:p>
    <w:p w14:paraId="4581F358" w14:textId="77777777" w:rsidR="00042D83" w:rsidRPr="00904A29" w:rsidRDefault="00042D83" w:rsidP="002E184D">
      <w:pPr>
        <w:rPr>
          <w:color w:val="000000" w:themeColor="text1"/>
          <w:sz w:val="24"/>
          <w:szCs w:val="24"/>
        </w:rPr>
      </w:pPr>
      <w:r w:rsidRPr="00904A29">
        <w:rPr>
          <w:b/>
          <w:color w:val="000000" w:themeColor="text1"/>
          <w:sz w:val="24"/>
          <w:szCs w:val="24"/>
        </w:rPr>
        <w:t>Construction of Spatial Expression Graph</w:t>
      </w:r>
    </w:p>
    <w:p w14:paraId="7974CB31" w14:textId="59DDBB46" w:rsidR="003905CE" w:rsidRPr="00904A29" w:rsidRDefault="00042D83" w:rsidP="002369FB">
      <w:pPr>
        <w:jc w:val="both"/>
        <w:rPr>
          <w:color w:val="000000" w:themeColor="text1"/>
        </w:rPr>
      </w:pPr>
      <w:r w:rsidRPr="00904A29">
        <w:rPr>
          <w:color w:val="000000" w:themeColor="text1"/>
        </w:rPr>
        <w:lastRenderedPageBreak/>
        <w:t xml:space="preserve">We next convert the log-transformed expression matrix of highly expressed genes into a Spatial Expression Graph (SEG) as the input of our deep graph network. The Spatial Expression Graph </w:t>
      </w:r>
      <w:r w:rsidR="00C62DB3" w:rsidRPr="00904A29">
        <w:rPr>
          <w:color w:val="000000" w:themeColor="text1"/>
        </w:rPr>
        <w:t xml:space="preserve">is built based on the spatial proximity of </w:t>
      </w:r>
      <w:r w:rsidRPr="00904A29">
        <w:rPr>
          <w:color w:val="000000" w:themeColor="text1"/>
        </w:rPr>
        <w:t>cell</w:t>
      </w:r>
      <w:r w:rsidR="00583B94" w:rsidRPr="00904A29">
        <w:rPr>
          <w:color w:val="000000" w:themeColor="text1"/>
        </w:rPr>
        <w:t>s</w:t>
      </w:r>
      <w:r w:rsidRPr="00904A29">
        <w:rPr>
          <w:color w:val="000000" w:themeColor="text1"/>
        </w:rPr>
        <w:t>, with nodes representing cells</w:t>
      </w:r>
      <w:r w:rsidR="0025323E" w:rsidRPr="00904A29">
        <w:rPr>
          <w:color w:val="000000" w:themeColor="text1"/>
        </w:rPr>
        <w:t xml:space="preserve"> </w:t>
      </w:r>
      <w:r w:rsidRPr="00904A29">
        <w:rPr>
          <w:color w:val="000000" w:themeColor="text1"/>
        </w:rPr>
        <w:t>with expression profiles attached, while edges characterizing the spatial neighborhood of cells.</w:t>
      </w:r>
      <w:r w:rsidR="0025323E" w:rsidRPr="00904A29">
        <w:rPr>
          <w:color w:val="000000" w:themeColor="text1"/>
        </w:rPr>
        <w:t xml:space="preserve"> </w:t>
      </w:r>
      <w:r w:rsidR="00C16DFF" w:rsidRPr="00904A29">
        <w:rPr>
          <w:color w:val="000000" w:themeColor="text1"/>
        </w:rPr>
        <w:t>Similar</w:t>
      </w:r>
      <w:r w:rsidR="00EA3CE4" w:rsidRPr="00904A29">
        <w:rPr>
          <w:color w:val="000000" w:themeColor="text1"/>
        </w:rPr>
        <w:t>ly</w:t>
      </w:r>
      <w:r w:rsidR="00C16DFF" w:rsidRPr="00904A29">
        <w:rPr>
          <w:color w:val="000000" w:themeColor="text1"/>
        </w:rPr>
        <w:t xml:space="preserve">, </w:t>
      </w:r>
      <w:r w:rsidR="006D05F6" w:rsidRPr="00904A29">
        <w:rPr>
          <w:color w:val="000000" w:themeColor="text1"/>
        </w:rPr>
        <w:t xml:space="preserve">in spot-resolution ST data, </w:t>
      </w:r>
      <w:r w:rsidR="00C16DFF" w:rsidRPr="00904A29">
        <w:rPr>
          <w:color w:val="000000" w:themeColor="text1"/>
        </w:rPr>
        <w:t>w</w:t>
      </w:r>
      <w:r w:rsidR="006C5642" w:rsidRPr="00904A29">
        <w:rPr>
          <w:color w:val="000000" w:themeColor="text1"/>
        </w:rPr>
        <w:t xml:space="preserve">e </w:t>
      </w:r>
      <w:r w:rsidR="002A3917" w:rsidRPr="00904A29">
        <w:rPr>
          <w:color w:val="000000" w:themeColor="text1"/>
        </w:rPr>
        <w:t>use</w:t>
      </w:r>
      <w:r w:rsidR="006C5642" w:rsidRPr="00904A29">
        <w:rPr>
          <w:color w:val="000000" w:themeColor="text1"/>
        </w:rPr>
        <w:t xml:space="preserve"> </w:t>
      </w:r>
      <w:r w:rsidR="007D613F" w:rsidRPr="00904A29">
        <w:rPr>
          <w:color w:val="000000" w:themeColor="text1"/>
        </w:rPr>
        <w:t xml:space="preserve">a </w:t>
      </w:r>
      <w:r w:rsidR="002A3917" w:rsidRPr="00904A29">
        <w:rPr>
          <w:color w:val="000000" w:themeColor="text1"/>
        </w:rPr>
        <w:t>node</w:t>
      </w:r>
      <w:r w:rsidR="006C5642" w:rsidRPr="00904A29">
        <w:rPr>
          <w:color w:val="000000" w:themeColor="text1"/>
        </w:rPr>
        <w:t xml:space="preserve"> </w:t>
      </w:r>
      <w:r w:rsidR="007D613F" w:rsidRPr="00904A29">
        <w:rPr>
          <w:color w:val="000000" w:themeColor="text1"/>
        </w:rPr>
        <w:t xml:space="preserve">to </w:t>
      </w:r>
      <w:r w:rsidR="002A3917" w:rsidRPr="00904A29">
        <w:rPr>
          <w:color w:val="000000" w:themeColor="text1"/>
        </w:rPr>
        <w:t>represent</w:t>
      </w:r>
      <w:r w:rsidR="00C16DFF" w:rsidRPr="00904A29">
        <w:rPr>
          <w:color w:val="000000" w:themeColor="text1"/>
        </w:rPr>
        <w:t xml:space="preserve"> </w:t>
      </w:r>
      <w:r w:rsidR="002A3917" w:rsidRPr="00904A29">
        <w:rPr>
          <w:color w:val="000000" w:themeColor="text1"/>
        </w:rPr>
        <w:t>a spot in the graph</w:t>
      </w:r>
      <w:r w:rsidR="006C5642" w:rsidRPr="00904A29">
        <w:rPr>
          <w:color w:val="000000" w:themeColor="text1"/>
        </w:rPr>
        <w:t>.</w:t>
      </w:r>
      <w:r w:rsidRPr="00904A29">
        <w:rPr>
          <w:color w:val="000000" w:themeColor="text1"/>
        </w:rPr>
        <w:t xml:space="preserve"> </w:t>
      </w:r>
      <w:r w:rsidR="00B0663F" w:rsidRPr="00904A29">
        <w:rPr>
          <w:color w:val="000000" w:themeColor="text1"/>
        </w:rPr>
        <w:t xml:space="preserve">The SEG </w:t>
      </w:r>
      <w:r w:rsidR="000C75FA" w:rsidRPr="00904A29">
        <w:rPr>
          <w:color w:val="000000" w:themeColor="text1"/>
        </w:rPr>
        <w:t xml:space="preserve">is </w:t>
      </w:r>
      <w:r w:rsidR="00B0663F" w:rsidRPr="00904A29">
        <w:rPr>
          <w:color w:val="000000" w:themeColor="text1"/>
        </w:rPr>
        <w:t xml:space="preserve">characterized by two matrices, expression matrix </w:t>
      </w:r>
      <m:oMath>
        <m:r>
          <w:ins w:id="62" w:author="Honglei Ren" w:date="2022-06-28T11:27:00Z">
            <m:rPr>
              <m:sty m:val="b"/>
            </m:rPr>
            <w:rPr>
              <w:rFonts w:ascii="Cambria Math" w:hAnsi="Cambria Math"/>
              <w:color w:val="000000" w:themeColor="text1"/>
            </w:rPr>
            <m:t>X</m:t>
          </w:ins>
        </m:r>
        <m:r>
          <w:ins w:id="63" w:author="Honglei Ren" w:date="2022-06-28T11:27:00Z">
            <w:rPr>
              <w:rFonts w:ascii="Cambria Math" w:hAnsi="Cambria Math"/>
              <w:color w:val="000000" w:themeColor="text1"/>
            </w:rPr>
            <m:t>=</m:t>
          </w:ins>
        </m:r>
        <m:r>
          <w:ins w:id="64" w:author="Honglei Ren" w:date="2022-06-28T11:27:00Z">
            <m:rPr>
              <m:sty m:val="bi"/>
            </m:rPr>
            <w:rPr>
              <w:rFonts w:ascii="Cambria Math" w:hAnsi="Cambria Math"/>
              <w:color w:val="000000" w:themeColor="text1"/>
            </w:rPr>
            <m:t>{</m:t>
          </w:ins>
        </m:r>
        <m:sSub>
          <m:sSubPr>
            <m:ctrlPr>
              <w:ins w:id="65" w:author="Honglei Ren" w:date="2022-06-28T11:27:00Z">
                <w:rPr>
                  <w:rFonts w:ascii="Cambria Math" w:hAnsi="Cambria Math"/>
                  <w:bCs/>
                  <w:color w:val="000000" w:themeColor="text1"/>
                </w:rPr>
              </w:ins>
            </m:ctrlPr>
          </m:sSubPr>
          <m:e>
            <m:r>
              <w:ins w:id="66" w:author="Honglei Ren" w:date="2022-06-28T11:27:00Z">
                <w:rPr>
                  <w:rFonts w:ascii="Cambria Math" w:hAnsi="Cambria Math"/>
                  <w:color w:val="000000" w:themeColor="text1"/>
                </w:rPr>
                <m:t>x</m:t>
              </w:ins>
            </m:r>
          </m:e>
          <m:sub>
            <m:r>
              <w:ins w:id="67" w:author="Honglei Ren" w:date="2022-06-28T11:27:00Z">
                <w:rPr>
                  <w:rFonts w:ascii="Cambria Math" w:hAnsi="Cambria Math"/>
                  <w:color w:val="000000" w:themeColor="text1"/>
                </w:rPr>
                <m:t>1</m:t>
              </w:ins>
            </m:r>
          </m:sub>
        </m:sSub>
        <m:r>
          <w:ins w:id="68" w:author="Honglei Ren" w:date="2022-06-28T11:27:00Z">
            <w:rPr>
              <w:rFonts w:ascii="Cambria Math" w:hAnsi="Cambria Math"/>
              <w:color w:val="000000" w:themeColor="text1"/>
            </w:rPr>
            <m:t xml:space="preserve">, </m:t>
          </w:ins>
        </m:r>
        <m:sSub>
          <m:sSubPr>
            <m:ctrlPr>
              <w:ins w:id="69" w:author="Honglei Ren" w:date="2022-06-28T11:27:00Z">
                <w:rPr>
                  <w:rFonts w:ascii="Cambria Math" w:hAnsi="Cambria Math"/>
                  <w:bCs/>
                  <w:color w:val="000000" w:themeColor="text1"/>
                </w:rPr>
              </w:ins>
            </m:ctrlPr>
          </m:sSubPr>
          <m:e>
            <m:r>
              <w:ins w:id="70" w:author="Honglei Ren" w:date="2022-06-28T11:27:00Z">
                <w:rPr>
                  <w:rFonts w:ascii="Cambria Math" w:hAnsi="Cambria Math"/>
                  <w:color w:val="000000" w:themeColor="text1"/>
                </w:rPr>
                <m:t>x</m:t>
              </w:ins>
            </m:r>
          </m:e>
          <m:sub>
            <m:r>
              <w:ins w:id="71" w:author="Honglei Ren" w:date="2022-06-28T11:27:00Z">
                <w:rPr>
                  <w:rFonts w:ascii="Cambria Math" w:hAnsi="Cambria Math"/>
                  <w:color w:val="000000" w:themeColor="text1"/>
                </w:rPr>
                <m:t>2</m:t>
              </w:ins>
            </m:r>
          </m:sub>
        </m:sSub>
        <m:r>
          <w:ins w:id="72" w:author="Honglei Ren" w:date="2022-06-28T11:27:00Z">
            <w:rPr>
              <w:rFonts w:ascii="Cambria Math" w:hAnsi="Cambria Math"/>
              <w:color w:val="000000" w:themeColor="text1"/>
            </w:rPr>
            <m:t xml:space="preserve">,.. , </m:t>
          </w:ins>
        </m:r>
        <m:sSub>
          <m:sSubPr>
            <m:ctrlPr>
              <w:ins w:id="73" w:author="Honglei Ren" w:date="2022-06-28T11:27:00Z">
                <w:rPr>
                  <w:rFonts w:ascii="Cambria Math" w:hAnsi="Cambria Math"/>
                  <w:bCs/>
                  <w:color w:val="000000" w:themeColor="text1"/>
                </w:rPr>
              </w:ins>
            </m:ctrlPr>
          </m:sSubPr>
          <m:e>
            <m:r>
              <w:ins w:id="74" w:author="Honglei Ren" w:date="2022-06-28T11:27:00Z">
                <w:rPr>
                  <w:rFonts w:ascii="Cambria Math" w:hAnsi="Cambria Math"/>
                  <w:color w:val="000000" w:themeColor="text1"/>
                </w:rPr>
                <m:t>x</m:t>
              </w:ins>
            </m:r>
          </m:e>
          <m:sub>
            <m:r>
              <w:ins w:id="75" w:author="Honglei Ren" w:date="2022-06-28T11:27:00Z">
                <w:rPr>
                  <w:rFonts w:ascii="Cambria Math" w:hAnsi="Cambria Math"/>
                  <w:color w:val="000000" w:themeColor="text1"/>
                </w:rPr>
                <m:t>n</m:t>
              </w:ins>
            </m:r>
          </m:sub>
        </m:sSub>
        <m:r>
          <w:ins w:id="76" w:author="Honglei Ren" w:date="2022-06-28T11:27:00Z">
            <m:rPr>
              <m:sty m:val="bi"/>
            </m:rPr>
            <w:rPr>
              <w:rFonts w:ascii="Cambria Math" w:hAnsi="Cambria Math"/>
              <w:color w:val="000000" w:themeColor="text1"/>
            </w:rPr>
            <m:t>}</m:t>
          </w:ins>
        </m:r>
        <m:r>
          <w:ins w:id="77" w:author="Honglei Ren" w:date="2022-06-28T11:27:00Z">
            <m:rPr>
              <m:sty m:val="p"/>
            </m:rPr>
            <w:rPr>
              <w:rFonts w:ascii="Cambria Math" w:hAnsi="Cambria Math"/>
              <w:color w:val="000000" w:themeColor="text1"/>
            </w:rPr>
            <m:t xml:space="preserve"> </m:t>
          </w:ins>
        </m:r>
        <m:r>
          <w:del w:id="78" w:author="Honglei Ren" w:date="2022-06-28T11:27:00Z">
            <m:rPr>
              <m:sty m:val="bi"/>
            </m:rPr>
            <w:rPr>
              <w:rFonts w:ascii="Cambria Math" w:hAnsi="Cambria Math"/>
              <w:color w:val="000000" w:themeColor="text1"/>
            </w:rPr>
            <m:t>X={</m:t>
          </w:del>
        </m:r>
        <m:sSub>
          <m:sSubPr>
            <m:ctrlPr>
              <w:ins w:id="79" w:author="Honglei Ren" w:date="2022-06-28T12:51:00Z">
                <w:del w:id="80" w:author="Honglei Ren" w:date="2022-06-28T11:27:00Z">
                  <w:rPr>
                    <w:rFonts w:ascii="Cambria Math" w:hAnsi="Cambria Math"/>
                    <w:b/>
                    <w:color w:val="000000" w:themeColor="text1"/>
                  </w:rPr>
                </w:del>
              </w:ins>
            </m:ctrlPr>
          </m:sSubPr>
          <m:e>
            <m:r>
              <w:del w:id="81" w:author="Honglei Ren" w:date="2022-06-28T11:27:00Z">
                <m:rPr>
                  <m:sty m:val="bi"/>
                </m:rPr>
                <w:rPr>
                  <w:rFonts w:ascii="Cambria Math" w:hAnsi="Cambria Math"/>
                  <w:color w:val="000000" w:themeColor="text1"/>
                </w:rPr>
                <m:t>x</m:t>
              </w:del>
            </m:r>
          </m:e>
          <m:sub>
            <m:r>
              <w:del w:id="82" w:author="Honglei Ren" w:date="2022-06-28T11:27:00Z">
                <m:rPr>
                  <m:sty m:val="bi"/>
                </m:rPr>
                <w:rPr>
                  <w:rFonts w:ascii="Cambria Math" w:hAnsi="Cambria Math"/>
                  <w:color w:val="000000" w:themeColor="text1"/>
                </w:rPr>
                <m:t>1</m:t>
              </w:del>
            </m:r>
          </m:sub>
        </m:sSub>
        <m:r>
          <w:del w:id="83" w:author="Honglei Ren" w:date="2022-06-28T11:27:00Z">
            <m:rPr>
              <m:sty m:val="bi"/>
            </m:rPr>
            <w:rPr>
              <w:rFonts w:ascii="Cambria Math" w:hAnsi="Cambria Math"/>
              <w:color w:val="000000" w:themeColor="text1"/>
            </w:rPr>
            <m:t xml:space="preserve">, </m:t>
          </w:del>
        </m:r>
        <m:sSub>
          <m:sSubPr>
            <m:ctrlPr>
              <w:ins w:id="84" w:author="Honglei Ren" w:date="2022-06-28T12:51:00Z">
                <w:del w:id="85" w:author="Honglei Ren" w:date="2022-06-28T11:27:00Z">
                  <w:rPr>
                    <w:rFonts w:ascii="Cambria Math" w:hAnsi="Cambria Math"/>
                    <w:b/>
                    <w:color w:val="000000" w:themeColor="text1"/>
                  </w:rPr>
                </w:del>
              </w:ins>
            </m:ctrlPr>
          </m:sSubPr>
          <m:e>
            <m:r>
              <w:del w:id="86" w:author="Honglei Ren" w:date="2022-06-28T11:27:00Z">
                <m:rPr>
                  <m:sty m:val="bi"/>
                </m:rPr>
                <w:rPr>
                  <w:rFonts w:ascii="Cambria Math" w:hAnsi="Cambria Math"/>
                  <w:color w:val="000000" w:themeColor="text1"/>
                </w:rPr>
                <m:t>x</m:t>
              </w:del>
            </m:r>
          </m:e>
          <m:sub>
            <m:r>
              <w:del w:id="87" w:author="Honglei Ren" w:date="2022-06-28T11:27:00Z">
                <m:rPr>
                  <m:sty m:val="bi"/>
                </m:rPr>
                <w:rPr>
                  <w:rFonts w:ascii="Cambria Math" w:hAnsi="Cambria Math"/>
                  <w:color w:val="000000" w:themeColor="text1"/>
                </w:rPr>
                <m:t>2</m:t>
              </w:del>
            </m:r>
          </m:sub>
        </m:sSub>
        <m:r>
          <w:del w:id="88" w:author="Honglei Ren" w:date="2022-06-28T11:27:00Z">
            <m:rPr>
              <m:sty m:val="bi"/>
            </m:rPr>
            <w:rPr>
              <w:rFonts w:ascii="Cambria Math" w:hAnsi="Cambria Math"/>
              <w:color w:val="000000" w:themeColor="text1"/>
            </w:rPr>
            <m:t xml:space="preserve">,.. , </m:t>
          </w:del>
        </m:r>
        <m:sSub>
          <m:sSubPr>
            <m:ctrlPr>
              <w:ins w:id="89" w:author="Honglei Ren" w:date="2022-06-28T12:51:00Z">
                <w:del w:id="90" w:author="Honglei Ren" w:date="2022-06-28T11:27:00Z">
                  <w:rPr>
                    <w:rFonts w:ascii="Cambria Math" w:hAnsi="Cambria Math"/>
                    <w:b/>
                    <w:color w:val="000000" w:themeColor="text1"/>
                  </w:rPr>
                </w:del>
              </w:ins>
            </m:ctrlPr>
          </m:sSubPr>
          <m:e>
            <m:r>
              <w:del w:id="91" w:author="Honglei Ren" w:date="2022-06-28T11:27:00Z">
                <m:rPr>
                  <m:sty m:val="bi"/>
                </m:rPr>
                <w:rPr>
                  <w:rFonts w:ascii="Cambria Math" w:hAnsi="Cambria Math"/>
                  <w:color w:val="000000" w:themeColor="text1"/>
                </w:rPr>
                <m:t>x</m:t>
              </w:del>
            </m:r>
          </m:e>
          <m:sub>
            <m:r>
              <w:del w:id="92" w:author="Honglei Ren" w:date="2022-06-28T11:27:00Z">
                <m:rPr>
                  <m:sty m:val="bi"/>
                </m:rPr>
                <w:rPr>
                  <w:rFonts w:ascii="Cambria Math" w:hAnsi="Cambria Math"/>
                  <w:color w:val="000000" w:themeColor="text1"/>
                </w:rPr>
                <m:t>n</m:t>
              </w:del>
            </m:r>
          </m:sub>
        </m:sSub>
        <m:r>
          <w:del w:id="93" w:author="Honglei Ren" w:date="2022-06-28T11:27:00Z">
            <m:rPr>
              <m:sty m:val="bi"/>
            </m:rPr>
            <w:rPr>
              <w:rFonts w:ascii="Cambria Math" w:hAnsi="Cambria Math"/>
              <w:color w:val="000000" w:themeColor="text1"/>
            </w:rPr>
            <m:t>}</m:t>
          </w:del>
        </m:r>
      </m:oMath>
      <w:del w:id="94" w:author="Honglei Ren" w:date="2022-06-28T11:27:00Z">
        <w:r w:rsidR="00B0663F" w:rsidRPr="00904A29">
          <w:rPr>
            <w:color w:val="000000" w:themeColor="text1"/>
          </w:rPr>
          <w:delText xml:space="preserve"> </w:delText>
        </w:r>
      </w:del>
      <w:r w:rsidR="00B0663F" w:rsidRPr="00904A29">
        <w:rPr>
          <w:color w:val="000000" w:themeColor="text1"/>
        </w:rPr>
        <w:t xml:space="preserve">and spatial adjacency matrix </w:t>
      </w:r>
      <m:oMath>
        <m:r>
          <w:ins w:id="95" w:author="Honglei Ren" w:date="2022-06-28T11:27:00Z">
            <m:rPr>
              <m:sty m:val="b"/>
            </m:rPr>
            <w:rPr>
              <w:rFonts w:ascii="Cambria Math" w:hAnsi="Cambria Math"/>
              <w:color w:val="000000" w:themeColor="text1"/>
            </w:rPr>
            <m:t>A</m:t>
          </w:ins>
        </m:r>
        <m:r>
          <w:ins w:id="96" w:author="Honglei Ren" w:date="2022-06-28T11:27:00Z">
            <w:rPr>
              <w:rFonts w:ascii="Cambria Math" w:hAnsi="Cambria Math"/>
              <w:color w:val="000000" w:themeColor="text1"/>
            </w:rPr>
            <m:t>∈</m:t>
          </w:ins>
        </m:r>
        <m:sSup>
          <m:sSupPr>
            <m:ctrlPr>
              <w:ins w:id="97" w:author="Honglei Ren" w:date="2022-06-28T11:27:00Z">
                <w:rPr>
                  <w:rFonts w:ascii="Cambria Math" w:hAnsi="Cambria Math"/>
                  <w:b/>
                  <w:color w:val="000000" w:themeColor="text1"/>
                </w:rPr>
              </w:ins>
            </m:ctrlPr>
          </m:sSupPr>
          <m:e>
            <m:r>
              <w:ins w:id="98" w:author="Honglei Ren" w:date="2022-06-28T11:27:00Z">
                <m:rPr>
                  <m:scr m:val="double-struck"/>
                  <m:sty m:val="p"/>
                </m:rPr>
                <w:rPr>
                  <w:rFonts w:ascii="Cambria Math" w:hAnsi="Cambria Math"/>
                  <w:color w:val="000000" w:themeColor="text1"/>
                </w:rPr>
                <m:t>R</m:t>
              </w:ins>
            </m:r>
          </m:e>
          <m:sup>
            <m:r>
              <w:ins w:id="99" w:author="Honglei Ren" w:date="2022-06-28T11:27:00Z">
                <m:rPr>
                  <m:sty m:val="p"/>
                </m:rPr>
                <w:rPr>
                  <w:rFonts w:ascii="Cambria Math" w:hAnsi="Cambria Math"/>
                  <w:color w:val="000000" w:themeColor="text1"/>
                </w:rPr>
                <m:t>N×N</m:t>
              </w:ins>
            </m:r>
          </m:sup>
        </m:sSup>
        <m:r>
          <w:del w:id="100" w:author="Honglei Ren" w:date="2022-06-28T11:27:00Z">
            <m:rPr>
              <m:sty m:val="bi"/>
            </m:rPr>
            <w:rPr>
              <w:rFonts w:ascii="Cambria Math" w:hAnsi="Cambria Math"/>
              <w:color w:val="000000" w:themeColor="text1"/>
            </w:rPr>
            <m:t>A</m:t>
          </w:del>
        </m:r>
        <m:r>
          <w:del w:id="101" w:author="Honglei Ren" w:date="2022-06-28T11:27:00Z">
            <m:rPr>
              <m:sty m:val="bi"/>
            </m:rPr>
            <w:rPr>
              <w:rFonts w:ascii="Cambria Math" w:hAnsi="Cambria Math" w:hint="eastAsia"/>
              <w:color w:val="000000" w:themeColor="text1"/>
            </w:rPr>
            <m:t>∈</m:t>
          </w:del>
        </m:r>
        <m:sSup>
          <m:sSupPr>
            <m:ctrlPr>
              <w:ins w:id="102" w:author="Honglei Ren" w:date="2022-06-28T12:51:00Z">
                <w:del w:id="103" w:author="Honglei Ren" w:date="2022-06-28T11:27:00Z">
                  <w:rPr>
                    <w:rFonts w:ascii="Cambria Math" w:hAnsi="Cambria Math"/>
                    <w:b/>
                    <w:color w:val="000000" w:themeColor="text1"/>
                  </w:rPr>
                </w:del>
              </w:ins>
            </m:ctrlPr>
          </m:sSupPr>
          <m:e>
            <m:r>
              <w:del w:id="104" w:author="Honglei Ren" w:date="2022-06-28T11:27:00Z">
                <m:rPr>
                  <m:sty m:val="bi"/>
                </m:rPr>
                <w:rPr>
                  <w:rFonts w:ascii="Cambria Math" w:hAnsi="Cambria Math"/>
                  <w:color w:val="000000" w:themeColor="text1"/>
                </w:rPr>
                <m:t>R</m:t>
              </w:del>
            </m:r>
          </m:e>
          <m:sup>
            <m:r>
              <w:del w:id="105" w:author="Honglei Ren" w:date="2022-06-28T11:27:00Z">
                <m:rPr>
                  <m:sty m:val="bi"/>
                </m:rPr>
                <w:rPr>
                  <w:rFonts w:ascii="Cambria Math" w:hAnsi="Cambria Math"/>
                  <w:color w:val="000000" w:themeColor="text1"/>
                </w:rPr>
                <m:t>N×N</m:t>
              </w:del>
            </m:r>
          </m:sup>
        </m:sSup>
      </m:oMath>
      <w:r w:rsidR="00B0663F" w:rsidRPr="00904A29">
        <w:rPr>
          <w:color w:val="000000" w:themeColor="text1"/>
        </w:rPr>
        <w:t xml:space="preserve">. Here, </w:t>
      </w:r>
      <m:oMath>
        <m:sSub>
          <m:sSubPr>
            <m:ctrlPr>
              <w:ins w:id="106" w:author="Honglei Ren" w:date="2022-06-28T12:51:00Z">
                <w:rPr>
                  <w:rFonts w:ascii="Cambria Math" w:hAnsi="Cambria Math"/>
                  <w:i/>
                  <w:color w:val="000000" w:themeColor="text1"/>
                </w:rPr>
              </w:ins>
            </m:ctrlPr>
          </m:sSubPr>
          <m:e>
            <m:r>
              <w:rPr>
                <w:rFonts w:ascii="Cambria Math" w:hAnsi="Cambria Math"/>
                <w:color w:val="000000" w:themeColor="text1"/>
              </w:rPr>
              <m:t>x</m:t>
            </m:r>
          </m:e>
          <m:sub>
            <m:r>
              <w:rPr>
                <w:rFonts w:ascii="Cambria Math" w:hAnsi="Cambria Math"/>
                <w:color w:val="000000" w:themeColor="text1"/>
              </w:rPr>
              <m:t>i</m:t>
            </m:r>
          </m:sub>
        </m:sSub>
      </m:oMath>
      <w:r w:rsidR="00B0663F" w:rsidRPr="00904A29">
        <w:rPr>
          <w:color w:val="000000" w:themeColor="text1"/>
        </w:rPr>
        <w:t xml:space="preserve"> represents the expression features of the cell or spot </w:t>
      </w:r>
      <m:oMath>
        <m:r>
          <w:rPr>
            <w:rFonts w:ascii="Cambria Math" w:hAnsi="Cambria Math"/>
            <w:color w:val="000000" w:themeColor="text1"/>
          </w:rPr>
          <m:t>i</m:t>
        </m:r>
      </m:oMath>
      <w:r w:rsidR="00B0663F" w:rsidRPr="00904A29">
        <w:rPr>
          <w:color w:val="000000" w:themeColor="text1"/>
        </w:rPr>
        <w:t xml:space="preserve">, while the element </w:t>
      </w:r>
      <m:oMath>
        <m:sSub>
          <m:sSubPr>
            <m:ctrlPr>
              <w:ins w:id="107" w:author="Honglei Ren" w:date="2022-06-28T11:27:00Z">
                <w:rPr>
                  <w:rFonts w:ascii="Cambria Math" w:hAnsi="Cambria Math"/>
                  <w:color w:val="000000" w:themeColor="text1"/>
                </w:rPr>
              </w:ins>
            </m:ctrlPr>
          </m:sSubPr>
          <m:e>
            <m:r>
              <w:ins w:id="108" w:author="Honglei Ren" w:date="2022-06-28T11:27:00Z">
                <m:rPr>
                  <m:sty m:val="b"/>
                </m:rPr>
                <w:rPr>
                  <w:rFonts w:ascii="Cambria Math" w:hAnsi="Cambria Math"/>
                  <w:color w:val="000000" w:themeColor="text1"/>
                </w:rPr>
                <m:t>A</m:t>
              </w:ins>
            </m:r>
          </m:e>
          <m:sub>
            <m:r>
              <w:ins w:id="109" w:author="Honglei Ren" w:date="2022-06-28T11:27:00Z">
                <w:rPr>
                  <w:rFonts w:ascii="Cambria Math" w:hAnsi="Cambria Math"/>
                  <w:color w:val="000000" w:themeColor="text1"/>
                </w:rPr>
                <m:t>i,j</m:t>
              </w:ins>
            </m:r>
          </m:sub>
        </m:sSub>
        <m:sSub>
          <m:sSubPr>
            <m:ctrlPr>
              <w:ins w:id="110" w:author="Honglei Ren" w:date="2022-06-28T12:51:00Z">
                <w:del w:id="111" w:author="Honglei Ren" w:date="2022-06-28T11:27:00Z">
                  <w:rPr>
                    <w:rFonts w:ascii="Cambria Math" w:hAnsi="Cambria Math"/>
                    <w:color w:val="000000" w:themeColor="text1"/>
                  </w:rPr>
                </w:del>
              </w:ins>
            </m:ctrlPr>
          </m:sSubPr>
          <m:e>
            <m:r>
              <w:del w:id="112" w:author="Honglei Ren" w:date="2022-06-28T11:27:00Z">
                <w:rPr>
                  <w:rFonts w:ascii="Cambria Math" w:hAnsi="Cambria Math"/>
                  <w:color w:val="000000" w:themeColor="text1"/>
                </w:rPr>
                <m:t>A</m:t>
              </w:del>
            </m:r>
          </m:e>
          <m:sub>
            <m:r>
              <w:del w:id="113" w:author="Honglei Ren" w:date="2022-06-28T11:27:00Z">
                <w:rPr>
                  <w:rFonts w:ascii="Cambria Math" w:hAnsi="Cambria Math"/>
                  <w:color w:val="000000" w:themeColor="text1"/>
                </w:rPr>
                <m:t>i,j</m:t>
              </w:del>
            </m:r>
          </m:sub>
        </m:sSub>
      </m:oMath>
      <w:ins w:id="114" w:author="Honglei Ren" w:date="2022-06-28T11:27:00Z">
        <w:r w:rsidR="00A23AE8" w:rsidRPr="00904A29">
          <w:rPr>
            <w:color w:val="000000" w:themeColor="text1"/>
          </w:rPr>
          <w:t xml:space="preserve"> </w:t>
        </w:r>
      </w:ins>
      <w:r w:rsidR="00B0663F" w:rsidRPr="00904A29">
        <w:rPr>
          <w:color w:val="000000" w:themeColor="text1"/>
        </w:rPr>
        <w:t xml:space="preserve">in adjacency matrix is equal to 1 if there is an edge between cell/spot </w:t>
      </w:r>
      <w:proofErr w:type="spellStart"/>
      <w:r w:rsidR="00B0663F" w:rsidRPr="00904A29">
        <w:rPr>
          <w:color w:val="000000" w:themeColor="text1"/>
        </w:rPr>
        <w:t>i</w:t>
      </w:r>
      <w:proofErr w:type="spellEnd"/>
      <w:r w:rsidR="00B0663F" w:rsidRPr="00904A29">
        <w:rPr>
          <w:color w:val="000000" w:themeColor="text1"/>
        </w:rPr>
        <w:t xml:space="preserve"> and j, otherwise, </w:t>
      </w:r>
      <m:oMath>
        <m:sSub>
          <m:sSubPr>
            <m:ctrlPr>
              <w:ins w:id="115" w:author="Honglei Ren" w:date="2022-06-28T11:28:00Z">
                <w:rPr>
                  <w:rFonts w:ascii="Cambria Math" w:hAnsi="Cambria Math"/>
                  <w:color w:val="000000" w:themeColor="text1"/>
                </w:rPr>
              </w:ins>
            </m:ctrlPr>
          </m:sSubPr>
          <m:e>
            <m:r>
              <w:ins w:id="116" w:author="Honglei Ren" w:date="2022-06-28T11:28:00Z">
                <m:rPr>
                  <m:sty m:val="b"/>
                </m:rPr>
                <w:rPr>
                  <w:rFonts w:ascii="Cambria Math" w:hAnsi="Cambria Math"/>
                  <w:color w:val="000000" w:themeColor="text1"/>
                </w:rPr>
                <m:t>A</m:t>
              </w:ins>
            </m:r>
          </m:e>
          <m:sub>
            <m:r>
              <w:ins w:id="117" w:author="Honglei Ren" w:date="2022-06-28T11:28:00Z">
                <w:rPr>
                  <w:rFonts w:ascii="Cambria Math" w:hAnsi="Cambria Math"/>
                  <w:color w:val="000000" w:themeColor="text1"/>
                </w:rPr>
                <m:t>i,j</m:t>
              </w:ins>
            </m:r>
          </m:sub>
        </m:sSub>
        <m:r>
          <w:ins w:id="118" w:author="Honglei Ren" w:date="2022-06-28T11:28:00Z">
            <w:rPr>
              <w:rFonts w:ascii="Cambria Math" w:hAnsi="Cambria Math"/>
              <w:color w:val="000000" w:themeColor="text1"/>
            </w:rPr>
            <m:t>=0</m:t>
          </w:ins>
        </m:r>
        <m:sSub>
          <m:sSubPr>
            <m:ctrlPr>
              <w:ins w:id="119" w:author="Honglei Ren" w:date="2022-06-28T12:51:00Z">
                <w:del w:id="120" w:author="Honglei Ren" w:date="2022-06-28T11:28:00Z">
                  <w:rPr>
                    <w:rFonts w:ascii="Cambria Math" w:hAnsi="Cambria Math"/>
                    <w:color w:val="000000" w:themeColor="text1"/>
                  </w:rPr>
                </w:del>
              </w:ins>
            </m:ctrlPr>
          </m:sSubPr>
          <m:e>
            <m:r>
              <w:del w:id="121" w:author="Honglei Ren" w:date="2022-06-28T11:28:00Z">
                <w:rPr>
                  <w:rFonts w:ascii="Cambria Math" w:hAnsi="Cambria Math"/>
                  <w:color w:val="000000" w:themeColor="text1"/>
                </w:rPr>
                <m:t>A</m:t>
              </w:del>
            </m:r>
          </m:e>
          <m:sub>
            <m:r>
              <w:del w:id="122" w:author="Honglei Ren" w:date="2022-06-28T11:28:00Z">
                <w:rPr>
                  <w:rFonts w:ascii="Cambria Math" w:hAnsi="Cambria Math"/>
                  <w:color w:val="000000" w:themeColor="text1"/>
                </w:rPr>
                <m:t>i,j</m:t>
              </w:del>
            </m:r>
          </m:sub>
        </m:sSub>
        <m:r>
          <w:del w:id="123" w:author="Honglei Ren" w:date="2022-06-28T11:28:00Z">
            <w:rPr>
              <w:rFonts w:ascii="Cambria Math" w:hAnsi="Cambria Math"/>
              <w:color w:val="000000" w:themeColor="text1"/>
            </w:rPr>
            <m:t>=0</m:t>
          </w:del>
        </m:r>
      </m:oMath>
      <w:r w:rsidR="00B0663F" w:rsidRPr="00904A29">
        <w:rPr>
          <w:color w:val="000000" w:themeColor="text1"/>
        </w:rPr>
        <w:t>.</w:t>
      </w:r>
    </w:p>
    <w:p w14:paraId="5A593053" w14:textId="77777777" w:rsidR="004B25C5" w:rsidRPr="00904A29" w:rsidRDefault="004B25C5" w:rsidP="002369FB">
      <w:pPr>
        <w:jc w:val="both"/>
        <w:rPr>
          <w:color w:val="000000" w:themeColor="text1"/>
        </w:rPr>
      </w:pPr>
    </w:p>
    <w:p w14:paraId="2561603F" w14:textId="39F5C045" w:rsidR="00042D83" w:rsidRPr="00904A29" w:rsidRDefault="00042D83" w:rsidP="002369FB">
      <w:pPr>
        <w:jc w:val="both"/>
        <w:rPr>
          <w:color w:val="000000" w:themeColor="text1"/>
        </w:rPr>
      </w:pPr>
      <w:r w:rsidRPr="00904A29">
        <w:rPr>
          <w:color w:val="000000" w:themeColor="text1"/>
        </w:rPr>
        <w:t>We provide two methods for constructing the SEG, namely, alpha-complex-based and k-nearest-neighbor-based. The alpha-complex-based method is used by default, where a Voronoi cell is first created for each cell or spot located at r as:</w:t>
      </w:r>
    </w:p>
    <w:p w14:paraId="23B60C3B" w14:textId="4C5C0B60" w:rsidR="00042D83" w:rsidRPr="00904A29" w:rsidRDefault="00037D2B" w:rsidP="002369FB">
      <w:pPr>
        <w:ind w:left="1440" w:firstLine="720"/>
        <w:jc w:val="both"/>
        <w:rPr>
          <w:color w:val="000000" w:themeColor="text1"/>
        </w:rPr>
      </w:pPr>
      <m:oMath>
        <m:r>
          <w:ins w:id="124" w:author="Honglei Ren" w:date="2022-06-28T11:27:00Z">
            <w:rPr>
              <w:rFonts w:ascii="Cambria Math" w:hAnsi="Cambria Math"/>
              <w:color w:val="000000" w:themeColor="text1"/>
            </w:rPr>
            <m:t>V(r) ={x∈</m:t>
          </w:ins>
        </m:r>
        <m:sSup>
          <m:sSupPr>
            <m:ctrlPr>
              <w:ins w:id="125" w:author="Honglei Ren" w:date="2022-06-28T11:27:00Z">
                <w:rPr>
                  <w:rFonts w:ascii="Cambria Math" w:hAnsi="Cambria Math"/>
                  <w:color w:val="000000" w:themeColor="text1"/>
                </w:rPr>
              </w:ins>
            </m:ctrlPr>
          </m:sSupPr>
          <m:e>
            <m:r>
              <w:ins w:id="126" w:author="Honglei Ren" w:date="2022-06-28T11:27:00Z">
                <m:rPr>
                  <m:scr m:val="double-struck"/>
                </m:rPr>
                <w:rPr>
                  <w:rFonts w:ascii="Cambria Math" w:hAnsi="Cambria Math"/>
                  <w:color w:val="000000" w:themeColor="text1"/>
                </w:rPr>
                <m:t>R</m:t>
              </w:ins>
            </m:r>
          </m:e>
          <m:sup>
            <m:r>
              <w:ins w:id="127" w:author="Honglei Ren" w:date="2022-06-28T11:27:00Z">
                <m:rPr>
                  <m:sty m:val="p"/>
                </m:rPr>
                <w:rPr>
                  <w:rFonts w:ascii="Cambria Math" w:hAnsi="Cambria Math"/>
                  <w:color w:val="000000" w:themeColor="text1"/>
                </w:rPr>
                <m:t>2</m:t>
              </w:ins>
            </m:r>
          </m:sup>
        </m:sSup>
        <m:r>
          <w:ins w:id="128" w:author="Honglei Ren" w:date="2022-06-28T11:27:00Z">
            <w:rPr>
              <w:rFonts w:ascii="Cambria Math" w:hAnsi="Cambria Math"/>
              <w:color w:val="000000" w:themeColor="text1"/>
            </w:rPr>
            <m:t>|</m:t>
          </w:ins>
        </m:r>
        <m:d>
          <m:dPr>
            <m:begChr m:val="|"/>
            <m:endChr m:val="|"/>
            <m:ctrlPr>
              <w:ins w:id="129" w:author="Honglei Ren" w:date="2022-06-28T11:27:00Z">
                <w:rPr>
                  <w:rFonts w:ascii="Cambria Math" w:hAnsi="Cambria Math"/>
                  <w:color w:val="000000" w:themeColor="text1"/>
                </w:rPr>
              </w:ins>
            </m:ctrlPr>
          </m:dPr>
          <m:e>
            <m:d>
              <m:dPr>
                <m:begChr m:val="|"/>
                <m:endChr m:val="|"/>
                <m:ctrlPr>
                  <w:ins w:id="130" w:author="Honglei Ren" w:date="2022-06-28T11:27:00Z">
                    <w:rPr>
                      <w:rFonts w:ascii="Cambria Math" w:hAnsi="Cambria Math"/>
                      <w:color w:val="000000" w:themeColor="text1"/>
                    </w:rPr>
                  </w:ins>
                </m:ctrlPr>
              </m:dPr>
              <m:e>
                <m:r>
                  <w:ins w:id="131" w:author="Honglei Ren" w:date="2022-06-28T11:27:00Z">
                    <w:rPr>
                      <w:rFonts w:ascii="Cambria Math" w:hAnsi="Cambria Math"/>
                      <w:color w:val="000000" w:themeColor="text1"/>
                    </w:rPr>
                    <m:t>x-r</m:t>
                  </w:ins>
                </m:r>
              </m:e>
            </m:d>
          </m:e>
        </m:d>
        <m:r>
          <w:ins w:id="132" w:author="Honglei Ren" w:date="2022-06-28T11:27:00Z">
            <w:rPr>
              <w:rFonts w:ascii="Cambria Math" w:hAnsi="Cambria Math"/>
              <w:color w:val="000000" w:themeColor="text1"/>
            </w:rPr>
            <m:t xml:space="preserve"> ≤ </m:t>
          </w:ins>
        </m:r>
        <m:d>
          <m:dPr>
            <m:begChr m:val="|"/>
            <m:endChr m:val="|"/>
            <m:ctrlPr>
              <w:ins w:id="133" w:author="Honglei Ren" w:date="2022-06-28T11:27:00Z">
                <w:rPr>
                  <w:rFonts w:ascii="Cambria Math" w:hAnsi="Cambria Math"/>
                  <w:color w:val="000000" w:themeColor="text1"/>
                </w:rPr>
              </w:ins>
            </m:ctrlPr>
          </m:dPr>
          <m:e>
            <m:d>
              <m:dPr>
                <m:begChr m:val="|"/>
                <m:endChr m:val="|"/>
                <m:ctrlPr>
                  <w:ins w:id="134" w:author="Honglei Ren" w:date="2022-06-28T11:27:00Z">
                    <w:rPr>
                      <w:rFonts w:ascii="Cambria Math" w:hAnsi="Cambria Math"/>
                      <w:color w:val="000000" w:themeColor="text1"/>
                    </w:rPr>
                  </w:ins>
                </m:ctrlPr>
              </m:dPr>
              <m:e>
                <m:r>
                  <w:ins w:id="135" w:author="Honglei Ren" w:date="2022-06-28T11:27:00Z">
                    <w:rPr>
                      <w:rFonts w:ascii="Cambria Math" w:hAnsi="Cambria Math"/>
                      <w:color w:val="000000" w:themeColor="text1"/>
                    </w:rPr>
                    <m:t>x-</m:t>
                  </w:ins>
                </m:r>
                <m:sSup>
                  <m:sSupPr>
                    <m:ctrlPr>
                      <w:ins w:id="136" w:author="Honglei Ren" w:date="2022-06-28T11:27:00Z">
                        <w:rPr>
                          <w:rFonts w:ascii="Cambria Math" w:hAnsi="Cambria Math"/>
                          <w:color w:val="000000" w:themeColor="text1"/>
                        </w:rPr>
                      </w:ins>
                    </m:ctrlPr>
                  </m:sSupPr>
                  <m:e>
                    <m:r>
                      <w:ins w:id="137" w:author="Honglei Ren" w:date="2022-06-28T11:27:00Z">
                        <w:rPr>
                          <w:rFonts w:ascii="Cambria Math" w:hAnsi="Cambria Math"/>
                          <w:color w:val="000000" w:themeColor="text1"/>
                        </w:rPr>
                        <m:t>r</m:t>
                      </w:ins>
                    </m:r>
                  </m:e>
                  <m:sup>
                    <m:r>
                      <w:ins w:id="138" w:author="Honglei Ren" w:date="2022-06-28T11:27:00Z">
                        <w:rPr>
                          <w:rFonts w:ascii="Cambria Math" w:hAnsi="Cambria Math"/>
                          <w:color w:val="000000" w:themeColor="text1"/>
                        </w:rPr>
                        <m:t>'</m:t>
                      </w:ins>
                    </m:r>
                  </m:sup>
                </m:sSup>
              </m:e>
            </m:d>
          </m:e>
        </m:d>
        <m:r>
          <w:ins w:id="139" w:author="Honglei Ren" w:date="2022-06-28T11:27:00Z">
            <w:rPr>
              <w:rFonts w:ascii="Cambria Math" w:hAnsi="Cambria Math"/>
              <w:color w:val="000000" w:themeColor="text1"/>
            </w:rPr>
            <m:t>,∀ r'∈</m:t>
          </w:ins>
        </m:r>
        <m:r>
          <w:ins w:id="140" w:author="Honglei Ren" w:date="2022-06-28T11:27:00Z">
            <m:rPr>
              <m:sty m:val="bi"/>
            </m:rPr>
            <w:rPr>
              <w:rFonts w:ascii="Cambria Math" w:hAnsi="Cambria Math"/>
              <w:color w:val="000000" w:themeColor="text1"/>
            </w:rPr>
            <m:t>C</m:t>
          </w:ins>
        </m:r>
        <m:r>
          <w:ins w:id="141" w:author="Honglei Ren" w:date="2022-06-28T11:27:00Z">
            <w:rPr>
              <w:rFonts w:ascii="Cambria Math" w:hAnsi="Cambria Math"/>
              <w:color w:val="000000" w:themeColor="text1"/>
            </w:rPr>
            <m:t xml:space="preserve">} </m:t>
          </w:ins>
        </m:r>
        <m:r>
          <w:del w:id="142" w:author="Honglei Ren" w:date="2022-06-28T11:27:00Z">
            <w:rPr>
              <w:rFonts w:ascii="Cambria Math" w:hAnsi="Cambria Math"/>
              <w:color w:val="000000" w:themeColor="text1"/>
            </w:rPr>
            <m:t>V(</m:t>
          </w:del>
        </m:r>
        <m:r>
          <w:del w:id="143" w:author="Honglei Ren" w:date="2022-06-28T11:27:00Z">
            <m:rPr>
              <m:sty m:val="bi"/>
            </m:rPr>
            <w:rPr>
              <w:rFonts w:ascii="Cambria Math" w:hAnsi="Cambria Math"/>
              <w:color w:val="000000" w:themeColor="text1"/>
            </w:rPr>
            <m:t>r</m:t>
          </w:del>
        </m:r>
        <m:r>
          <w:del w:id="144" w:author="Honglei Ren" w:date="2022-06-28T11:27:00Z">
            <w:rPr>
              <w:rFonts w:ascii="Cambria Math" w:hAnsi="Cambria Math"/>
              <w:color w:val="000000" w:themeColor="text1"/>
            </w:rPr>
            <m:t>) ={x</m:t>
          </w:del>
        </m:r>
        <m:r>
          <w:del w:id="145" w:author="Honglei Ren" w:date="2022-06-28T11:27:00Z">
            <w:rPr>
              <w:rFonts w:ascii="Cambria Math" w:hAnsi="Cambria Math" w:hint="eastAsia"/>
              <w:color w:val="000000" w:themeColor="text1"/>
            </w:rPr>
            <m:t>∈</m:t>
          </w:del>
        </m:r>
        <m:sSup>
          <m:sSupPr>
            <m:ctrlPr>
              <w:ins w:id="146" w:author="Honglei Ren" w:date="2022-06-28T12:51:00Z">
                <w:del w:id="147" w:author="Honglei Ren" w:date="2022-06-28T11:27:00Z">
                  <w:rPr>
                    <w:rFonts w:ascii="Cambria Math" w:hAnsi="Cambria Math"/>
                    <w:color w:val="000000" w:themeColor="text1"/>
                  </w:rPr>
                </w:del>
              </w:ins>
            </m:ctrlPr>
          </m:sSupPr>
          <m:e>
            <m:r>
              <w:del w:id="148" w:author="Honglei Ren" w:date="2022-06-28T11:27:00Z">
                <w:rPr>
                  <w:rFonts w:ascii="Cambria Math" w:hAnsi="Cambria Math"/>
                  <w:color w:val="000000" w:themeColor="text1"/>
                </w:rPr>
                <m:t>R</m:t>
              </w:del>
            </m:r>
          </m:e>
          <m:sup>
            <m:r>
              <w:del w:id="149" w:author="Honglei Ren" w:date="2022-06-28T11:27:00Z">
                <w:rPr>
                  <w:rFonts w:ascii="Cambria Math" w:hAnsi="Cambria Math"/>
                  <w:color w:val="000000" w:themeColor="text1"/>
                </w:rPr>
                <m:t>2</m:t>
              </w:del>
            </m:r>
          </m:sup>
        </m:sSup>
        <m:r>
          <w:del w:id="150" w:author="Honglei Ren" w:date="2022-06-28T11:27:00Z">
            <w:rPr>
              <w:rFonts w:ascii="Cambria Math" w:hAnsi="Cambria Math"/>
              <w:color w:val="000000" w:themeColor="text1"/>
            </w:rPr>
            <m:t>|</m:t>
          </w:del>
        </m:r>
        <m:d>
          <m:dPr>
            <m:begChr m:val="|"/>
            <m:endChr m:val="|"/>
            <m:ctrlPr>
              <w:ins w:id="151" w:author="Honglei Ren" w:date="2022-06-28T12:51:00Z">
                <w:del w:id="152" w:author="Honglei Ren" w:date="2022-06-28T11:27:00Z">
                  <w:rPr>
                    <w:rFonts w:ascii="Cambria Math" w:hAnsi="Cambria Math"/>
                    <w:color w:val="000000" w:themeColor="text1"/>
                  </w:rPr>
                </w:del>
              </w:ins>
            </m:ctrlPr>
          </m:dPr>
          <m:e>
            <m:d>
              <m:dPr>
                <m:begChr m:val="|"/>
                <m:endChr m:val="|"/>
                <m:ctrlPr>
                  <w:ins w:id="153" w:author="Honglei Ren" w:date="2022-06-28T12:51:00Z">
                    <w:del w:id="154" w:author="Honglei Ren" w:date="2022-06-28T11:27:00Z">
                      <w:rPr>
                        <w:rFonts w:ascii="Cambria Math" w:hAnsi="Cambria Math"/>
                        <w:color w:val="000000" w:themeColor="text1"/>
                      </w:rPr>
                    </w:del>
                  </w:ins>
                </m:ctrlPr>
              </m:dPr>
              <m:e>
                <m:r>
                  <w:del w:id="155" w:author="Honglei Ren" w:date="2022-06-28T11:27:00Z">
                    <w:rPr>
                      <w:rFonts w:ascii="Cambria Math" w:hAnsi="Cambria Math"/>
                      <w:color w:val="000000" w:themeColor="text1"/>
                    </w:rPr>
                    <m:t>x-r</m:t>
                  </w:del>
                </m:r>
              </m:e>
            </m:d>
          </m:e>
        </m:d>
        <m:r>
          <w:del w:id="156" w:author="Honglei Ren" w:date="2022-06-28T11:27:00Z">
            <w:rPr>
              <w:rFonts w:ascii="Cambria Math" w:hAnsi="Cambria Math"/>
              <w:color w:val="000000" w:themeColor="text1"/>
            </w:rPr>
            <m:t xml:space="preserve"> </m:t>
          </w:del>
        </m:r>
        <m:r>
          <w:del w:id="157" w:author="Honglei Ren" w:date="2022-06-28T11:27:00Z">
            <w:rPr>
              <w:rFonts w:ascii="Cambria Math" w:hAnsi="Cambria Math" w:hint="eastAsia"/>
              <w:color w:val="000000" w:themeColor="text1"/>
            </w:rPr>
            <m:t>≤</m:t>
          </w:del>
        </m:r>
        <m:r>
          <w:del w:id="158" w:author="Honglei Ren" w:date="2022-06-28T11:27:00Z">
            <w:rPr>
              <w:rFonts w:ascii="Cambria Math" w:hAnsi="Cambria Math"/>
              <w:color w:val="000000" w:themeColor="text1"/>
            </w:rPr>
            <m:t xml:space="preserve"> </m:t>
          </w:del>
        </m:r>
        <m:d>
          <m:dPr>
            <m:begChr m:val="|"/>
            <m:endChr m:val="|"/>
            <m:ctrlPr>
              <w:ins w:id="159" w:author="Honglei Ren" w:date="2022-06-28T12:51:00Z">
                <w:del w:id="160" w:author="Honglei Ren" w:date="2022-06-28T11:27:00Z">
                  <w:rPr>
                    <w:rFonts w:ascii="Cambria Math" w:hAnsi="Cambria Math"/>
                    <w:color w:val="000000" w:themeColor="text1"/>
                  </w:rPr>
                </w:del>
              </w:ins>
            </m:ctrlPr>
          </m:dPr>
          <m:e>
            <m:d>
              <m:dPr>
                <m:begChr m:val="|"/>
                <m:endChr m:val="|"/>
                <m:ctrlPr>
                  <w:ins w:id="161" w:author="Honglei Ren" w:date="2022-06-28T12:51:00Z">
                    <w:del w:id="162" w:author="Honglei Ren" w:date="2022-06-28T11:27:00Z">
                      <w:rPr>
                        <w:rFonts w:ascii="Cambria Math" w:hAnsi="Cambria Math"/>
                        <w:color w:val="000000" w:themeColor="text1"/>
                      </w:rPr>
                    </w:del>
                  </w:ins>
                </m:ctrlPr>
              </m:dPr>
              <m:e>
                <m:r>
                  <w:del w:id="163" w:author="Honglei Ren" w:date="2022-06-28T11:27:00Z">
                    <w:rPr>
                      <w:rFonts w:ascii="Cambria Math" w:hAnsi="Cambria Math"/>
                      <w:color w:val="000000" w:themeColor="text1"/>
                    </w:rPr>
                    <m:t>x-</m:t>
                  </w:del>
                </m:r>
                <m:sSup>
                  <m:sSupPr>
                    <m:ctrlPr>
                      <w:ins w:id="164" w:author="Honglei Ren" w:date="2022-06-28T12:51:00Z">
                        <w:del w:id="165" w:author="Honglei Ren" w:date="2022-06-28T11:27:00Z">
                          <w:rPr>
                            <w:rFonts w:ascii="Cambria Math" w:hAnsi="Cambria Math"/>
                            <w:color w:val="000000" w:themeColor="text1"/>
                          </w:rPr>
                        </w:del>
                      </w:ins>
                    </m:ctrlPr>
                  </m:sSupPr>
                  <m:e>
                    <m:r>
                      <w:del w:id="166" w:author="Honglei Ren" w:date="2022-06-28T11:27:00Z">
                        <w:rPr>
                          <w:rFonts w:ascii="Cambria Math" w:hAnsi="Cambria Math"/>
                          <w:color w:val="000000" w:themeColor="text1"/>
                        </w:rPr>
                        <m:t>r</m:t>
                      </w:del>
                    </m:r>
                  </m:e>
                  <m:sup>
                    <m:r>
                      <w:del w:id="167" w:author="Honglei Ren" w:date="2022-06-28T11:27:00Z">
                        <w:rPr>
                          <w:rFonts w:ascii="Cambria Math" w:hAnsi="Cambria Math" w:hint="eastAsia"/>
                          <w:color w:val="000000" w:themeColor="text1"/>
                        </w:rPr>
                        <m:t>'</m:t>
                      </w:del>
                    </m:r>
                  </m:sup>
                </m:sSup>
              </m:e>
            </m:d>
          </m:e>
        </m:d>
        <m:r>
          <w:del w:id="168" w:author="Honglei Ren" w:date="2022-06-28T11:27:00Z">
            <w:rPr>
              <w:rFonts w:ascii="Cambria Math" w:hAnsi="Cambria Math"/>
              <w:color w:val="000000" w:themeColor="text1"/>
            </w:rPr>
            <m:t xml:space="preserve">,∀ </m:t>
          </w:del>
        </m:r>
        <m:sSup>
          <m:sSupPr>
            <m:ctrlPr>
              <w:ins w:id="169" w:author="Honglei Ren" w:date="2022-06-28T12:51:00Z">
                <w:del w:id="170" w:author="Honglei Ren" w:date="2022-06-28T11:27:00Z">
                  <w:rPr>
                    <w:rFonts w:ascii="Cambria Math" w:hAnsi="Cambria Math"/>
                    <w:color w:val="000000" w:themeColor="text1"/>
                  </w:rPr>
                </w:del>
              </w:ins>
            </m:ctrlPr>
          </m:sSupPr>
          <m:e>
            <m:r>
              <w:del w:id="171" w:author="Honglei Ren" w:date="2022-06-28T11:27:00Z">
                <w:rPr>
                  <w:rFonts w:ascii="Cambria Math" w:hAnsi="Cambria Math"/>
                  <w:color w:val="000000" w:themeColor="text1"/>
                </w:rPr>
                <m:t>r</m:t>
              </w:del>
            </m:r>
            <m:r>
              <w:del w:id="172" w:author="Honglei Ren" w:date="2022-06-28T11:27:00Z">
                <w:rPr>
                  <w:rFonts w:ascii="Cambria Math" w:hAnsi="Cambria Math" w:hint="eastAsia"/>
                  <w:color w:val="000000" w:themeColor="text1"/>
                </w:rPr>
                <m:t>'∈</m:t>
              </w:del>
            </m:r>
            <m:r>
              <w:del w:id="173" w:author="Honglei Ren" w:date="2022-06-28T11:27:00Z">
                <w:rPr>
                  <w:rFonts w:ascii="Cambria Math" w:hAnsi="Cambria Math"/>
                  <w:color w:val="000000" w:themeColor="text1"/>
                </w:rPr>
                <m:t>C</m:t>
              </w:del>
            </m:r>
          </m:e>
          <m:sup/>
        </m:sSup>
        <m:r>
          <w:del w:id="174" w:author="Honglei Ren" w:date="2022-06-28T11:27:00Z">
            <w:rPr>
              <w:rFonts w:ascii="Cambria Math" w:hAnsi="Cambria Math"/>
              <w:color w:val="000000" w:themeColor="text1"/>
            </w:rPr>
            <m:t>}</m:t>
          </w:del>
        </m:r>
        <m:r>
          <w:rPr>
            <w:rFonts w:ascii="Cambria Math" w:hAnsi="Cambria Math"/>
            <w:color w:val="000000" w:themeColor="text1"/>
          </w:rPr>
          <m:t xml:space="preserve"> </m:t>
        </m:r>
      </m:oMath>
      <w:r w:rsidR="00042D83" w:rsidRPr="00904A29">
        <w:rPr>
          <w:color w:val="000000" w:themeColor="text1"/>
        </w:rPr>
        <w:tab/>
      </w:r>
      <w:r w:rsidR="00042D83" w:rsidRPr="00904A29">
        <w:rPr>
          <w:color w:val="000000" w:themeColor="text1"/>
        </w:rPr>
        <w:tab/>
        <w:t>(1)</w:t>
      </w:r>
    </w:p>
    <w:p w14:paraId="1A0007E1" w14:textId="511B1798" w:rsidR="00042D83" w:rsidRPr="00904A29" w:rsidRDefault="008F5425" w:rsidP="002369FB">
      <w:pPr>
        <w:jc w:val="both"/>
        <w:rPr>
          <w:color w:val="000000" w:themeColor="text1"/>
        </w:rPr>
      </w:pPr>
      <w:r w:rsidRPr="00904A29">
        <w:rPr>
          <w:color w:val="000000" w:themeColor="text1"/>
        </w:rPr>
        <w:t>w</w:t>
      </w:r>
      <w:r w:rsidR="00042D83" w:rsidRPr="00904A29">
        <w:rPr>
          <w:color w:val="000000" w:themeColor="text1"/>
        </w:rPr>
        <w:t xml:space="preserve">here </w:t>
      </w:r>
      <m:oMath>
        <m:r>
          <w:rPr>
            <w:rFonts w:ascii="Cambria Math" w:hAnsi="Cambria Math"/>
            <w:color w:val="000000" w:themeColor="text1"/>
          </w:rPr>
          <m:t>C</m:t>
        </m:r>
      </m:oMath>
      <w:r w:rsidR="00042D83" w:rsidRPr="00904A29">
        <w:rPr>
          <w:color w:val="000000" w:themeColor="text1"/>
        </w:rPr>
        <w:t xml:space="preserve"> is the set of coordinates for all the cells or spots, and</w:t>
      </w:r>
      <w:r w:rsidR="00BE76D0" w:rsidRPr="00904A29">
        <w:rPr>
          <w:color w:val="000000" w:themeColor="text1"/>
        </w:rPr>
        <w:t xml:space="preserve"> </w:t>
      </w:r>
      <m:oMath>
        <m:d>
          <m:dPr>
            <m:begChr m:val="|"/>
            <m:endChr m:val="|"/>
            <m:ctrlPr>
              <w:ins w:id="175" w:author="Honglei Ren" w:date="2022-06-28T12:51:00Z">
                <w:rPr>
                  <w:rFonts w:ascii="Cambria Math" w:hAnsi="Cambria Math"/>
                  <w:color w:val="000000" w:themeColor="text1"/>
                </w:rPr>
              </w:ins>
            </m:ctrlPr>
          </m:dPr>
          <m:e>
            <m:d>
              <m:dPr>
                <m:begChr m:val="|"/>
                <m:endChr m:val="|"/>
                <m:ctrlPr>
                  <w:ins w:id="176" w:author="Honglei Ren" w:date="2022-06-28T12:51:00Z">
                    <w:rPr>
                      <w:rFonts w:ascii="Cambria Math" w:hAnsi="Cambria Math"/>
                      <w:color w:val="000000" w:themeColor="text1"/>
                    </w:rPr>
                  </w:ins>
                </m:ctrlPr>
              </m:dPr>
              <m:e>
                <m:r>
                  <w:rPr>
                    <w:rFonts w:ascii="Cambria Math" w:hAnsi="Cambria Math"/>
                    <w:color w:val="000000" w:themeColor="text1"/>
                  </w:rPr>
                  <m:t>∙</m:t>
                </m:r>
              </m:e>
            </m:d>
          </m:e>
        </m:d>
      </m:oMath>
      <w:r w:rsidR="00606578" w:rsidRPr="00904A29">
        <w:rPr>
          <w:color w:val="000000" w:themeColor="text1"/>
        </w:rPr>
        <w:t xml:space="preserve"> is</w:t>
      </w:r>
      <w:r w:rsidR="00042D83" w:rsidRPr="00904A29">
        <w:rPr>
          <w:color w:val="000000" w:themeColor="text1"/>
        </w:rPr>
        <w:t xml:space="preserve"> </w:t>
      </w:r>
      <w:r w:rsidR="007E4499" w:rsidRPr="00904A29">
        <w:rPr>
          <w:color w:val="000000" w:themeColor="text1"/>
        </w:rPr>
        <w:t xml:space="preserve">the </w:t>
      </w:r>
      <w:r w:rsidR="00042D83" w:rsidRPr="00904A29">
        <w:rPr>
          <w:color w:val="000000" w:themeColor="text1"/>
        </w:rPr>
        <w:t xml:space="preserve">Euclidean </w:t>
      </w:r>
      <w:proofErr w:type="gramStart"/>
      <w:r w:rsidR="007F741A" w:rsidRPr="00904A29">
        <w:rPr>
          <w:color w:val="000000" w:themeColor="text1"/>
        </w:rPr>
        <w:t>distance</w:t>
      </w:r>
      <w:r w:rsidR="009C6AEF" w:rsidRPr="00904A29">
        <w:rPr>
          <w:color w:val="000000" w:themeColor="text1"/>
        </w:rPr>
        <w:t>.</w:t>
      </w:r>
      <w:proofErr w:type="gramEnd"/>
      <w:r w:rsidR="00042D83" w:rsidRPr="00904A29">
        <w:rPr>
          <w:color w:val="000000" w:themeColor="text1"/>
        </w:rPr>
        <w:t xml:space="preserve"> Next, the 1-skeleton of the alpha complex</w:t>
      </w:r>
      <w:r w:rsidR="004127EB" w:rsidRPr="00904A29">
        <w:rPr>
          <w:color w:val="000000" w:themeColor="text1"/>
        </w:rPr>
        <w:fldChar w:fldCharType="begin" w:fldLock="1"/>
      </w:r>
      <w:r w:rsidR="00072D12" w:rsidRPr="00904A29">
        <w:rPr>
          <w:color w:val="000000" w:themeColor="text1"/>
        </w:rPr>
        <w:instrText>ADDIN paperpile_citation &lt;clusterId&gt;N343U491Q781O574&lt;/clusterId&gt;&lt;metadata&gt;&lt;citation&gt;&lt;id&gt;1997fc24-ed33-4733-9989-eaf771181933&lt;/id&gt;&lt;/citation&gt;&lt;/metadata&gt;&lt;data&gt;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&lt;/data&gt; \* MERGEFORMAT</w:instrText>
      </w:r>
      <w:r w:rsidR="004127EB" w:rsidRPr="00904A29">
        <w:rPr>
          <w:color w:val="000000" w:themeColor="text1"/>
        </w:rPr>
        <w:fldChar w:fldCharType="separate"/>
      </w:r>
      <w:r w:rsidR="008A5078" w:rsidRPr="00B65855">
        <w:rPr>
          <w:color w:val="000000" w:themeColor="text1"/>
          <w:vertAlign w:val="superscript"/>
        </w:rPr>
        <w:t>68</w:t>
      </w:r>
      <w:r w:rsidR="004127EB" w:rsidRPr="00904A29">
        <w:rPr>
          <w:color w:val="000000" w:themeColor="text1"/>
        </w:rPr>
        <w:fldChar w:fldCharType="end"/>
      </w:r>
      <w:r w:rsidR="00042D83" w:rsidRPr="00904A29">
        <w:rPr>
          <w:color w:val="000000" w:themeColor="text1"/>
        </w:rPr>
        <w:t xml:space="preserve"> is used to determine the neighborhood edges </w:t>
      </w:r>
      <m:oMath>
        <m:r>
          <m:rPr>
            <m:sty m:val="bi"/>
          </m:rPr>
          <w:rPr>
            <w:rFonts w:ascii="Cambria Math" w:hAnsi="Cambria Math"/>
            <w:color w:val="000000" w:themeColor="text1"/>
          </w:rPr>
          <m:t>E</m:t>
        </m:r>
      </m:oMath>
      <w:r w:rsidR="00042D83" w:rsidRPr="00904A29">
        <w:rPr>
          <w:color w:val="000000" w:themeColor="text1"/>
        </w:rPr>
        <w:t xml:space="preserve"> of the spots, which can be formulated as follows:</w:t>
      </w:r>
    </w:p>
    <w:p w14:paraId="0E3B116B" w14:textId="314EC544" w:rsidR="00042D83" w:rsidRPr="00904A29" w:rsidRDefault="00037D2B" w:rsidP="002369FB">
      <w:pPr>
        <w:ind w:left="1440" w:firstLine="720"/>
        <w:jc w:val="both"/>
        <w:rPr>
          <w:color w:val="000000" w:themeColor="text1"/>
        </w:rPr>
      </w:pPr>
      <m:oMath>
        <m:r>
          <m:rPr>
            <m:sty m:val="bi"/>
          </m:rPr>
          <w:rPr>
            <w:rFonts w:ascii="Cambria Math" w:hAnsi="Cambria Math"/>
            <w:color w:val="000000" w:themeColor="text1"/>
          </w:rPr>
          <m:t>E</m:t>
        </m:r>
        <m:r>
          <w:rPr>
            <w:rFonts w:ascii="Cambria Math" w:hAnsi="Cambria Math"/>
            <w:color w:val="000000" w:themeColor="text1"/>
          </w:rPr>
          <m:t>={(i,j) |</m:t>
        </m:r>
        <m:sSub>
          <m:sSubPr>
            <m:ctrlPr>
              <w:ins w:id="177" w:author="Honglei Ren" w:date="2022-06-28T12:51:00Z">
                <w:rPr>
                  <w:rFonts w:ascii="Cambria Math" w:hAnsi="Cambria Math"/>
                  <w:color w:val="000000" w:themeColor="text1"/>
                </w:rPr>
              </w:ins>
            </m:ctrlPr>
          </m:sSubPr>
          <m:e>
            <m:r>
              <w:rPr>
                <w:rFonts w:ascii="Cambria Math" w:hAnsi="Cambria Math" w:hint="eastAsia"/>
                <w:color w:val="000000" w:themeColor="text1"/>
              </w:rPr>
              <m:t>∩</m:t>
            </m:r>
          </m:e>
          <m:sub>
            <m:r>
              <w:rPr>
                <w:rFonts w:ascii="Cambria Math" w:hAnsi="Cambria Math"/>
                <w:color w:val="000000" w:themeColor="text1"/>
              </w:rPr>
              <m:t>k</m:t>
            </m:r>
            <m:r>
              <w:rPr>
                <w:rFonts w:ascii="Cambria Math" w:hAnsi="Cambria Math" w:hint="eastAsia"/>
                <w:color w:val="000000" w:themeColor="text1"/>
              </w:rPr>
              <m:t>∈</m:t>
            </m:r>
            <m:r>
              <w:rPr>
                <w:rFonts w:ascii="Cambria Math" w:hAnsi="Cambria Math"/>
                <w:color w:val="000000" w:themeColor="text1"/>
              </w:rPr>
              <m:t>{i,j}</m:t>
            </m:r>
          </m:sub>
        </m:sSub>
        <m:r>
          <w:rPr>
            <w:rFonts w:ascii="Cambria Math" w:hAnsi="Cambria Math"/>
            <w:color w:val="000000" w:themeColor="text1"/>
          </w:rPr>
          <m:t>(V(</m:t>
        </m:r>
        <m:sSub>
          <m:sSubPr>
            <m:ctrlPr>
              <w:ins w:id="178" w:author="Honglei Ren" w:date="2022-06-28T12:51:00Z">
                <w:rPr>
                  <w:rFonts w:ascii="Cambria Math" w:hAnsi="Cambria Math"/>
                  <w:color w:val="000000" w:themeColor="text1"/>
                </w:rPr>
              </w:ins>
            </m:ctrlPr>
          </m:sSubPr>
          <m:e>
            <m:r>
              <w:rPr>
                <w:rFonts w:ascii="Cambria Math" w:hAnsi="Cambria Math"/>
                <w:color w:val="000000" w:themeColor="text1"/>
              </w:rPr>
              <m:t>r</m:t>
            </m:r>
          </m:e>
          <m:sub>
            <m:r>
              <w:rPr>
                <w:rFonts w:ascii="Cambria Math" w:hAnsi="Cambria Math"/>
                <w:color w:val="000000" w:themeColor="text1"/>
              </w:rPr>
              <m:t>k</m:t>
            </m:r>
          </m:sub>
        </m:sSub>
        <m:r>
          <w:rPr>
            <w:rFonts w:ascii="Cambria Math" w:hAnsi="Cambria Math"/>
            <w:color w:val="000000" w:themeColor="text1"/>
          </w:rPr>
          <m:t xml:space="preserve">) </m:t>
        </m:r>
        <m:r>
          <w:rPr>
            <w:rFonts w:ascii="Cambria Math" w:hAnsi="Cambria Math" w:hint="eastAsia"/>
            <w:color w:val="000000" w:themeColor="text1"/>
          </w:rPr>
          <m:t>∩</m:t>
        </m:r>
        <m:r>
          <w:rPr>
            <w:rFonts w:ascii="Cambria Math" w:hAnsi="Cambria Math"/>
            <w:color w:val="000000" w:themeColor="text1"/>
          </w:rPr>
          <m:t xml:space="preserve"> B(</m:t>
        </m:r>
        <m:sSub>
          <m:sSubPr>
            <m:ctrlPr>
              <w:ins w:id="179" w:author="Honglei Ren" w:date="2022-06-28T12:51:00Z">
                <w:rPr>
                  <w:rFonts w:ascii="Cambria Math" w:hAnsi="Cambria Math"/>
                  <w:color w:val="000000" w:themeColor="text1"/>
                </w:rPr>
              </w:ins>
            </m:ctrlPr>
          </m:sSubPr>
          <m:e>
            <m:r>
              <w:rPr>
                <w:rFonts w:ascii="Cambria Math" w:hAnsi="Cambria Math"/>
                <w:color w:val="000000" w:themeColor="text1"/>
              </w:rPr>
              <m:t>r</m:t>
            </m:r>
          </m:e>
          <m:sub>
            <m:r>
              <w:rPr>
                <w:rFonts w:ascii="Cambria Math" w:hAnsi="Cambria Math"/>
                <w:color w:val="000000" w:themeColor="text1"/>
              </w:rPr>
              <m:t>k</m:t>
            </m:r>
          </m:sub>
        </m:sSub>
        <m:r>
          <w:rPr>
            <w:rFonts w:ascii="Cambria Math" w:hAnsi="Cambria Math"/>
            <w:color w:val="000000" w:themeColor="text1"/>
          </w:rPr>
          <m:t>,δ))}</m:t>
        </m:r>
      </m:oMath>
      <w:r w:rsidR="00042D83" w:rsidRPr="00904A29">
        <w:rPr>
          <w:color w:val="000000" w:themeColor="text1"/>
        </w:rPr>
        <w:tab/>
      </w:r>
      <w:r w:rsidR="00042D83" w:rsidRPr="00904A29">
        <w:rPr>
          <w:color w:val="000000" w:themeColor="text1"/>
        </w:rPr>
        <w:tab/>
      </w:r>
      <w:r w:rsidR="00042D83" w:rsidRPr="00904A29">
        <w:rPr>
          <w:color w:val="000000" w:themeColor="text1"/>
        </w:rPr>
        <w:tab/>
        <w:t xml:space="preserve"> (2)</w:t>
      </w:r>
    </w:p>
    <w:p w14:paraId="0B17DEB6" w14:textId="3F8AB51E" w:rsidR="00042D83" w:rsidRPr="00904A29" w:rsidRDefault="00042D83" w:rsidP="002369FB">
      <w:pPr>
        <w:jc w:val="both"/>
        <w:rPr>
          <w:color w:val="000000" w:themeColor="text1"/>
        </w:rPr>
      </w:pPr>
      <w:r w:rsidRPr="00904A29">
        <w:rPr>
          <w:color w:val="000000" w:themeColor="text1"/>
        </w:rPr>
        <w:t xml:space="preserve">Where </w:t>
      </w:r>
      <m:oMath>
        <m:r>
          <w:rPr>
            <w:rFonts w:ascii="Cambria Math" w:hAnsi="Cambria Math"/>
            <w:color w:val="000000" w:themeColor="text1"/>
          </w:rPr>
          <m:t>B(x,δ)</m:t>
        </m:r>
      </m:oMath>
      <w:r w:rsidRPr="00904A29">
        <w:rPr>
          <w:color w:val="000000" w:themeColor="text1"/>
        </w:rPr>
        <w:t xml:space="preserve"> is a circle area in </w:t>
      </w:r>
      <m:oMath>
        <m:sSup>
          <m:sSupPr>
            <m:ctrlPr>
              <w:ins w:id="180" w:author="Honglei Ren" w:date="2022-06-28T11:33:00Z">
                <w:rPr>
                  <w:rFonts w:ascii="Cambria Math" w:hAnsi="Cambria Math"/>
                  <w:color w:val="000000" w:themeColor="text1"/>
                </w:rPr>
              </w:ins>
            </m:ctrlPr>
          </m:sSupPr>
          <m:e>
            <m:r>
              <w:ins w:id="181" w:author="Honglei Ren" w:date="2022-06-28T11:33:00Z">
                <m:rPr>
                  <m:scr m:val="double-struck"/>
                  <m:sty m:val="p"/>
                </m:rPr>
                <w:rPr>
                  <w:rFonts w:ascii="Cambria Math" w:hAnsi="Cambria Math"/>
                  <w:color w:val="000000" w:themeColor="text1"/>
                </w:rPr>
                <m:t>R</m:t>
              </w:ins>
            </m:r>
          </m:e>
          <m:sup>
            <m:r>
              <w:ins w:id="182" w:author="Honglei Ren" w:date="2022-06-28T11:33:00Z">
                <m:rPr>
                  <m:sty m:val="p"/>
                </m:rPr>
                <w:rPr>
                  <w:rFonts w:ascii="Cambria Math" w:hAnsi="Cambria Math"/>
                  <w:color w:val="000000" w:themeColor="text1"/>
                </w:rPr>
                <m:t>2</m:t>
              </w:ins>
            </m:r>
          </m:sup>
        </m:sSup>
        <m:r>
          <w:ins w:id="183" w:author="Honglei Ren" w:date="2022-06-28T11:33:00Z">
            <m:rPr>
              <m:sty m:val="p"/>
            </m:rPr>
            <w:rPr>
              <w:rFonts w:ascii="Cambria Math" w:hAnsi="Cambria Math"/>
              <w:color w:val="000000" w:themeColor="text1"/>
            </w:rPr>
            <m:t xml:space="preserve"> </m:t>
          </w:ins>
        </m:r>
        <m:sSup>
          <m:sSupPr>
            <m:ctrlPr>
              <w:ins w:id="184" w:author="Honglei Ren" w:date="2022-06-28T12:51:00Z">
                <w:del w:id="185" w:author="Honglei Ren" w:date="2022-06-28T11:32:00Z">
                  <w:rPr>
                    <w:rFonts w:ascii="Cambria Math" w:hAnsi="Cambria Math"/>
                    <w:color w:val="000000" w:themeColor="text1"/>
                  </w:rPr>
                </w:del>
              </w:ins>
            </m:ctrlPr>
          </m:sSupPr>
          <m:e>
            <m:r>
              <w:del w:id="186" w:author="Honglei Ren" w:date="2022-06-28T11:32:00Z">
                <w:rPr>
                  <w:rFonts w:ascii="Cambria Math" w:hAnsi="Cambria Math"/>
                  <w:color w:val="000000" w:themeColor="text1"/>
                </w:rPr>
                <m:t>R</m:t>
              </w:del>
            </m:r>
          </m:e>
          <m:sup>
            <m:r>
              <w:del w:id="187" w:author="Honglei Ren" w:date="2022-06-28T11:32:00Z">
                <w:rPr>
                  <w:rFonts w:ascii="Cambria Math" w:hAnsi="Cambria Math"/>
                  <w:color w:val="000000" w:themeColor="text1"/>
                </w:rPr>
                <m:t>2</m:t>
              </w:del>
            </m:r>
          </m:sup>
        </m:sSup>
      </m:oMath>
      <w:del w:id="188" w:author="Honglei Ren" w:date="2022-06-28T11:32:00Z">
        <w:r w:rsidRPr="00904A29">
          <w:rPr>
            <w:color w:val="000000" w:themeColor="text1"/>
          </w:rPr>
          <w:delText xml:space="preserve"> </w:delText>
        </w:r>
      </w:del>
      <w:r w:rsidRPr="00904A29">
        <w:rPr>
          <w:color w:val="000000" w:themeColor="text1"/>
        </w:rPr>
        <w:t xml:space="preserve">centered at </w:t>
      </w:r>
      <m:oMath>
        <m:r>
          <w:rPr>
            <w:rFonts w:ascii="Cambria Math" w:hAnsi="Cambria Math"/>
            <w:color w:val="000000" w:themeColor="text1"/>
          </w:rPr>
          <m:t>x</m:t>
        </m:r>
      </m:oMath>
      <w:r w:rsidRPr="00904A29">
        <w:rPr>
          <w:color w:val="000000" w:themeColor="text1"/>
        </w:rPr>
        <w:t xml:space="preserve"> with a radius </w:t>
      </w:r>
      <m:oMath>
        <m:r>
          <w:rPr>
            <w:rFonts w:ascii="Cambria Math" w:hAnsi="Cambria Math"/>
            <w:color w:val="000000" w:themeColor="text1"/>
          </w:rPr>
          <m:t>δ</m:t>
        </m:r>
      </m:oMath>
      <w:r w:rsidRPr="00904A29">
        <w:rPr>
          <w:color w:val="000000" w:themeColor="text1"/>
        </w:rPr>
        <w:t xml:space="preserve">. The radius </w:t>
      </w:r>
      <m:oMath>
        <m:r>
          <w:rPr>
            <w:rFonts w:ascii="Cambria Math" w:hAnsi="Cambria Math"/>
            <w:color w:val="000000" w:themeColor="text1"/>
          </w:rPr>
          <m:t>δ</m:t>
        </m:r>
      </m:oMath>
      <w:r w:rsidRPr="00904A29">
        <w:rPr>
          <w:color w:val="000000" w:themeColor="text1"/>
        </w:rPr>
        <w:t xml:space="preserve"> is estimated by the mean distance of k nearest neighbors of the spot. </w:t>
      </w:r>
      <w:r w:rsidR="00931AED" w:rsidRPr="00904A29">
        <w:rPr>
          <w:color w:val="000000" w:themeColor="text1"/>
        </w:rPr>
        <w:t>In k-nearest-neighbor-based method, the edges of SEG</w:t>
      </w:r>
      <w:r w:rsidR="00F95EB7" w:rsidRPr="00904A29">
        <w:rPr>
          <w:color w:val="000000" w:themeColor="text1"/>
        </w:rPr>
        <w:t xml:space="preserve"> </w:t>
      </w:r>
      <w:r w:rsidR="00220415" w:rsidRPr="00904A29">
        <w:rPr>
          <w:color w:val="000000" w:themeColor="text1"/>
        </w:rPr>
        <w:t xml:space="preserve">are </w:t>
      </w:r>
      <w:r w:rsidR="00931AED" w:rsidRPr="00904A29">
        <w:rPr>
          <w:color w:val="000000" w:themeColor="text1"/>
        </w:rPr>
        <w:t>built</w:t>
      </w:r>
      <w:r w:rsidR="00F95EB7" w:rsidRPr="00904A29">
        <w:rPr>
          <w:color w:val="000000" w:themeColor="text1"/>
        </w:rPr>
        <w:t xml:space="preserve"> based on the </w:t>
      </w:r>
      <w:r w:rsidR="007B6538" w:rsidRPr="00904A29">
        <w:rPr>
          <w:color w:val="000000" w:themeColor="text1"/>
        </w:rPr>
        <w:t>top k nearest neighbors</w:t>
      </w:r>
      <w:r w:rsidR="00931AED" w:rsidRPr="00904A29">
        <w:rPr>
          <w:color w:val="000000" w:themeColor="text1"/>
        </w:rPr>
        <w:t xml:space="preserve"> of cells</w:t>
      </w:r>
      <w:r w:rsidRPr="00904A29">
        <w:rPr>
          <w:color w:val="000000" w:themeColor="text1"/>
        </w:rPr>
        <w:t>.</w:t>
      </w:r>
    </w:p>
    <w:p w14:paraId="2DC79F5F" w14:textId="77777777" w:rsidR="00042D83" w:rsidRPr="00904A29" w:rsidRDefault="00042D83" w:rsidP="00042D83">
      <w:pPr>
        <w:spacing w:line="360" w:lineRule="auto"/>
        <w:rPr>
          <w:color w:val="000000" w:themeColor="text1"/>
          <w:sz w:val="26"/>
          <w:szCs w:val="26"/>
        </w:rPr>
      </w:pPr>
    </w:p>
    <w:p w14:paraId="5E39BC47" w14:textId="14A3962A" w:rsidR="00042D83" w:rsidRPr="00904A29" w:rsidRDefault="00A760FE" w:rsidP="002E184D">
      <w:pPr>
        <w:rPr>
          <w:b/>
          <w:color w:val="000000" w:themeColor="text1"/>
          <w:sz w:val="24"/>
          <w:szCs w:val="24"/>
        </w:rPr>
      </w:pPr>
      <w:r w:rsidRPr="00904A29">
        <w:rPr>
          <w:b/>
          <w:color w:val="000000" w:themeColor="text1"/>
          <w:sz w:val="24"/>
          <w:szCs w:val="24"/>
        </w:rPr>
        <w:t>Spatially-regularized Deep Graph Infomax</w:t>
      </w:r>
    </w:p>
    <w:p w14:paraId="255F4A0F" w14:textId="0D639ED7" w:rsidR="00231C27" w:rsidRPr="00904A29" w:rsidRDefault="00042D83" w:rsidP="00DD1F1F">
      <w:pPr>
        <w:jc w:val="both"/>
        <w:rPr>
          <w:color w:val="000000" w:themeColor="text1"/>
        </w:rPr>
      </w:pPr>
      <w:r w:rsidRPr="00904A29">
        <w:rPr>
          <w:color w:val="000000" w:themeColor="text1"/>
        </w:rPr>
        <w:lastRenderedPageBreak/>
        <w:t>To encode the ST data into low-dimensional embeddings of cells</w:t>
      </w:r>
      <w:r w:rsidR="00985969" w:rsidRPr="00904A29">
        <w:rPr>
          <w:color w:val="000000" w:themeColor="text1"/>
        </w:rPr>
        <w:t xml:space="preserve"> or spots</w:t>
      </w:r>
      <w:r w:rsidRPr="00904A29">
        <w:rPr>
          <w:color w:val="000000" w:themeColor="text1"/>
        </w:rPr>
        <w:t xml:space="preserve">, we </w:t>
      </w:r>
      <w:r w:rsidR="00DF1668" w:rsidRPr="00904A29">
        <w:rPr>
          <w:color w:val="000000" w:themeColor="text1"/>
        </w:rPr>
        <w:t xml:space="preserve">use </w:t>
      </w:r>
      <w:r w:rsidRPr="00904A29">
        <w:rPr>
          <w:color w:val="000000" w:themeColor="text1"/>
        </w:rPr>
        <w:t>the Deep Graph Infomax</w:t>
      </w:r>
      <w:r w:rsidR="008B1AFD" w:rsidRPr="00904A29">
        <w:rPr>
          <w:color w:val="000000" w:themeColor="text1"/>
        </w:rPr>
        <w:t xml:space="preserve"> </w:t>
      </w:r>
      <w:r w:rsidRPr="00904A29">
        <w:rPr>
          <w:color w:val="000000" w:themeColor="text1"/>
        </w:rPr>
        <w:t>(DGI)</w:t>
      </w:r>
      <w:r w:rsidR="00010EB3" w:rsidRPr="00904A29">
        <w:rPr>
          <w:color w:val="000000" w:themeColor="text1"/>
        </w:rPr>
        <w:fldChar w:fldCharType="begin" w:fldLock="1"/>
      </w:r>
      <w:r w:rsidR="007D1254" w:rsidRPr="00904A29">
        <w:rPr>
          <w:color w:val="000000" w:themeColor="text1"/>
        </w:rPr>
        <w:instrText>ADDIN paperpile_citation &lt;clusterId&gt;N976A153P743U447&lt;/clusterId&gt;&lt;metadata&gt;&lt;citation&gt;&lt;id&gt;950107b5-d525-4572-a56b-c0c7b76cb795&lt;/id&gt;&lt;/citation&gt;&lt;/metadata&gt;&lt;data&gt;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&lt;/data&gt; \* MERGEFORMAT</w:instrText>
      </w:r>
      <w:r w:rsidR="00010EB3" w:rsidRPr="00904A29">
        <w:rPr>
          <w:color w:val="000000" w:themeColor="text1"/>
        </w:rPr>
        <w:fldChar w:fldCharType="separate"/>
      </w:r>
      <w:r w:rsidR="008A5078" w:rsidRPr="00B65855">
        <w:rPr>
          <w:color w:val="000000" w:themeColor="text1"/>
          <w:vertAlign w:val="superscript"/>
        </w:rPr>
        <w:t>39</w:t>
      </w:r>
      <w:r w:rsidR="00010EB3" w:rsidRPr="00904A29">
        <w:rPr>
          <w:color w:val="000000" w:themeColor="text1"/>
        </w:rPr>
        <w:fldChar w:fldCharType="end"/>
      </w:r>
      <w:r w:rsidR="00010EB3" w:rsidRPr="00904A29">
        <w:rPr>
          <w:color w:val="000000" w:themeColor="text1"/>
        </w:rPr>
        <w:t xml:space="preserve">, </w:t>
      </w:r>
      <w:r w:rsidRPr="00904A29">
        <w:rPr>
          <w:color w:val="000000" w:themeColor="text1"/>
        </w:rPr>
        <w:t>an unsupervised graph network</w:t>
      </w:r>
      <w:r w:rsidR="00855DC5" w:rsidRPr="00904A29">
        <w:rPr>
          <w:color w:val="000000" w:themeColor="text1"/>
        </w:rPr>
        <w:t>,</w:t>
      </w:r>
      <w:r w:rsidRPr="00904A29">
        <w:rPr>
          <w:color w:val="000000" w:themeColor="text1"/>
        </w:rPr>
        <w:t xml:space="preserve"> as the framework of our model. DGI has the advantage of capturing not only the cell expression patterns but also the cell neighborhood microenvironment, as well as high-level patterns, such as </w:t>
      </w:r>
      <w:r w:rsidR="00B66693" w:rsidRPr="00904A29">
        <w:rPr>
          <w:color w:val="000000" w:themeColor="text1"/>
        </w:rPr>
        <w:t xml:space="preserve">global or </w:t>
      </w:r>
      <w:r w:rsidRPr="00904A29">
        <w:rPr>
          <w:color w:val="000000" w:themeColor="text1"/>
        </w:rPr>
        <w:t xml:space="preserve">regional patterns. </w:t>
      </w:r>
      <w:r w:rsidR="00F01A5E" w:rsidRPr="00904A29">
        <w:rPr>
          <w:color w:val="000000" w:themeColor="text1"/>
        </w:rPr>
        <w:t>Specifically,</w:t>
      </w:r>
      <w:r w:rsidRPr="00904A29">
        <w:rPr>
          <w:color w:val="000000" w:themeColor="text1"/>
        </w:rPr>
        <w:t xml:space="preserve"> a two-layer Graph Convolutional Network</w:t>
      </w:r>
      <w:r w:rsidR="00D6097D" w:rsidRPr="00904A29">
        <w:rPr>
          <w:color w:val="000000" w:themeColor="text1"/>
        </w:rPr>
        <w:t xml:space="preserve"> </w:t>
      </w:r>
      <w:r w:rsidRPr="00904A29">
        <w:rPr>
          <w:color w:val="000000" w:themeColor="text1"/>
        </w:rPr>
        <w:t xml:space="preserve">(GCN) </w:t>
      </w:r>
      <w:r w:rsidR="00F01A5E" w:rsidRPr="00904A29">
        <w:rPr>
          <w:color w:val="000000" w:themeColor="text1"/>
        </w:rPr>
        <w:t xml:space="preserve">is used </w:t>
      </w:r>
      <w:r w:rsidRPr="00904A29">
        <w:rPr>
          <w:color w:val="000000" w:themeColor="text1"/>
        </w:rPr>
        <w:t>as the encoder</w:t>
      </w:r>
      <w:r w:rsidR="004A1D8C" w:rsidRPr="00904A29">
        <w:rPr>
          <w:color w:val="000000" w:themeColor="text1"/>
        </w:rPr>
        <w:t xml:space="preserve"> of DGI</w:t>
      </w:r>
      <w:r w:rsidR="0083500F" w:rsidRPr="00904A29">
        <w:rPr>
          <w:color w:val="000000" w:themeColor="text1"/>
        </w:rPr>
        <w:t xml:space="preserve"> with SEG as input</w:t>
      </w:r>
      <w:r w:rsidR="00D6097D" w:rsidRPr="00904A29">
        <w:rPr>
          <w:color w:val="000000" w:themeColor="text1"/>
        </w:rPr>
        <w:t>.</w:t>
      </w:r>
      <w:r w:rsidR="005B3524" w:rsidRPr="00904A29">
        <w:rPr>
          <w:color w:val="000000" w:themeColor="text1"/>
        </w:rPr>
        <w:t xml:space="preserve"> </w:t>
      </w:r>
      <w:r w:rsidR="00D6097D" w:rsidRPr="00904A29">
        <w:rPr>
          <w:color w:val="000000" w:themeColor="text1"/>
        </w:rPr>
        <w:t>The GCN</w:t>
      </w:r>
      <w:r w:rsidR="005B3524" w:rsidRPr="00904A29">
        <w:rPr>
          <w:color w:val="000000" w:themeColor="text1"/>
        </w:rPr>
        <w:t xml:space="preserve"> generate</w:t>
      </w:r>
      <w:r w:rsidR="001C1BC9" w:rsidRPr="00904A29">
        <w:rPr>
          <w:color w:val="000000" w:themeColor="text1"/>
        </w:rPr>
        <w:t>s</w:t>
      </w:r>
      <w:r w:rsidR="005B3524" w:rsidRPr="00904A29">
        <w:rPr>
          <w:color w:val="000000" w:themeColor="text1"/>
        </w:rPr>
        <w:t xml:space="preserve"> node embeddings </w:t>
      </w:r>
      <m:oMath>
        <m:r>
          <w:ins w:id="189" w:author="Honglei Ren" w:date="2022-06-28T11:31:00Z">
            <w:rPr>
              <w:rFonts w:ascii="Cambria Math" w:hAnsi="Cambria Math"/>
              <w:color w:val="000000" w:themeColor="text1"/>
            </w:rPr>
            <m:t>ε(</m:t>
          </w:ins>
        </m:r>
        <m:r>
          <w:ins w:id="190" w:author="Honglei Ren" w:date="2022-06-28T11:31:00Z">
            <m:rPr>
              <m:sty m:val="b"/>
            </m:rPr>
            <w:rPr>
              <w:rFonts w:ascii="Cambria Math" w:hAnsi="Cambria Math"/>
              <w:color w:val="000000" w:themeColor="text1"/>
            </w:rPr>
            <m:t>X</m:t>
          </w:ins>
        </m:r>
        <m:r>
          <w:ins w:id="191" w:author="Honglei Ren" w:date="2022-06-28T11:31:00Z">
            <w:rPr>
              <w:rFonts w:ascii="Cambria Math" w:hAnsi="Cambria Math"/>
              <w:color w:val="000000" w:themeColor="text1"/>
            </w:rPr>
            <m:t xml:space="preserve">, </m:t>
          </w:ins>
        </m:r>
        <m:r>
          <w:ins w:id="192" w:author="Honglei Ren" w:date="2022-06-28T11:31:00Z">
            <m:rPr>
              <m:sty m:val="b"/>
            </m:rPr>
            <w:rPr>
              <w:rFonts w:ascii="Cambria Math" w:hAnsi="Cambria Math"/>
              <w:color w:val="000000" w:themeColor="text1"/>
            </w:rPr>
            <m:t>A</m:t>
          </w:ins>
        </m:r>
        <m:r>
          <w:ins w:id="193" w:author="Honglei Ren" w:date="2022-06-28T11:31:00Z">
            <w:rPr>
              <w:rFonts w:ascii="Cambria Math" w:hAnsi="Cambria Math"/>
              <w:color w:val="000000" w:themeColor="text1"/>
            </w:rPr>
            <m:t>)=</m:t>
          </w:ins>
        </m:r>
        <m:r>
          <w:ins w:id="194" w:author="Honglei Ren" w:date="2022-06-28T11:31:00Z">
            <m:rPr>
              <m:sty m:val="b"/>
            </m:rPr>
            <w:rPr>
              <w:rFonts w:ascii="Cambria Math" w:hAnsi="Cambria Math"/>
              <w:color w:val="000000" w:themeColor="text1"/>
            </w:rPr>
            <m:t>H</m:t>
          </w:ins>
        </m:r>
        <m:r>
          <w:ins w:id="195" w:author="Honglei Ren" w:date="2022-06-28T11:31:00Z">
            <w:rPr>
              <w:rFonts w:ascii="Cambria Math" w:hAnsi="Cambria Math"/>
              <w:color w:val="000000" w:themeColor="text1"/>
            </w:rPr>
            <m:t>={</m:t>
          </w:ins>
        </m:r>
        <m:sSub>
          <m:sSubPr>
            <m:ctrlPr>
              <w:ins w:id="196" w:author="Honglei Ren" w:date="2022-06-28T11:31:00Z">
                <w:rPr>
                  <w:rFonts w:ascii="Cambria Math" w:hAnsi="Cambria Math"/>
                  <w:bCs/>
                  <w:color w:val="000000" w:themeColor="text1"/>
                </w:rPr>
              </w:ins>
            </m:ctrlPr>
          </m:sSubPr>
          <m:e>
            <m:r>
              <w:ins w:id="197" w:author="Honglei Ren" w:date="2022-06-28T11:31:00Z">
                <w:rPr>
                  <w:rFonts w:ascii="Cambria Math" w:hAnsi="Cambria Math"/>
                  <w:color w:val="000000" w:themeColor="text1"/>
                </w:rPr>
                <m:t>h</m:t>
              </w:ins>
            </m:r>
          </m:e>
          <m:sub>
            <m:r>
              <w:ins w:id="198" w:author="Honglei Ren" w:date="2022-06-28T11:31:00Z">
                <w:rPr>
                  <w:rFonts w:ascii="Cambria Math" w:hAnsi="Cambria Math"/>
                  <w:color w:val="000000" w:themeColor="text1"/>
                </w:rPr>
                <m:t>1</m:t>
              </w:ins>
            </m:r>
          </m:sub>
        </m:sSub>
        <m:r>
          <w:ins w:id="199" w:author="Honglei Ren" w:date="2022-06-28T11:31:00Z">
            <w:rPr>
              <w:rFonts w:ascii="Cambria Math" w:hAnsi="Cambria Math"/>
              <w:color w:val="000000" w:themeColor="text1"/>
            </w:rPr>
            <m:t xml:space="preserve">, </m:t>
          </w:ins>
        </m:r>
        <m:sSub>
          <m:sSubPr>
            <m:ctrlPr>
              <w:ins w:id="200" w:author="Honglei Ren" w:date="2022-06-28T11:31:00Z">
                <w:rPr>
                  <w:rFonts w:ascii="Cambria Math" w:hAnsi="Cambria Math"/>
                  <w:bCs/>
                  <w:color w:val="000000" w:themeColor="text1"/>
                </w:rPr>
              </w:ins>
            </m:ctrlPr>
          </m:sSubPr>
          <m:e>
            <m:r>
              <w:ins w:id="201" w:author="Honglei Ren" w:date="2022-06-28T11:31:00Z">
                <w:rPr>
                  <w:rFonts w:ascii="Cambria Math" w:hAnsi="Cambria Math"/>
                  <w:color w:val="000000" w:themeColor="text1"/>
                </w:rPr>
                <m:t>h</m:t>
              </w:ins>
            </m:r>
          </m:e>
          <m:sub>
            <m:r>
              <w:ins w:id="202" w:author="Honglei Ren" w:date="2022-06-28T11:31:00Z">
                <w:rPr>
                  <w:rFonts w:ascii="Cambria Math" w:hAnsi="Cambria Math"/>
                  <w:color w:val="000000" w:themeColor="text1"/>
                </w:rPr>
                <m:t>2</m:t>
              </w:ins>
            </m:r>
          </m:sub>
        </m:sSub>
        <m:r>
          <w:ins w:id="203" w:author="Honglei Ren" w:date="2022-06-28T11:31:00Z">
            <w:rPr>
              <w:rFonts w:ascii="Cambria Math" w:hAnsi="Cambria Math"/>
              <w:color w:val="000000" w:themeColor="text1"/>
            </w:rPr>
            <m:t xml:space="preserve">,.. , </m:t>
          </w:ins>
        </m:r>
        <m:sSub>
          <m:sSubPr>
            <m:ctrlPr>
              <w:ins w:id="204" w:author="Honglei Ren" w:date="2022-06-28T11:31:00Z">
                <w:rPr>
                  <w:rFonts w:ascii="Cambria Math" w:hAnsi="Cambria Math"/>
                  <w:bCs/>
                  <w:color w:val="000000" w:themeColor="text1"/>
                </w:rPr>
              </w:ins>
            </m:ctrlPr>
          </m:sSubPr>
          <m:e>
            <m:r>
              <w:ins w:id="205" w:author="Honglei Ren" w:date="2022-06-28T11:31:00Z">
                <w:rPr>
                  <w:rFonts w:ascii="Cambria Math" w:hAnsi="Cambria Math"/>
                  <w:color w:val="000000" w:themeColor="text1"/>
                </w:rPr>
                <m:t>h</m:t>
              </w:ins>
            </m:r>
          </m:e>
          <m:sub>
            <m:r>
              <w:ins w:id="206" w:author="Honglei Ren" w:date="2022-06-28T11:31:00Z">
                <w:rPr>
                  <w:rFonts w:ascii="Cambria Math" w:hAnsi="Cambria Math"/>
                  <w:color w:val="000000" w:themeColor="text1"/>
                </w:rPr>
                <m:t>n</m:t>
              </w:ins>
            </m:r>
          </m:sub>
        </m:sSub>
        <m:r>
          <w:ins w:id="207" w:author="Honglei Ren" w:date="2022-06-28T11:31:00Z">
            <w:rPr>
              <w:rFonts w:ascii="Cambria Math" w:hAnsi="Cambria Math"/>
              <w:color w:val="000000" w:themeColor="text1"/>
            </w:rPr>
            <m:t>}</m:t>
          </w:ins>
        </m:r>
        <m:r>
          <w:ins w:id="208" w:author="Honglei Ren" w:date="2022-06-28T11:31:00Z">
            <m:rPr>
              <m:sty m:val="p"/>
            </m:rPr>
            <w:rPr>
              <w:rFonts w:ascii="Cambria Math" w:hAnsi="Cambria Math"/>
              <w:color w:val="000000" w:themeColor="text1"/>
            </w:rPr>
            <m:t xml:space="preserve"> </m:t>
          </w:ins>
        </m:r>
        <m:r>
          <w:del w:id="209" w:author="Honglei Ren" w:date="2022-06-28T11:31:00Z">
            <w:rPr>
              <w:rFonts w:ascii="Cambria Math" w:hAnsi="Cambria Math"/>
              <w:color w:val="000000" w:themeColor="text1"/>
            </w:rPr>
            <m:t>ε(X,A) = H = {</m:t>
          </w:del>
        </m:r>
        <m:sSub>
          <m:sSubPr>
            <m:ctrlPr>
              <w:ins w:id="210" w:author="Honglei Ren" w:date="2022-06-28T12:51:00Z">
                <w:del w:id="211" w:author="Honglei Ren" w:date="2022-06-28T11:31:00Z">
                  <w:rPr>
                    <w:rFonts w:ascii="Cambria Math" w:hAnsi="Cambria Math"/>
                    <w:b/>
                    <w:color w:val="000000" w:themeColor="text1"/>
                  </w:rPr>
                </w:del>
              </w:ins>
            </m:ctrlPr>
          </m:sSubPr>
          <m:e>
            <m:r>
              <w:del w:id="212" w:author="Honglei Ren" w:date="2022-06-28T11:31:00Z">
                <m:rPr>
                  <m:sty m:val="bi"/>
                </m:rPr>
                <w:rPr>
                  <w:rFonts w:ascii="Cambria Math" w:hAnsi="Cambria Math"/>
                  <w:color w:val="000000" w:themeColor="text1"/>
                </w:rPr>
                <m:t>h</m:t>
              </w:del>
            </m:r>
          </m:e>
          <m:sub>
            <m:r>
              <w:del w:id="213" w:author="Honglei Ren" w:date="2022-06-28T11:31:00Z">
                <m:rPr>
                  <m:sty m:val="bi"/>
                </m:rPr>
                <w:rPr>
                  <w:rFonts w:ascii="Cambria Math" w:hAnsi="Cambria Math"/>
                  <w:color w:val="000000" w:themeColor="text1"/>
                </w:rPr>
                <m:t>1</m:t>
              </w:del>
            </m:r>
          </m:sub>
        </m:sSub>
        <m:r>
          <w:del w:id="214" w:author="Honglei Ren" w:date="2022-06-28T11:31:00Z">
            <m:rPr>
              <m:sty m:val="bi"/>
            </m:rPr>
            <w:rPr>
              <w:rFonts w:ascii="Cambria Math" w:hAnsi="Cambria Math"/>
              <w:color w:val="000000" w:themeColor="text1"/>
            </w:rPr>
            <m:t xml:space="preserve">, </m:t>
          </w:del>
        </m:r>
        <m:sSub>
          <m:sSubPr>
            <m:ctrlPr>
              <w:ins w:id="215" w:author="Honglei Ren" w:date="2022-06-28T12:51:00Z">
                <w:del w:id="216" w:author="Honglei Ren" w:date="2022-06-28T11:31:00Z">
                  <w:rPr>
                    <w:rFonts w:ascii="Cambria Math" w:hAnsi="Cambria Math"/>
                    <w:b/>
                    <w:color w:val="000000" w:themeColor="text1"/>
                  </w:rPr>
                </w:del>
              </w:ins>
            </m:ctrlPr>
          </m:sSubPr>
          <m:e>
            <m:r>
              <w:del w:id="217" w:author="Honglei Ren" w:date="2022-06-28T11:31:00Z">
                <m:rPr>
                  <m:sty m:val="bi"/>
                </m:rPr>
                <w:rPr>
                  <w:rFonts w:ascii="Cambria Math" w:hAnsi="Cambria Math"/>
                  <w:color w:val="000000" w:themeColor="text1"/>
                </w:rPr>
                <m:t>h</m:t>
              </w:del>
            </m:r>
          </m:e>
          <m:sub>
            <m:r>
              <w:del w:id="218" w:author="Honglei Ren" w:date="2022-06-28T11:31:00Z">
                <m:rPr>
                  <m:sty m:val="bi"/>
                </m:rPr>
                <w:rPr>
                  <w:rFonts w:ascii="Cambria Math" w:hAnsi="Cambria Math"/>
                  <w:color w:val="000000" w:themeColor="text1"/>
                </w:rPr>
                <m:t>2</m:t>
              </w:del>
            </m:r>
          </m:sub>
        </m:sSub>
        <m:r>
          <w:del w:id="219" w:author="Honglei Ren" w:date="2022-06-28T11:31:00Z">
            <m:rPr>
              <m:sty m:val="bi"/>
            </m:rPr>
            <w:rPr>
              <w:rFonts w:ascii="Cambria Math" w:hAnsi="Cambria Math"/>
              <w:color w:val="000000" w:themeColor="text1"/>
            </w:rPr>
            <m:t xml:space="preserve">,.. , </m:t>
          </w:del>
        </m:r>
        <m:sSub>
          <m:sSubPr>
            <m:ctrlPr>
              <w:ins w:id="220" w:author="Honglei Ren" w:date="2022-06-28T12:51:00Z">
                <w:del w:id="221" w:author="Honglei Ren" w:date="2022-06-28T11:31:00Z">
                  <w:rPr>
                    <w:rFonts w:ascii="Cambria Math" w:hAnsi="Cambria Math"/>
                    <w:b/>
                    <w:color w:val="000000" w:themeColor="text1"/>
                  </w:rPr>
                </w:del>
              </w:ins>
            </m:ctrlPr>
          </m:sSubPr>
          <m:e>
            <m:r>
              <w:del w:id="222" w:author="Honglei Ren" w:date="2022-06-28T11:31:00Z">
                <m:rPr>
                  <m:sty m:val="bi"/>
                </m:rPr>
                <w:rPr>
                  <w:rFonts w:ascii="Cambria Math" w:hAnsi="Cambria Math"/>
                  <w:color w:val="000000" w:themeColor="text1"/>
                </w:rPr>
                <m:t>h</m:t>
              </w:del>
            </m:r>
          </m:e>
          <m:sub>
            <m:r>
              <w:del w:id="223" w:author="Honglei Ren" w:date="2022-06-28T11:31:00Z">
                <m:rPr>
                  <m:sty m:val="bi"/>
                </m:rPr>
                <w:rPr>
                  <w:rFonts w:ascii="Cambria Math" w:hAnsi="Cambria Math"/>
                  <w:color w:val="000000" w:themeColor="text1"/>
                </w:rPr>
                <m:t>n</m:t>
              </w:del>
            </m:r>
          </m:sub>
        </m:sSub>
        <m:r>
          <w:del w:id="224" w:author="Honglei Ren" w:date="2022-06-28T11:31:00Z">
            <w:rPr>
              <w:rFonts w:ascii="Cambria Math" w:hAnsi="Cambria Math"/>
              <w:color w:val="000000" w:themeColor="text1"/>
            </w:rPr>
            <m:t>}</m:t>
          </w:del>
        </m:r>
      </m:oMath>
      <w:del w:id="225" w:author="Honglei Ren" w:date="2022-06-28T11:31:00Z">
        <w:r w:rsidR="005B3524" w:rsidRPr="00904A29">
          <w:rPr>
            <w:color w:val="000000" w:themeColor="text1"/>
          </w:rPr>
          <w:delText xml:space="preserve"> </w:delText>
        </w:r>
      </w:del>
      <w:r w:rsidR="005B3524" w:rsidRPr="00904A29">
        <w:rPr>
          <w:color w:val="000000" w:themeColor="text1"/>
        </w:rPr>
        <w:t>for each cell or spot</w:t>
      </w:r>
      <w:r w:rsidRPr="00904A29">
        <w:rPr>
          <w:color w:val="000000" w:themeColor="text1"/>
        </w:rPr>
        <w:t xml:space="preserve">. </w:t>
      </w:r>
    </w:p>
    <w:p w14:paraId="10AF663F" w14:textId="77777777" w:rsidR="00231C27" w:rsidRPr="00904A29" w:rsidRDefault="00231C27" w:rsidP="009A027F">
      <w:pPr>
        <w:spacing w:line="360" w:lineRule="auto"/>
        <w:rPr>
          <w:color w:val="000000" w:themeColor="text1"/>
        </w:rPr>
      </w:pPr>
    </w:p>
    <w:p w14:paraId="7861261A" w14:textId="192E9C51" w:rsidR="00042D83" w:rsidRPr="00904A29" w:rsidRDefault="00042D83" w:rsidP="00DD1F1F">
      <w:pPr>
        <w:jc w:val="both"/>
        <w:rPr>
          <w:color w:val="000000" w:themeColor="text1"/>
        </w:rPr>
      </w:pPr>
      <w:r w:rsidRPr="00904A29">
        <w:rPr>
          <w:color w:val="000000" w:themeColor="text1"/>
        </w:rPr>
        <w:t>DGI adopt</w:t>
      </w:r>
      <w:r w:rsidR="00DA31B0" w:rsidRPr="00904A29">
        <w:rPr>
          <w:color w:val="000000" w:themeColor="text1"/>
        </w:rPr>
        <w:t>s</w:t>
      </w:r>
      <w:r w:rsidRPr="00904A29">
        <w:rPr>
          <w:color w:val="000000" w:themeColor="text1"/>
        </w:rPr>
        <w:t xml:space="preserve"> a contrastive learning strategy</w:t>
      </w:r>
      <w:r w:rsidR="006027AF" w:rsidRPr="00904A29">
        <w:rPr>
          <w:color w:val="000000" w:themeColor="text1"/>
        </w:rPr>
        <w:fldChar w:fldCharType="begin" w:fldLock="1"/>
      </w:r>
      <w:r w:rsidR="006027AF" w:rsidRPr="00904A29">
        <w:rPr>
          <w:color w:val="000000" w:themeColor="text1"/>
        </w:rPr>
        <w:instrText>ADDIN paperpile_citation &lt;clusterId&gt;W713D161Z451X274&lt;/clusterId&gt;&lt;metadata&gt;&lt;citation&gt;&lt;id&gt;d6b19e7a-c7fa-494d-91ec-8c1a049a4fcb&lt;/id&gt;&lt;/citation&gt;&lt;/metadata&gt;&lt;data&gt;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&lt;/data&gt; \* MERGEFORMAT</w:instrText>
      </w:r>
      <w:r w:rsidR="006027AF" w:rsidRPr="00904A29">
        <w:rPr>
          <w:color w:val="000000" w:themeColor="text1"/>
        </w:rPr>
        <w:fldChar w:fldCharType="separate"/>
      </w:r>
      <w:r w:rsidR="008A5078" w:rsidRPr="00B65855">
        <w:rPr>
          <w:color w:val="000000" w:themeColor="text1"/>
          <w:vertAlign w:val="superscript"/>
        </w:rPr>
        <w:t>69</w:t>
      </w:r>
      <w:r w:rsidR="006027AF" w:rsidRPr="00904A29">
        <w:rPr>
          <w:color w:val="000000" w:themeColor="text1"/>
        </w:rPr>
        <w:fldChar w:fldCharType="end"/>
      </w:r>
      <w:r w:rsidRPr="00904A29">
        <w:rPr>
          <w:color w:val="000000" w:themeColor="text1"/>
        </w:rPr>
        <w:t xml:space="preserve"> to learn the encoder</w:t>
      </w:r>
      <w:r w:rsidR="0026027F" w:rsidRPr="00904A29">
        <w:rPr>
          <w:color w:val="000000" w:themeColor="text1"/>
        </w:rPr>
        <w:t>, where</w:t>
      </w:r>
      <w:r w:rsidRPr="00904A29">
        <w:rPr>
          <w:color w:val="000000" w:themeColor="text1"/>
        </w:rPr>
        <w:t xml:space="preserve"> </w:t>
      </w:r>
      <w:r w:rsidR="0026027F" w:rsidRPr="00904A29">
        <w:rPr>
          <w:color w:val="000000" w:themeColor="text1"/>
        </w:rPr>
        <w:t xml:space="preserve">features are learned </w:t>
      </w:r>
      <w:r w:rsidRPr="00904A29">
        <w:rPr>
          <w:color w:val="000000" w:themeColor="text1"/>
        </w:rPr>
        <w:t xml:space="preserve">through teaching which data points </w:t>
      </w:r>
      <w:r w:rsidR="00783598" w:rsidRPr="00904A29">
        <w:rPr>
          <w:color w:val="000000" w:themeColor="text1"/>
        </w:rPr>
        <w:t>from a</w:t>
      </w:r>
      <w:r w:rsidR="00C51ABF" w:rsidRPr="00904A29">
        <w:rPr>
          <w:color w:val="000000" w:themeColor="text1"/>
        </w:rPr>
        <w:t>n</w:t>
      </w:r>
      <w:r w:rsidR="00783598" w:rsidRPr="00904A29">
        <w:rPr>
          <w:color w:val="000000" w:themeColor="text1"/>
        </w:rPr>
        <w:t xml:space="preserve"> unlabeled dataset </w:t>
      </w:r>
      <w:r w:rsidRPr="00904A29">
        <w:rPr>
          <w:color w:val="000000" w:themeColor="text1"/>
        </w:rPr>
        <w:t xml:space="preserve">are similar or distinct. </w:t>
      </w:r>
      <w:r w:rsidR="00B9471D" w:rsidRPr="00904A29">
        <w:rPr>
          <w:color w:val="000000" w:themeColor="text1"/>
        </w:rPr>
        <w:t xml:space="preserve"> Similar data points are constructed by</w:t>
      </w:r>
      <w:r w:rsidR="00B9471D" w:rsidRPr="00904A29" w:rsidDel="00B9471D">
        <w:rPr>
          <w:color w:val="000000" w:themeColor="text1"/>
        </w:rPr>
        <w:t xml:space="preserve"> </w:t>
      </w:r>
      <w:r w:rsidRPr="00904A29">
        <w:rPr>
          <w:color w:val="000000" w:themeColor="text1"/>
        </w:rPr>
        <w:t>pair</w:t>
      </w:r>
      <w:r w:rsidR="00B9471D" w:rsidRPr="00904A29">
        <w:rPr>
          <w:color w:val="000000" w:themeColor="text1"/>
        </w:rPr>
        <w:t xml:space="preserve">ing cell embedding </w:t>
      </w:r>
      <m:oMath>
        <m:sSub>
          <m:sSubPr>
            <m:ctrlPr>
              <w:ins w:id="226" w:author="Honglei Ren" w:date="2022-06-28T12:51:00Z">
                <w:rPr>
                  <w:rFonts w:ascii="Cambria Math" w:hAnsi="Cambria Math"/>
                  <w:color w:val="000000" w:themeColor="text1"/>
                </w:rPr>
              </w:ins>
            </m:ctrlPr>
          </m:sSubPr>
          <m:e>
            <m:r>
              <w:rPr>
                <w:rFonts w:ascii="Cambria Math" w:hAnsi="Cambria Math"/>
                <w:color w:val="000000" w:themeColor="text1"/>
              </w:rPr>
              <m:t>h</m:t>
            </m:r>
          </m:e>
          <m:sub>
            <m:r>
              <w:rPr>
                <w:rFonts w:ascii="Cambria Math" w:hAnsi="Cambria Math"/>
                <w:color w:val="000000" w:themeColor="text1"/>
              </w:rPr>
              <m:t>i</m:t>
            </m:r>
          </m:sub>
        </m:sSub>
      </m:oMath>
      <w:r w:rsidR="00B9471D" w:rsidRPr="00904A29">
        <w:rPr>
          <w:color w:val="000000" w:themeColor="text1"/>
        </w:rPr>
        <w:t xml:space="preserve"> </w:t>
      </w:r>
      <w:r w:rsidRPr="00904A29">
        <w:rPr>
          <w:color w:val="000000" w:themeColor="text1"/>
        </w:rPr>
        <w:t xml:space="preserve">with </w:t>
      </w:r>
      <w:r w:rsidR="00B9471D" w:rsidRPr="00904A29">
        <w:rPr>
          <w:color w:val="000000" w:themeColor="text1"/>
        </w:rPr>
        <w:t xml:space="preserve">a global </w:t>
      </w:r>
      <w:r w:rsidRPr="00904A29">
        <w:rPr>
          <w:color w:val="000000" w:themeColor="text1"/>
        </w:rPr>
        <w:t xml:space="preserve">summary vector </w:t>
      </w:r>
      <m:oMath>
        <m:r>
          <m:rPr>
            <m:sty m:val="bi"/>
          </m:rPr>
          <w:rPr>
            <w:rFonts w:ascii="Cambria Math" w:hAnsi="Cambria Math"/>
            <w:color w:val="000000" w:themeColor="text1"/>
          </w:rPr>
          <m:t>s</m:t>
        </m:r>
      </m:oMath>
      <w:r w:rsidRPr="00904A29">
        <w:rPr>
          <w:color w:val="000000" w:themeColor="text1"/>
        </w:rPr>
        <w:t xml:space="preserve">, whereas the distinct data points are represented by the pairs </w:t>
      </w:r>
      <w:r w:rsidR="00512030" w:rsidRPr="00904A29">
        <w:rPr>
          <w:color w:val="000000" w:themeColor="text1"/>
        </w:rPr>
        <w:t xml:space="preserve">of </w:t>
      </w:r>
      <w:r w:rsidRPr="00904A29">
        <w:rPr>
          <w:color w:val="000000" w:themeColor="text1"/>
        </w:rPr>
        <w:t xml:space="preserve">the summary vector </w:t>
      </w:r>
      <m:oMath>
        <m:r>
          <m:rPr>
            <m:sty m:val="bi"/>
          </m:rPr>
          <w:rPr>
            <w:rFonts w:ascii="Cambria Math" w:hAnsi="Cambria Math"/>
            <w:color w:val="000000" w:themeColor="text1"/>
          </w:rPr>
          <m:t>s</m:t>
        </m:r>
      </m:oMath>
      <w:r w:rsidRPr="00904A29">
        <w:rPr>
          <w:color w:val="000000" w:themeColor="text1"/>
        </w:rPr>
        <w:t xml:space="preserve"> and embeddings from a constructed </w:t>
      </w:r>
      <w:r w:rsidR="00355266" w:rsidRPr="00904A29">
        <w:rPr>
          <w:color w:val="000000" w:themeColor="text1"/>
        </w:rPr>
        <w:t>Expression Permuted Graph (EPG)</w:t>
      </w:r>
      <w:r w:rsidRPr="00904A29">
        <w:rPr>
          <w:color w:val="000000" w:themeColor="text1"/>
        </w:rPr>
        <w:t xml:space="preserve">. </w:t>
      </w:r>
      <w:r w:rsidR="00B32CB9" w:rsidRPr="00904A29">
        <w:rPr>
          <w:color w:val="000000" w:themeColor="text1"/>
        </w:rPr>
        <w:t xml:space="preserve">The </w:t>
      </w:r>
      <w:r w:rsidR="008070A1" w:rsidRPr="00904A29">
        <w:rPr>
          <w:color w:val="000000" w:themeColor="text1"/>
        </w:rPr>
        <w:t xml:space="preserve">summary vector </w:t>
      </w:r>
      <m:oMath>
        <m:r>
          <m:rPr>
            <m:sty m:val="bi"/>
          </m:rPr>
          <w:rPr>
            <w:rFonts w:ascii="Cambria Math" w:hAnsi="Cambria Math"/>
            <w:color w:val="000000" w:themeColor="text1"/>
          </w:rPr>
          <m:t>s</m:t>
        </m:r>
      </m:oMath>
      <w:r w:rsidR="008070A1" w:rsidRPr="00904A29">
        <w:rPr>
          <w:color w:val="000000" w:themeColor="text1"/>
        </w:rPr>
        <w:t xml:space="preserve"> </w:t>
      </w:r>
      <w:r w:rsidR="00197A8C" w:rsidRPr="00904A29">
        <w:rPr>
          <w:color w:val="000000" w:themeColor="text1"/>
        </w:rPr>
        <w:t>reflects</w:t>
      </w:r>
      <w:r w:rsidR="008070A1" w:rsidRPr="00904A29">
        <w:rPr>
          <w:color w:val="000000" w:themeColor="text1"/>
        </w:rPr>
        <w:t xml:space="preserve"> </w:t>
      </w:r>
      <w:r w:rsidR="00B32CB9" w:rsidRPr="00904A29">
        <w:rPr>
          <w:color w:val="000000" w:themeColor="text1"/>
        </w:rPr>
        <w:t xml:space="preserve">global patterns </w:t>
      </w:r>
      <w:r w:rsidR="00605AD4" w:rsidRPr="00904A29">
        <w:rPr>
          <w:color w:val="000000" w:themeColor="text1"/>
        </w:rPr>
        <w:t>of SEG</w:t>
      </w:r>
      <w:r w:rsidR="00ED0CF0" w:rsidRPr="00904A29">
        <w:rPr>
          <w:color w:val="000000" w:themeColor="text1"/>
        </w:rPr>
        <w:t>,</w:t>
      </w:r>
      <w:r w:rsidR="00B32CB9" w:rsidRPr="00904A29">
        <w:rPr>
          <w:color w:val="000000" w:themeColor="text1"/>
        </w:rPr>
        <w:t xml:space="preserve"> </w:t>
      </w:r>
      <w:r w:rsidR="008070A1" w:rsidRPr="00904A29">
        <w:rPr>
          <w:color w:val="000000" w:themeColor="text1"/>
        </w:rPr>
        <w:t>and</w:t>
      </w:r>
      <w:r w:rsidR="009B7D83" w:rsidRPr="00904A29">
        <w:rPr>
          <w:color w:val="000000" w:themeColor="text1"/>
        </w:rPr>
        <w:t xml:space="preserve"> it is implemented by </w:t>
      </w:r>
      <w:r w:rsidR="00ED0CF0" w:rsidRPr="00904A29">
        <w:rPr>
          <w:color w:val="000000" w:themeColor="text1"/>
        </w:rPr>
        <w:t>a</w:t>
      </w:r>
      <w:r w:rsidR="00B32CB9" w:rsidRPr="00904A29">
        <w:rPr>
          <w:color w:val="000000" w:themeColor="text1"/>
        </w:rPr>
        <w:t xml:space="preserve"> sigmoid of the mean of all cell embeddings. </w:t>
      </w:r>
      <w:r w:rsidR="00355266" w:rsidRPr="00904A29">
        <w:rPr>
          <w:color w:val="000000" w:themeColor="text1"/>
        </w:rPr>
        <w:t xml:space="preserve">EPG </w:t>
      </w:r>
      <w:r w:rsidRPr="00904A29">
        <w:rPr>
          <w:color w:val="000000" w:themeColor="text1"/>
        </w:rPr>
        <w:t xml:space="preserve">is </w:t>
      </w:r>
      <w:r w:rsidR="00B875B3" w:rsidRPr="00904A29">
        <w:rPr>
          <w:color w:val="000000" w:themeColor="text1"/>
        </w:rPr>
        <w:t xml:space="preserve">a graph built </w:t>
      </w:r>
      <w:r w:rsidRPr="00904A29">
        <w:rPr>
          <w:color w:val="000000" w:themeColor="text1"/>
        </w:rPr>
        <w:t>by random permutating the node features</w:t>
      </w:r>
      <w:r w:rsidRPr="00904A29">
        <w:rPr>
          <w:b/>
          <w:color w:val="000000" w:themeColor="text1"/>
        </w:rPr>
        <w:t xml:space="preserve"> </w:t>
      </w:r>
      <m:oMath>
        <m:r>
          <m:rPr>
            <m:sty m:val="bi"/>
          </m:rPr>
          <w:rPr>
            <w:rFonts w:ascii="Cambria Math" w:hAnsi="Cambria Math"/>
            <w:color w:val="000000" w:themeColor="text1"/>
          </w:rPr>
          <m:t>X</m:t>
        </m:r>
      </m:oMath>
      <w:r w:rsidRPr="00904A29">
        <w:rPr>
          <w:color w:val="000000" w:themeColor="text1"/>
        </w:rPr>
        <w:t xml:space="preserve"> in </w:t>
      </w:r>
      <w:r w:rsidR="003C1976" w:rsidRPr="00904A29">
        <w:rPr>
          <w:color w:val="000000" w:themeColor="text1"/>
        </w:rPr>
        <w:t>SEG</w:t>
      </w:r>
      <w:r w:rsidRPr="00904A29">
        <w:rPr>
          <w:color w:val="000000" w:themeColor="text1"/>
        </w:rPr>
        <w:t xml:space="preserve">, </w:t>
      </w:r>
      <w:r w:rsidR="00DD4BDF" w:rsidRPr="00904A29">
        <w:rPr>
          <w:color w:val="000000" w:themeColor="text1"/>
        </w:rPr>
        <w:t xml:space="preserve">with </w:t>
      </w:r>
      <w:r w:rsidRPr="00904A29">
        <w:rPr>
          <w:color w:val="000000" w:themeColor="text1"/>
        </w:rPr>
        <w:t xml:space="preserve">the adjacency </w:t>
      </w:r>
      <m:oMath>
        <m:r>
          <m:rPr>
            <m:sty m:val="bi"/>
          </m:rPr>
          <w:rPr>
            <w:rFonts w:ascii="Cambria Math" w:hAnsi="Cambria Math"/>
            <w:color w:val="000000" w:themeColor="text1"/>
          </w:rPr>
          <m:t>A</m:t>
        </m:r>
      </m:oMath>
      <w:r w:rsidRPr="00904A29">
        <w:rPr>
          <w:color w:val="000000" w:themeColor="text1"/>
        </w:rPr>
        <w:t xml:space="preserve"> </w:t>
      </w:r>
      <w:r w:rsidR="00DD4BDF" w:rsidRPr="00904A29">
        <w:rPr>
          <w:color w:val="000000" w:themeColor="text1"/>
        </w:rPr>
        <w:t>keep</w:t>
      </w:r>
      <w:r w:rsidR="00A72891" w:rsidRPr="00904A29">
        <w:rPr>
          <w:color w:val="000000" w:themeColor="text1"/>
        </w:rPr>
        <w:t>ing</w:t>
      </w:r>
      <w:r w:rsidR="00DD4BDF" w:rsidRPr="00904A29">
        <w:rPr>
          <w:color w:val="000000" w:themeColor="text1"/>
        </w:rPr>
        <w:t xml:space="preserve"> </w:t>
      </w:r>
      <w:r w:rsidRPr="00904A29">
        <w:rPr>
          <w:color w:val="000000" w:themeColor="text1"/>
        </w:rPr>
        <w:t xml:space="preserve">the same. Mathematically, </w:t>
      </w:r>
      <w:r w:rsidR="005A34BE" w:rsidRPr="00904A29">
        <w:rPr>
          <w:color w:val="000000" w:themeColor="text1"/>
        </w:rPr>
        <w:t>this</w:t>
      </w:r>
      <w:r w:rsidRPr="00904A29">
        <w:rPr>
          <w:color w:val="000000" w:themeColor="text1"/>
        </w:rPr>
        <w:t xml:space="preserve"> learning process </w:t>
      </w:r>
      <w:r w:rsidR="00DA31B0" w:rsidRPr="00904A29">
        <w:rPr>
          <w:color w:val="000000" w:themeColor="text1"/>
        </w:rPr>
        <w:t xml:space="preserve">is </w:t>
      </w:r>
      <w:r w:rsidRPr="00904A29">
        <w:rPr>
          <w:color w:val="000000" w:themeColor="text1"/>
        </w:rPr>
        <w:t>achieved by maximizing the following objective function:</w:t>
      </w:r>
    </w:p>
    <w:p w14:paraId="41FFB1B3" w14:textId="16DFD321" w:rsidR="00042D83" w:rsidRPr="00904A29" w:rsidRDefault="00000000" w:rsidP="00DD1F1F">
      <w:pPr>
        <w:spacing w:line="360" w:lineRule="auto"/>
        <w:ind w:left="720" w:firstLine="720"/>
        <w:jc w:val="both"/>
        <w:rPr>
          <w:color w:val="000000" w:themeColor="text1"/>
        </w:rPr>
      </w:pPr>
      <m:oMath>
        <m:sSub>
          <m:sSubPr>
            <m:ctrlPr>
              <w:ins w:id="227" w:author="Honglei Ren" w:date="2022-06-28T11:34:00Z">
                <w:rPr>
                  <w:rFonts w:ascii="Cambria Math" w:hAnsi="Cambria Math"/>
                  <w:color w:val="000000" w:themeColor="text1"/>
                </w:rPr>
              </w:ins>
            </m:ctrlPr>
          </m:sSubPr>
          <m:e>
            <m:r>
              <w:ins w:id="228" w:author="Honglei Ren" w:date="2022-06-28T11:34:00Z">
                <m:rPr>
                  <m:sty m:val="p"/>
                </m:rPr>
                <w:rPr>
                  <w:rFonts w:ascii="Cambria Math" w:hAnsi="Cambria Math"/>
                  <w:color w:val="000000" w:themeColor="text1"/>
                </w:rPr>
                <m:t>Loss</m:t>
              </w:ins>
            </m:r>
          </m:e>
          <m:sub>
            <m:r>
              <w:ins w:id="229" w:author="Honglei Ren" w:date="2022-06-28T11:34:00Z">
                <m:rPr>
                  <m:sty m:val="p"/>
                </m:rPr>
                <w:rPr>
                  <w:rFonts w:ascii="Cambria Math" w:hAnsi="Cambria Math"/>
                  <w:color w:val="000000" w:themeColor="text1"/>
                </w:rPr>
                <m:t>DGI</m:t>
              </w:ins>
            </m:r>
          </m:sub>
        </m:sSub>
        <m:r>
          <w:ins w:id="230" w:author="Honglei Ren" w:date="2022-06-28T11:34:00Z">
            <m:rPr>
              <m:sty m:val="p"/>
            </m:rPr>
            <w:rPr>
              <w:rFonts w:ascii="Cambria Math" w:hAnsi="Cambria Math"/>
              <w:color w:val="000000" w:themeColor="text1"/>
            </w:rPr>
            <m:t>=</m:t>
          </w:ins>
        </m:r>
        <m:f>
          <m:fPr>
            <m:ctrlPr>
              <w:ins w:id="231" w:author="Honglei Ren" w:date="2022-06-28T11:34:00Z">
                <w:rPr>
                  <w:rFonts w:ascii="Cambria Math" w:hAnsi="Cambria Math"/>
                  <w:color w:val="000000" w:themeColor="text1"/>
                </w:rPr>
              </w:ins>
            </m:ctrlPr>
          </m:fPr>
          <m:num>
            <m:r>
              <w:ins w:id="232" w:author="Honglei Ren" w:date="2022-06-28T11:34:00Z">
                <m:rPr>
                  <m:sty m:val="p"/>
                </m:rPr>
                <w:rPr>
                  <w:rFonts w:ascii="Cambria Math" w:hAnsi="Cambria Math"/>
                  <w:color w:val="000000" w:themeColor="text1"/>
                </w:rPr>
                <m:t>1</m:t>
              </w:ins>
            </m:r>
          </m:num>
          <m:den>
            <m:r>
              <w:ins w:id="233" w:author="Honglei Ren" w:date="2022-06-28T11:34:00Z">
                <m:rPr>
                  <m:sty m:val="p"/>
                </m:rPr>
                <w:rPr>
                  <w:rFonts w:ascii="Cambria Math" w:hAnsi="Cambria Math"/>
                  <w:color w:val="000000" w:themeColor="text1"/>
                </w:rPr>
                <m:t>2</m:t>
              </w:ins>
            </m:r>
            <m:r>
              <w:ins w:id="234" w:author="Honglei Ren" w:date="2022-06-28T11:34:00Z">
                <w:rPr>
                  <w:rFonts w:ascii="Cambria Math" w:hAnsi="Cambria Math"/>
                  <w:color w:val="000000" w:themeColor="text1"/>
                </w:rPr>
                <m:t>N</m:t>
              </w:ins>
            </m:r>
          </m:den>
        </m:f>
        <m:r>
          <w:ins w:id="235" w:author="Honglei Ren" w:date="2022-06-28T11:34:00Z">
            <m:rPr>
              <m:sty m:val="p"/>
            </m:rPr>
            <w:rPr>
              <w:rFonts w:ascii="Cambria Math" w:hAnsi="Cambria Math"/>
              <w:color w:val="000000" w:themeColor="text1"/>
            </w:rPr>
            <m:t>(</m:t>
          </w:ins>
        </m:r>
        <m:nary>
          <m:naryPr>
            <m:chr m:val="∑"/>
            <m:ctrlPr>
              <w:ins w:id="236" w:author="Honglei Ren" w:date="2022-06-28T11:34:00Z">
                <w:rPr>
                  <w:rFonts w:ascii="Cambria Math" w:hAnsi="Cambria Math"/>
                  <w:color w:val="000000" w:themeColor="text1"/>
                </w:rPr>
              </w:ins>
            </m:ctrlPr>
          </m:naryPr>
          <m:sub>
            <m:r>
              <w:ins w:id="237" w:author="Honglei Ren" w:date="2022-06-28T11:34:00Z">
                <w:rPr>
                  <w:rFonts w:ascii="Cambria Math" w:hAnsi="Cambria Math"/>
                  <w:color w:val="000000" w:themeColor="text1"/>
                </w:rPr>
                <m:t>i</m:t>
              </w:ins>
            </m:r>
            <m:r>
              <w:ins w:id="238" w:author="Honglei Ren" w:date="2022-06-28T11:34:00Z">
                <m:rPr>
                  <m:sty m:val="p"/>
                </m:rPr>
                <w:rPr>
                  <w:rFonts w:ascii="Cambria Math" w:hAnsi="Cambria Math"/>
                  <w:color w:val="000000" w:themeColor="text1"/>
                </w:rPr>
                <m:t>=1</m:t>
              </w:ins>
            </m:r>
          </m:sub>
          <m:sup>
            <m:r>
              <w:ins w:id="239" w:author="Honglei Ren" w:date="2022-06-28T11:34:00Z">
                <w:rPr>
                  <w:rFonts w:ascii="Cambria Math" w:hAnsi="Cambria Math"/>
                  <w:color w:val="000000" w:themeColor="text1"/>
                </w:rPr>
                <m:t>N</m:t>
              </w:ins>
            </m:r>
          </m:sup>
          <m:e>
            <m:sSub>
              <m:sSubPr>
                <m:ctrlPr>
                  <w:ins w:id="240" w:author="Honglei Ren" w:date="2022-06-28T11:34:00Z">
                    <w:rPr>
                      <w:rFonts w:ascii="Cambria Math" w:hAnsi="Cambria Math"/>
                      <w:color w:val="000000" w:themeColor="text1"/>
                    </w:rPr>
                  </w:ins>
                </m:ctrlPr>
              </m:sSubPr>
              <m:e>
                <m:r>
                  <w:ins w:id="241" w:author="Honglei Ren" w:date="2022-06-28T11:34:00Z">
                    <m:rPr>
                      <m:scr m:val="double-struck"/>
                    </m:rPr>
                    <w:rPr>
                      <w:rFonts w:ascii="Cambria Math" w:hAnsi="Cambria Math"/>
                      <w:color w:val="000000" w:themeColor="text1"/>
                    </w:rPr>
                    <m:t>E</m:t>
                  </w:ins>
                </m:r>
              </m:e>
              <m:sub>
                <m:r>
                  <w:ins w:id="242" w:author="Honglei Ren" w:date="2022-06-28T11:34:00Z">
                    <m:rPr>
                      <m:sty m:val="p"/>
                    </m:rPr>
                    <w:rPr>
                      <w:rFonts w:ascii="Cambria Math" w:hAnsi="Cambria Math"/>
                      <w:color w:val="000000" w:themeColor="text1"/>
                    </w:rPr>
                    <m:t>(</m:t>
                  </w:ins>
                </m:r>
                <m:r>
                  <w:ins w:id="243" w:author="Honglei Ren" w:date="2022-06-28T11:34:00Z">
                    <m:rPr>
                      <m:sty m:val="b"/>
                    </m:rPr>
                    <w:rPr>
                      <w:rFonts w:ascii="Cambria Math" w:hAnsi="Cambria Math"/>
                      <w:color w:val="000000" w:themeColor="text1"/>
                    </w:rPr>
                    <m:t>X,  A</m:t>
                  </w:ins>
                </m:r>
                <m:r>
                  <w:ins w:id="244" w:author="Honglei Ren" w:date="2022-06-28T11:34:00Z">
                    <m:rPr>
                      <m:sty m:val="p"/>
                    </m:rPr>
                    <w:rPr>
                      <w:rFonts w:ascii="Cambria Math" w:hAnsi="Cambria Math"/>
                      <w:color w:val="000000" w:themeColor="text1"/>
                    </w:rPr>
                    <m:t>)</m:t>
                  </w:ins>
                </m:r>
              </m:sub>
            </m:sSub>
            <m:r>
              <w:ins w:id="245" w:author="Honglei Ren" w:date="2022-06-28T11:34:00Z">
                <m:rPr>
                  <m:sty m:val="p"/>
                </m:rPr>
                <w:rPr>
                  <w:rFonts w:ascii="Cambria Math" w:hAnsi="Cambria Math"/>
                  <w:color w:val="000000" w:themeColor="text1"/>
                </w:rPr>
                <m:t>[log D(</m:t>
              </w:ins>
            </m:r>
            <m:sSub>
              <m:sSubPr>
                <m:ctrlPr>
                  <w:ins w:id="246" w:author="Honglei Ren" w:date="2022-06-28T11:34:00Z">
                    <w:rPr>
                      <w:rFonts w:ascii="Cambria Math" w:hAnsi="Cambria Math"/>
                      <w:color w:val="000000" w:themeColor="text1"/>
                    </w:rPr>
                  </w:ins>
                </m:ctrlPr>
              </m:sSubPr>
              <m:e>
                <m:r>
                  <w:ins w:id="247" w:author="Honglei Ren" w:date="2022-06-28T11:34:00Z">
                    <m:rPr>
                      <m:sty m:val="p"/>
                    </m:rPr>
                    <w:rPr>
                      <w:rFonts w:ascii="Cambria Math" w:hAnsi="Cambria Math"/>
                      <w:color w:val="000000" w:themeColor="text1"/>
                    </w:rPr>
                    <m:t>h</m:t>
                  </w:ins>
                </m:r>
              </m:e>
              <m:sub>
                <m:r>
                  <w:ins w:id="248" w:author="Honglei Ren" w:date="2022-06-28T11:34:00Z">
                    <w:rPr>
                      <w:rFonts w:ascii="Cambria Math" w:hAnsi="Cambria Math"/>
                      <w:color w:val="000000" w:themeColor="text1"/>
                    </w:rPr>
                    <m:t>i</m:t>
                  </w:ins>
                </m:r>
              </m:sub>
            </m:sSub>
            <m:r>
              <w:ins w:id="249" w:author="Honglei Ren" w:date="2022-06-28T11:34:00Z">
                <m:rPr>
                  <m:sty m:val="p"/>
                </m:rPr>
                <w:rPr>
                  <w:rFonts w:ascii="Cambria Math" w:hAnsi="Cambria Math"/>
                  <w:color w:val="000000" w:themeColor="text1"/>
                </w:rPr>
                <m:t>,</m:t>
              </w:ins>
            </m:r>
            <m:r>
              <w:ins w:id="250" w:author="Honglei Ren" w:date="2022-06-28T11:34:00Z">
                <m:rPr>
                  <m:sty m:val="b"/>
                </m:rPr>
                <w:rPr>
                  <w:rFonts w:ascii="Cambria Math" w:hAnsi="Cambria Math"/>
                  <w:color w:val="000000" w:themeColor="text1"/>
                </w:rPr>
                <m:t>s</m:t>
              </w:ins>
            </m:r>
            <m:r>
              <w:ins w:id="251" w:author="Honglei Ren" w:date="2022-06-28T11:34:00Z">
                <m:rPr>
                  <m:sty m:val="p"/>
                </m:rPr>
                <w:rPr>
                  <w:rFonts w:ascii="Cambria Math" w:hAnsi="Cambria Math"/>
                  <w:color w:val="000000" w:themeColor="text1"/>
                </w:rPr>
                <m:t>)</m:t>
              </w:ins>
            </m:r>
          </m:e>
        </m:nary>
        <m:r>
          <w:ins w:id="252" w:author="Honglei Ren" w:date="2022-06-28T11:34:00Z">
            <m:rPr>
              <m:sty m:val="p"/>
            </m:rPr>
            <w:rPr>
              <w:rFonts w:ascii="Cambria Math" w:hAnsi="Cambria Math"/>
              <w:color w:val="000000" w:themeColor="text1"/>
            </w:rPr>
            <m:t>] +</m:t>
          </w:ins>
        </m:r>
        <m:nary>
          <m:naryPr>
            <m:chr m:val="∑"/>
            <m:ctrlPr>
              <w:ins w:id="253" w:author="Honglei Ren" w:date="2022-06-28T11:34:00Z">
                <w:rPr>
                  <w:rFonts w:ascii="Cambria Math" w:hAnsi="Cambria Math"/>
                  <w:color w:val="000000" w:themeColor="text1"/>
                </w:rPr>
              </w:ins>
            </m:ctrlPr>
          </m:naryPr>
          <m:sub>
            <m:r>
              <w:ins w:id="254" w:author="Honglei Ren" w:date="2022-06-28T11:34:00Z">
                <w:rPr>
                  <w:rFonts w:ascii="Cambria Math" w:hAnsi="Cambria Math"/>
                  <w:color w:val="000000" w:themeColor="text1"/>
                </w:rPr>
                <m:t>j</m:t>
              </w:ins>
            </m:r>
            <m:r>
              <w:ins w:id="255" w:author="Honglei Ren" w:date="2022-06-28T11:34:00Z">
                <m:rPr>
                  <m:sty m:val="p"/>
                </m:rPr>
                <w:rPr>
                  <w:rFonts w:ascii="Cambria Math" w:hAnsi="Cambria Math"/>
                  <w:color w:val="000000" w:themeColor="text1"/>
                </w:rPr>
                <m:t>=1</m:t>
              </w:ins>
            </m:r>
          </m:sub>
          <m:sup>
            <m:r>
              <w:ins w:id="256" w:author="Honglei Ren" w:date="2022-06-28T11:34:00Z">
                <w:rPr>
                  <w:rFonts w:ascii="Cambria Math" w:hAnsi="Cambria Math"/>
                  <w:color w:val="000000" w:themeColor="text1"/>
                </w:rPr>
                <m:t>N</m:t>
              </w:ins>
            </m:r>
          </m:sup>
          <m:e>
            <m:sSub>
              <m:sSubPr>
                <m:ctrlPr>
                  <w:ins w:id="257" w:author="Honglei Ren" w:date="2022-06-28T11:34:00Z">
                    <w:rPr>
                      <w:rFonts w:ascii="Cambria Math" w:hAnsi="Cambria Math"/>
                      <w:color w:val="000000" w:themeColor="text1"/>
                    </w:rPr>
                  </w:ins>
                </m:ctrlPr>
              </m:sSubPr>
              <m:e>
                <m:r>
                  <w:ins w:id="258" w:author="Honglei Ren" w:date="2022-06-28T11:34:00Z">
                    <m:rPr>
                      <m:scr m:val="double-struck"/>
                    </m:rPr>
                    <w:rPr>
                      <w:rFonts w:ascii="Cambria Math" w:hAnsi="Cambria Math"/>
                      <w:color w:val="000000" w:themeColor="text1"/>
                    </w:rPr>
                    <m:t>E</m:t>
                  </w:ins>
                </m:r>
              </m:e>
              <m:sub>
                <m:r>
                  <w:ins w:id="259" w:author="Honglei Ren" w:date="2022-06-28T11:34:00Z">
                    <m:rPr>
                      <m:sty m:val="p"/>
                    </m:rPr>
                    <w:rPr>
                      <w:rFonts w:ascii="Cambria Math" w:hAnsi="Cambria Math"/>
                      <w:color w:val="000000" w:themeColor="text1"/>
                    </w:rPr>
                    <m:t>(</m:t>
                  </w:ins>
                </m:r>
                <m:acc>
                  <m:accPr>
                    <m:chr m:val="̃"/>
                    <m:ctrlPr>
                      <w:ins w:id="260" w:author="Honglei Ren" w:date="2022-06-28T11:34:00Z">
                        <w:rPr>
                          <w:rFonts w:ascii="Cambria Math" w:hAnsi="Cambria Math"/>
                          <w:color w:val="000000" w:themeColor="text1"/>
                        </w:rPr>
                      </w:ins>
                    </m:ctrlPr>
                  </m:accPr>
                  <m:e>
                    <m:r>
                      <w:ins w:id="261" w:author="Honglei Ren" w:date="2022-06-28T11:34:00Z">
                        <m:rPr>
                          <m:sty m:val="p"/>
                        </m:rPr>
                        <w:rPr>
                          <w:rFonts w:ascii="Cambria Math" w:hAnsi="Cambria Math"/>
                          <w:color w:val="000000" w:themeColor="text1"/>
                        </w:rPr>
                        <m:t>X</m:t>
                      </w:ins>
                    </m:r>
                  </m:e>
                </m:acc>
                <m:r>
                  <w:ins w:id="262" w:author="Honglei Ren" w:date="2022-06-28T11:34:00Z">
                    <m:rPr>
                      <m:sty m:val="p"/>
                    </m:rPr>
                    <w:rPr>
                      <w:rFonts w:ascii="Cambria Math" w:hAnsi="Cambria Math"/>
                      <w:color w:val="000000" w:themeColor="text1"/>
                    </w:rPr>
                    <m:t xml:space="preserve">, </m:t>
                  </w:ins>
                </m:r>
                <m:acc>
                  <m:accPr>
                    <m:chr m:val="̃"/>
                    <m:ctrlPr>
                      <w:ins w:id="263" w:author="Honglei Ren" w:date="2022-06-28T11:34:00Z">
                        <w:rPr>
                          <w:rFonts w:ascii="Cambria Math" w:hAnsi="Cambria Math"/>
                          <w:color w:val="000000" w:themeColor="text1"/>
                        </w:rPr>
                      </w:ins>
                    </m:ctrlPr>
                  </m:accPr>
                  <m:e>
                    <m:r>
                      <w:ins w:id="264" w:author="Honglei Ren" w:date="2022-06-28T11:34:00Z">
                        <m:rPr>
                          <m:sty m:val="p"/>
                        </m:rPr>
                        <w:rPr>
                          <w:rFonts w:ascii="Cambria Math" w:hAnsi="Cambria Math"/>
                          <w:color w:val="000000" w:themeColor="text1"/>
                        </w:rPr>
                        <m:t xml:space="preserve"> A</m:t>
                      </w:ins>
                    </m:r>
                  </m:e>
                </m:acc>
                <m:r>
                  <w:ins w:id="265" w:author="Honglei Ren" w:date="2022-06-28T11:34:00Z">
                    <m:rPr>
                      <m:sty m:val="p"/>
                    </m:rPr>
                    <w:rPr>
                      <w:rFonts w:ascii="Cambria Math" w:hAnsi="Cambria Math"/>
                      <w:color w:val="000000" w:themeColor="text1"/>
                    </w:rPr>
                    <m:t>)</m:t>
                  </w:ins>
                </m:r>
              </m:sub>
            </m:sSub>
            <m:r>
              <w:ins w:id="266" w:author="Honglei Ren" w:date="2022-06-28T11:34:00Z">
                <m:rPr>
                  <m:sty m:val="p"/>
                </m:rPr>
                <w:rPr>
                  <w:rFonts w:ascii="Cambria Math" w:hAnsi="Cambria Math"/>
                  <w:color w:val="000000" w:themeColor="text1"/>
                </w:rPr>
                <m:t>[log (1-D(</m:t>
              </w:ins>
            </m:r>
            <m:acc>
              <m:accPr>
                <m:chr m:val="̃"/>
                <m:ctrlPr>
                  <w:ins w:id="267" w:author="Honglei Ren" w:date="2022-06-28T11:34:00Z">
                    <w:rPr>
                      <w:rFonts w:ascii="Cambria Math" w:hAnsi="Cambria Math"/>
                      <w:color w:val="000000" w:themeColor="text1"/>
                    </w:rPr>
                  </w:ins>
                </m:ctrlPr>
              </m:accPr>
              <m:e>
                <m:sSub>
                  <m:sSubPr>
                    <m:ctrlPr>
                      <w:ins w:id="268" w:author="Honglei Ren" w:date="2022-06-28T11:34:00Z">
                        <w:rPr>
                          <w:rFonts w:ascii="Cambria Math" w:hAnsi="Cambria Math"/>
                          <w:color w:val="000000" w:themeColor="text1"/>
                        </w:rPr>
                      </w:ins>
                    </m:ctrlPr>
                  </m:sSubPr>
                  <m:e>
                    <m:r>
                      <w:ins w:id="269" w:author="Honglei Ren" w:date="2022-06-28T11:34:00Z">
                        <m:rPr>
                          <m:sty m:val="p"/>
                        </m:rPr>
                        <w:rPr>
                          <w:rFonts w:ascii="Cambria Math" w:hAnsi="Cambria Math"/>
                          <w:color w:val="000000" w:themeColor="text1"/>
                        </w:rPr>
                        <m:t>h</m:t>
                      </w:ins>
                    </m:r>
                  </m:e>
                  <m:sub>
                    <m:r>
                      <w:ins w:id="270" w:author="Honglei Ren" w:date="2022-06-28T11:34:00Z">
                        <w:rPr>
                          <w:rFonts w:ascii="Cambria Math" w:hAnsi="Cambria Math"/>
                          <w:color w:val="000000" w:themeColor="text1"/>
                        </w:rPr>
                        <m:t>j</m:t>
                      </w:ins>
                    </m:r>
                  </m:sub>
                </m:sSub>
              </m:e>
            </m:acc>
            <m:r>
              <w:ins w:id="271" w:author="Honglei Ren" w:date="2022-06-28T11:34:00Z">
                <m:rPr>
                  <m:sty m:val="p"/>
                </m:rPr>
                <w:rPr>
                  <w:rFonts w:ascii="Cambria Math" w:hAnsi="Cambria Math"/>
                  <w:color w:val="000000" w:themeColor="text1"/>
                </w:rPr>
                <m:t>,</m:t>
              </w:ins>
            </m:r>
            <m:r>
              <w:ins w:id="272" w:author="Honglei Ren" w:date="2022-06-28T11:34:00Z">
                <m:rPr>
                  <m:sty m:val="b"/>
                </m:rPr>
                <w:rPr>
                  <w:rFonts w:ascii="Cambria Math" w:hAnsi="Cambria Math"/>
                  <w:color w:val="000000" w:themeColor="text1"/>
                </w:rPr>
                <m:t>s</m:t>
              </w:ins>
            </m:r>
            <m:r>
              <w:ins w:id="273" w:author="Honglei Ren" w:date="2022-06-28T11:34:00Z">
                <m:rPr>
                  <m:sty m:val="p"/>
                </m:rPr>
                <w:rPr>
                  <w:rFonts w:ascii="Cambria Math" w:hAnsi="Cambria Math"/>
                  <w:color w:val="000000" w:themeColor="text1"/>
                </w:rPr>
                <m:t>))]</m:t>
              </w:ins>
            </m:r>
          </m:e>
        </m:nary>
        <m:r>
          <w:ins w:id="274" w:author="Honglei Ren" w:date="2022-06-28T11:34:00Z">
            <m:rPr>
              <m:sty m:val="p"/>
            </m:rPr>
            <w:rPr>
              <w:rFonts w:ascii="Cambria Math" w:hAnsi="Cambria Math"/>
              <w:color w:val="000000" w:themeColor="text1"/>
            </w:rPr>
            <m:t xml:space="preserve">) </m:t>
          </w:ins>
        </m:r>
        <m:sSub>
          <m:sSubPr>
            <m:ctrlPr>
              <w:ins w:id="275" w:author="Honglei Ren" w:date="2022-06-28T12:51:00Z">
                <w:del w:id="276" w:author="Honglei Ren" w:date="2022-06-28T11:34:00Z">
                  <w:rPr>
                    <w:rFonts w:ascii="Cambria Math" w:hAnsi="Cambria Math"/>
                    <w:color w:val="000000" w:themeColor="text1"/>
                  </w:rPr>
                </w:del>
              </w:ins>
            </m:ctrlPr>
          </m:sSubPr>
          <m:e>
            <m:r>
              <w:del w:id="277" w:author="Honglei Ren" w:date="2022-06-28T11:34:00Z">
                <m:rPr>
                  <m:sty m:val="p"/>
                </m:rPr>
                <w:rPr>
                  <w:rFonts w:ascii="Cambria Math" w:hAnsi="Cambria Math"/>
                  <w:color w:val="000000" w:themeColor="text1"/>
                </w:rPr>
                <m:t>Loss</m:t>
              </w:del>
            </m:r>
          </m:e>
          <m:sub>
            <m:r>
              <w:del w:id="278" w:author="Honglei Ren" w:date="2022-06-28T11:34:00Z">
                <m:rPr>
                  <m:sty m:val="p"/>
                </m:rPr>
                <w:rPr>
                  <w:rFonts w:ascii="Cambria Math" w:hAnsi="Cambria Math"/>
                  <w:color w:val="000000" w:themeColor="text1"/>
                </w:rPr>
                <m:t>DGI</m:t>
              </w:del>
            </m:r>
          </m:sub>
        </m:sSub>
        <m:r>
          <w:del w:id="279" w:author="Honglei Ren" w:date="2022-06-28T11:34:00Z">
            <m:rPr>
              <m:sty m:val="p"/>
            </m:rPr>
            <w:rPr>
              <w:rFonts w:ascii="Cambria Math" w:hAnsi="Cambria Math"/>
              <w:color w:val="000000" w:themeColor="text1"/>
            </w:rPr>
            <m:t>=</m:t>
          </w:del>
        </m:r>
        <m:f>
          <m:fPr>
            <m:ctrlPr>
              <w:ins w:id="280" w:author="Honglei Ren" w:date="2022-06-28T12:51:00Z">
                <w:del w:id="281" w:author="Honglei Ren" w:date="2022-06-28T11:34:00Z">
                  <w:rPr>
                    <w:rFonts w:ascii="Cambria Math" w:hAnsi="Cambria Math"/>
                    <w:color w:val="000000" w:themeColor="text1"/>
                  </w:rPr>
                </w:del>
              </w:ins>
            </m:ctrlPr>
          </m:fPr>
          <m:num>
            <m:r>
              <w:del w:id="282" w:author="Honglei Ren" w:date="2022-06-28T11:34:00Z">
                <m:rPr>
                  <m:sty m:val="p"/>
                </m:rPr>
                <w:rPr>
                  <w:rFonts w:ascii="Cambria Math" w:hAnsi="Cambria Math"/>
                  <w:color w:val="000000" w:themeColor="text1"/>
                </w:rPr>
                <m:t>1</m:t>
              </w:del>
            </m:r>
          </m:num>
          <m:den>
            <m:r>
              <w:del w:id="283" w:author="Honglei Ren" w:date="2022-06-28T11:34:00Z">
                <m:rPr>
                  <m:sty m:val="p"/>
                </m:rPr>
                <w:rPr>
                  <w:rFonts w:ascii="Cambria Math" w:hAnsi="Cambria Math"/>
                  <w:color w:val="000000" w:themeColor="text1"/>
                </w:rPr>
                <m:t>2N</m:t>
              </w:del>
            </m:r>
          </m:den>
        </m:f>
        <m:r>
          <w:del w:id="284" w:author="Honglei Ren" w:date="2022-06-28T11:34:00Z">
            <m:rPr>
              <m:sty m:val="p"/>
            </m:rPr>
            <w:rPr>
              <w:rFonts w:ascii="Cambria Math" w:hAnsi="Cambria Math"/>
              <w:color w:val="000000" w:themeColor="text1"/>
            </w:rPr>
            <m:t>(</m:t>
          </w:del>
        </m:r>
        <m:nary>
          <m:naryPr>
            <m:chr m:val="∑"/>
            <m:ctrlPr>
              <w:ins w:id="285" w:author="Honglei Ren" w:date="2022-06-28T12:51:00Z">
                <w:del w:id="286" w:author="Honglei Ren" w:date="2022-06-28T11:34:00Z">
                  <w:rPr>
                    <w:rFonts w:ascii="Cambria Math" w:hAnsi="Cambria Math"/>
                    <w:color w:val="000000" w:themeColor="text1"/>
                  </w:rPr>
                </w:del>
              </w:ins>
            </m:ctrlPr>
          </m:naryPr>
          <m:sub>
            <m:r>
              <w:del w:id="287" w:author="Honglei Ren" w:date="2022-06-28T11:34:00Z">
                <m:rPr>
                  <m:sty m:val="p"/>
                </m:rPr>
                <w:rPr>
                  <w:rFonts w:ascii="Cambria Math" w:hAnsi="Cambria Math"/>
                  <w:color w:val="000000" w:themeColor="text1"/>
                </w:rPr>
                <m:t>i=1</m:t>
              </w:del>
            </m:r>
          </m:sub>
          <m:sup>
            <m:r>
              <w:del w:id="288" w:author="Honglei Ren" w:date="2022-06-28T11:34:00Z">
                <m:rPr>
                  <m:sty m:val="p"/>
                </m:rPr>
                <w:rPr>
                  <w:rFonts w:ascii="Cambria Math" w:hAnsi="Cambria Math"/>
                  <w:color w:val="000000" w:themeColor="text1"/>
                </w:rPr>
                <m:t>N</m:t>
              </w:del>
            </m:r>
          </m:sup>
          <m:e>
            <m:sSub>
              <m:sSubPr>
                <m:ctrlPr>
                  <w:ins w:id="289" w:author="Honglei Ren" w:date="2022-06-28T12:51:00Z">
                    <w:del w:id="290" w:author="Honglei Ren" w:date="2022-06-28T11:34:00Z">
                      <w:rPr>
                        <w:rFonts w:ascii="Cambria Math" w:hAnsi="Cambria Math"/>
                        <w:color w:val="000000" w:themeColor="text1"/>
                      </w:rPr>
                    </w:del>
                  </w:ins>
                </m:ctrlPr>
              </m:sSubPr>
              <m:e>
                <m:r>
                  <w:del w:id="291" w:author="Honglei Ren" w:date="2022-06-28T11:34:00Z">
                    <m:rPr>
                      <m:sty m:val="p"/>
                    </m:rPr>
                    <w:rPr>
                      <w:rFonts w:ascii="Cambria Math" w:hAnsi="Cambria Math"/>
                      <w:color w:val="000000" w:themeColor="text1"/>
                    </w:rPr>
                    <m:t>E</m:t>
                  </w:del>
                </m:r>
              </m:e>
              <m:sub>
                <m:r>
                  <w:del w:id="292" w:author="Honglei Ren" w:date="2022-06-28T11:34:00Z">
                    <m:rPr>
                      <m:sty m:val="p"/>
                    </m:rPr>
                    <w:rPr>
                      <w:rFonts w:ascii="Cambria Math" w:hAnsi="Cambria Math"/>
                      <w:color w:val="000000" w:themeColor="text1"/>
                    </w:rPr>
                    <m:t>(</m:t>
                  </w:del>
                </m:r>
                <m:r>
                  <w:del w:id="293" w:author="Honglei Ren" w:date="2022-06-28T11:34:00Z">
                    <m:rPr>
                      <m:sty m:val="b"/>
                    </m:rPr>
                    <w:rPr>
                      <w:rFonts w:ascii="Cambria Math" w:hAnsi="Cambria Math"/>
                      <w:color w:val="000000" w:themeColor="text1"/>
                    </w:rPr>
                    <m:t>X, A</m:t>
                  </w:del>
                </m:r>
                <m:r>
                  <w:del w:id="294" w:author="Honglei Ren" w:date="2022-06-28T11:34:00Z">
                    <m:rPr>
                      <m:sty m:val="p"/>
                    </m:rPr>
                    <w:rPr>
                      <w:rFonts w:ascii="Cambria Math" w:hAnsi="Cambria Math"/>
                      <w:color w:val="000000" w:themeColor="text1"/>
                    </w:rPr>
                    <m:t>)</m:t>
                  </w:del>
                </m:r>
              </m:sub>
            </m:sSub>
            <m:r>
              <w:del w:id="295" w:author="Honglei Ren" w:date="2022-06-28T11:34:00Z">
                <m:rPr>
                  <m:sty m:val="p"/>
                </m:rPr>
                <w:rPr>
                  <w:rFonts w:ascii="Cambria Math" w:hAnsi="Cambria Math"/>
                  <w:color w:val="000000" w:themeColor="text1"/>
                </w:rPr>
                <m:t>[log D(</m:t>
              </w:del>
            </m:r>
            <m:sSub>
              <m:sSubPr>
                <m:ctrlPr>
                  <w:ins w:id="296" w:author="Honglei Ren" w:date="2022-06-28T12:51:00Z">
                    <w:del w:id="297" w:author="Honglei Ren" w:date="2022-06-28T11:34:00Z">
                      <w:rPr>
                        <w:rFonts w:ascii="Cambria Math" w:hAnsi="Cambria Math"/>
                        <w:color w:val="000000" w:themeColor="text1"/>
                      </w:rPr>
                    </w:del>
                  </w:ins>
                </m:ctrlPr>
              </m:sSubPr>
              <m:e>
                <m:r>
                  <w:del w:id="298" w:author="Honglei Ren" w:date="2022-06-28T11:34:00Z">
                    <m:rPr>
                      <m:sty m:val="p"/>
                    </m:rPr>
                    <w:rPr>
                      <w:rFonts w:ascii="Cambria Math" w:hAnsi="Cambria Math"/>
                      <w:color w:val="000000" w:themeColor="text1"/>
                    </w:rPr>
                    <m:t>h</m:t>
                  </w:del>
                </m:r>
              </m:e>
              <m:sub>
                <m:r>
                  <w:del w:id="299" w:author="Honglei Ren" w:date="2022-06-28T11:34:00Z">
                    <m:rPr>
                      <m:sty m:val="p"/>
                    </m:rPr>
                    <w:rPr>
                      <w:rFonts w:ascii="Cambria Math" w:hAnsi="Cambria Math"/>
                      <w:color w:val="000000" w:themeColor="text1"/>
                    </w:rPr>
                    <m:t>i</m:t>
                  </w:del>
                </m:r>
              </m:sub>
            </m:sSub>
            <m:r>
              <w:del w:id="300" w:author="Honglei Ren" w:date="2022-06-28T11:34:00Z">
                <m:rPr>
                  <m:sty m:val="p"/>
                </m:rPr>
                <w:rPr>
                  <w:rFonts w:ascii="Cambria Math" w:hAnsi="Cambria Math"/>
                  <w:color w:val="000000" w:themeColor="text1"/>
                </w:rPr>
                <m:t>,</m:t>
              </w:del>
            </m:r>
            <m:r>
              <w:del w:id="301" w:author="Honglei Ren" w:date="2022-06-28T11:34:00Z">
                <m:rPr>
                  <m:sty m:val="b"/>
                </m:rPr>
                <w:rPr>
                  <w:rFonts w:ascii="Cambria Math" w:hAnsi="Cambria Math"/>
                  <w:color w:val="000000" w:themeColor="text1"/>
                </w:rPr>
                <m:t>s</m:t>
              </w:del>
            </m:r>
            <m:r>
              <w:del w:id="302" w:author="Honglei Ren" w:date="2022-06-28T11:34:00Z">
                <m:rPr>
                  <m:sty m:val="p"/>
                </m:rPr>
                <w:rPr>
                  <w:rFonts w:ascii="Cambria Math" w:hAnsi="Cambria Math"/>
                  <w:color w:val="000000" w:themeColor="text1"/>
                </w:rPr>
                <m:t>)</m:t>
              </w:del>
            </m:r>
          </m:e>
        </m:nary>
        <m:r>
          <w:del w:id="303" w:author="Honglei Ren" w:date="2022-06-28T11:34:00Z">
            <m:rPr>
              <m:sty m:val="p"/>
            </m:rPr>
            <w:rPr>
              <w:rFonts w:ascii="Cambria Math" w:hAnsi="Cambria Math"/>
              <w:color w:val="000000" w:themeColor="text1"/>
            </w:rPr>
            <m:t>] +</m:t>
          </w:del>
        </m:r>
        <m:nary>
          <m:naryPr>
            <m:chr m:val="∑"/>
            <m:ctrlPr>
              <w:ins w:id="304" w:author="Honglei Ren" w:date="2022-06-28T12:51:00Z">
                <w:del w:id="305" w:author="Honglei Ren" w:date="2022-06-28T11:34:00Z">
                  <w:rPr>
                    <w:rFonts w:ascii="Cambria Math" w:hAnsi="Cambria Math"/>
                    <w:color w:val="000000" w:themeColor="text1"/>
                  </w:rPr>
                </w:del>
              </w:ins>
            </m:ctrlPr>
          </m:naryPr>
          <m:sub>
            <m:r>
              <w:del w:id="306" w:author="Honglei Ren" w:date="2022-06-28T11:34:00Z">
                <m:rPr>
                  <m:sty m:val="p"/>
                </m:rPr>
                <w:rPr>
                  <w:rFonts w:ascii="Cambria Math" w:hAnsi="Cambria Math"/>
                  <w:color w:val="000000" w:themeColor="text1"/>
                </w:rPr>
                <m:t>j=1</m:t>
              </w:del>
            </m:r>
          </m:sub>
          <m:sup>
            <m:r>
              <w:del w:id="307" w:author="Honglei Ren" w:date="2022-06-28T11:34:00Z">
                <m:rPr>
                  <m:sty m:val="p"/>
                </m:rPr>
                <w:rPr>
                  <w:rFonts w:ascii="Cambria Math" w:hAnsi="Cambria Math"/>
                  <w:color w:val="000000" w:themeColor="text1"/>
                </w:rPr>
                <m:t>N</m:t>
              </w:del>
            </m:r>
          </m:sup>
          <m:e>
            <m:sSub>
              <m:sSubPr>
                <m:ctrlPr>
                  <w:ins w:id="308" w:author="Honglei Ren" w:date="2022-06-28T12:51:00Z">
                    <w:del w:id="309" w:author="Honglei Ren" w:date="2022-06-28T11:34:00Z">
                      <w:rPr>
                        <w:rFonts w:ascii="Cambria Math" w:hAnsi="Cambria Math"/>
                        <w:color w:val="000000" w:themeColor="text1"/>
                      </w:rPr>
                    </w:del>
                  </w:ins>
                </m:ctrlPr>
              </m:sSubPr>
              <m:e>
                <m:r>
                  <w:del w:id="310" w:author="Honglei Ren" w:date="2022-06-28T11:34:00Z">
                    <m:rPr>
                      <m:sty m:val="p"/>
                    </m:rPr>
                    <w:rPr>
                      <w:rFonts w:ascii="Cambria Math" w:hAnsi="Cambria Math"/>
                      <w:color w:val="000000" w:themeColor="text1"/>
                    </w:rPr>
                    <m:t>E</m:t>
                  </w:del>
                </m:r>
              </m:e>
              <m:sub>
                <m:r>
                  <w:del w:id="311" w:author="Honglei Ren" w:date="2022-06-28T11:34:00Z">
                    <m:rPr>
                      <m:sty m:val="p"/>
                    </m:rPr>
                    <w:rPr>
                      <w:rFonts w:ascii="Cambria Math" w:hAnsi="Cambria Math"/>
                      <w:color w:val="000000" w:themeColor="text1"/>
                    </w:rPr>
                    <m:t>(</m:t>
                  </w:del>
                </m:r>
                <m:acc>
                  <m:accPr>
                    <m:chr m:val="̃"/>
                    <m:ctrlPr>
                      <w:ins w:id="312" w:author="Honglei Ren" w:date="2022-06-28T12:51:00Z">
                        <w:del w:id="313" w:author="Honglei Ren" w:date="2022-06-28T11:34:00Z">
                          <w:rPr>
                            <w:rFonts w:ascii="Cambria Math" w:hAnsi="Cambria Math"/>
                            <w:b/>
                            <w:bCs/>
                            <w:color w:val="000000" w:themeColor="text1"/>
                          </w:rPr>
                        </w:del>
                      </w:ins>
                    </m:ctrlPr>
                  </m:accPr>
                  <m:e>
                    <m:r>
                      <w:del w:id="314" w:author="Honglei Ren" w:date="2022-06-28T11:34:00Z">
                        <m:rPr>
                          <m:sty m:val="b"/>
                        </m:rPr>
                        <w:rPr>
                          <w:rFonts w:ascii="Cambria Math" w:hAnsi="Cambria Math"/>
                          <w:color w:val="000000" w:themeColor="text1"/>
                        </w:rPr>
                        <m:t>X</m:t>
                      </w:del>
                    </m:r>
                  </m:e>
                </m:acc>
                <m:r>
                  <w:del w:id="315" w:author="Honglei Ren" w:date="2022-06-28T11:34:00Z">
                    <m:rPr>
                      <m:sty m:val="b"/>
                    </m:rPr>
                    <w:rPr>
                      <w:rFonts w:ascii="Cambria Math" w:hAnsi="Cambria Math"/>
                      <w:color w:val="000000" w:themeColor="text1"/>
                    </w:rPr>
                    <m:t xml:space="preserve">, </m:t>
                  </w:del>
                </m:r>
                <m:acc>
                  <m:accPr>
                    <m:chr m:val="̃"/>
                    <m:ctrlPr>
                      <w:ins w:id="316" w:author="Honglei Ren" w:date="2022-06-28T12:51:00Z">
                        <w:del w:id="317" w:author="Honglei Ren" w:date="2022-06-28T11:34:00Z">
                          <w:rPr>
                            <w:rFonts w:ascii="Cambria Math" w:hAnsi="Cambria Math"/>
                            <w:b/>
                            <w:bCs/>
                            <w:color w:val="000000" w:themeColor="text1"/>
                          </w:rPr>
                        </w:del>
                      </w:ins>
                    </m:ctrlPr>
                  </m:accPr>
                  <m:e>
                    <m:r>
                      <w:del w:id="318" w:author="Honglei Ren" w:date="2022-06-28T11:34:00Z">
                        <m:rPr>
                          <m:sty m:val="b"/>
                        </m:rPr>
                        <w:rPr>
                          <w:rFonts w:ascii="Cambria Math" w:hAnsi="Cambria Math"/>
                          <w:color w:val="000000" w:themeColor="text1"/>
                        </w:rPr>
                        <m:t>A</m:t>
                      </w:del>
                    </m:r>
                  </m:e>
                </m:acc>
                <m:r>
                  <w:del w:id="319" w:author="Honglei Ren" w:date="2022-06-28T11:34:00Z">
                    <m:rPr>
                      <m:sty m:val="p"/>
                    </m:rPr>
                    <w:rPr>
                      <w:rFonts w:ascii="Cambria Math" w:hAnsi="Cambria Math"/>
                      <w:color w:val="000000" w:themeColor="text1"/>
                    </w:rPr>
                    <m:t>)</m:t>
                  </w:del>
                </m:r>
              </m:sub>
            </m:sSub>
            <m:r>
              <w:del w:id="320" w:author="Honglei Ren" w:date="2022-06-28T11:34:00Z">
                <m:rPr>
                  <m:sty m:val="p"/>
                </m:rPr>
                <w:rPr>
                  <w:rFonts w:ascii="Cambria Math" w:hAnsi="Cambria Math"/>
                  <w:color w:val="000000" w:themeColor="text1"/>
                </w:rPr>
                <m:t>[log (1-D(</m:t>
              </w:del>
            </m:r>
            <m:acc>
              <m:accPr>
                <m:chr m:val="̃"/>
                <m:ctrlPr>
                  <w:ins w:id="321" w:author="Honglei Ren" w:date="2022-06-28T12:51:00Z">
                    <w:del w:id="322" w:author="Honglei Ren" w:date="2022-06-28T11:34:00Z">
                      <w:rPr>
                        <w:rFonts w:ascii="Cambria Math" w:hAnsi="Cambria Math"/>
                        <w:color w:val="000000" w:themeColor="text1"/>
                      </w:rPr>
                    </w:del>
                  </w:ins>
                </m:ctrlPr>
              </m:accPr>
              <m:e>
                <m:sSub>
                  <m:sSubPr>
                    <m:ctrlPr>
                      <w:ins w:id="323" w:author="Honglei Ren" w:date="2022-06-28T12:51:00Z">
                        <w:del w:id="324" w:author="Honglei Ren" w:date="2022-06-28T11:34:00Z">
                          <w:rPr>
                            <w:rFonts w:ascii="Cambria Math" w:hAnsi="Cambria Math"/>
                            <w:color w:val="000000" w:themeColor="text1"/>
                          </w:rPr>
                        </w:del>
                      </w:ins>
                    </m:ctrlPr>
                  </m:sSubPr>
                  <m:e>
                    <m:r>
                      <w:del w:id="325" w:author="Honglei Ren" w:date="2022-06-28T11:34:00Z">
                        <m:rPr>
                          <m:sty m:val="p"/>
                        </m:rPr>
                        <w:rPr>
                          <w:rFonts w:ascii="Cambria Math" w:hAnsi="Cambria Math"/>
                          <w:color w:val="000000" w:themeColor="text1"/>
                        </w:rPr>
                        <m:t>h</m:t>
                      </w:del>
                    </m:r>
                  </m:e>
                  <m:sub>
                    <m:r>
                      <w:del w:id="326" w:author="Honglei Ren" w:date="2022-06-28T11:34:00Z">
                        <m:rPr>
                          <m:sty m:val="p"/>
                        </m:rPr>
                        <w:rPr>
                          <w:rFonts w:ascii="Cambria Math" w:hAnsi="Cambria Math"/>
                          <w:color w:val="000000" w:themeColor="text1"/>
                        </w:rPr>
                        <m:t>j</m:t>
                      </w:del>
                    </m:r>
                  </m:sub>
                </m:sSub>
              </m:e>
            </m:acc>
            <m:r>
              <w:del w:id="327" w:author="Honglei Ren" w:date="2022-06-28T11:34:00Z">
                <m:rPr>
                  <m:sty m:val="p"/>
                </m:rPr>
                <w:rPr>
                  <w:rFonts w:ascii="Cambria Math" w:hAnsi="Cambria Math"/>
                  <w:color w:val="000000" w:themeColor="text1"/>
                </w:rPr>
                <m:t>,</m:t>
              </w:del>
            </m:r>
            <m:r>
              <w:del w:id="328" w:author="Honglei Ren" w:date="2022-06-28T11:34:00Z">
                <m:rPr>
                  <m:sty m:val="b"/>
                </m:rPr>
                <w:rPr>
                  <w:rFonts w:ascii="Cambria Math" w:hAnsi="Cambria Math"/>
                  <w:color w:val="000000" w:themeColor="text1"/>
                </w:rPr>
                <m:t>s</m:t>
              </w:del>
            </m:r>
            <m:r>
              <w:del w:id="329" w:author="Honglei Ren" w:date="2022-06-28T11:34:00Z">
                <m:rPr>
                  <m:sty m:val="p"/>
                </m:rPr>
                <w:rPr>
                  <w:rFonts w:ascii="Cambria Math" w:hAnsi="Cambria Math"/>
                  <w:color w:val="000000" w:themeColor="text1"/>
                </w:rPr>
                <m:t>))]</m:t>
              </w:del>
            </m:r>
          </m:e>
        </m:nary>
        <m:r>
          <w:del w:id="330" w:author="Honglei Ren" w:date="2022-06-28T11:34:00Z">
            <m:rPr>
              <m:sty m:val="p"/>
            </m:rPr>
            <w:rPr>
              <w:rFonts w:ascii="Cambria Math" w:hAnsi="Cambria Math"/>
              <w:color w:val="000000" w:themeColor="text1"/>
            </w:rPr>
            <m:t xml:space="preserve">) </m:t>
          </w:del>
        </m:r>
      </m:oMath>
      <w:r w:rsidR="00042D83" w:rsidRPr="00904A29">
        <w:rPr>
          <w:color w:val="000000" w:themeColor="text1"/>
        </w:rPr>
        <w:tab/>
        <w:t>(</w:t>
      </w:r>
      <w:del w:id="331" w:author="Honglei Ren" w:date="2022-06-28T12:34:00Z">
        <w:r w:rsidR="00042D83" w:rsidRPr="00904A29" w:rsidDel="00A4728E">
          <w:rPr>
            <w:color w:val="000000" w:themeColor="text1"/>
          </w:rPr>
          <w:delText>4</w:delText>
        </w:r>
      </w:del>
      <w:ins w:id="332" w:author="Honglei Ren" w:date="2022-06-28T12:34:00Z">
        <w:r w:rsidR="00A4728E">
          <w:rPr>
            <w:color w:val="000000" w:themeColor="text1"/>
          </w:rPr>
          <w:t>3</w:t>
        </w:r>
      </w:ins>
      <w:r w:rsidR="00042D83" w:rsidRPr="00904A29">
        <w:rPr>
          <w:color w:val="000000" w:themeColor="text1"/>
        </w:rPr>
        <w:t>)</w:t>
      </w:r>
    </w:p>
    <w:p w14:paraId="0950FC6B" w14:textId="34598279" w:rsidR="00042D83" w:rsidRPr="00904A29" w:rsidRDefault="00042D83" w:rsidP="00DD1F1F">
      <w:pPr>
        <w:jc w:val="both"/>
        <w:rPr>
          <w:color w:val="000000" w:themeColor="text1"/>
        </w:rPr>
      </w:pPr>
      <w:r w:rsidRPr="00904A29">
        <w:rPr>
          <w:color w:val="000000" w:themeColor="text1"/>
        </w:rPr>
        <w:t xml:space="preserve">where </w:t>
      </w:r>
      <m:oMath>
        <m:sSub>
          <m:sSubPr>
            <m:ctrlPr>
              <w:ins w:id="333" w:author="Honglei Ren" w:date="2022-06-28T12:51:00Z">
                <w:rPr>
                  <w:rFonts w:ascii="Cambria Math" w:hAnsi="Cambria Math"/>
                  <w:color w:val="000000" w:themeColor="text1"/>
                </w:rPr>
              </w:ins>
            </m:ctrlPr>
          </m:sSubPr>
          <m:e>
            <m:r>
              <w:rPr>
                <w:rFonts w:ascii="Cambria Math" w:hAnsi="Cambria Math"/>
                <w:color w:val="000000" w:themeColor="text1"/>
              </w:rPr>
              <m:t>h</m:t>
            </m:r>
          </m:e>
          <m:sub>
            <m:r>
              <w:rPr>
                <w:rFonts w:ascii="Cambria Math" w:hAnsi="Cambria Math"/>
                <w:color w:val="000000" w:themeColor="text1"/>
              </w:rPr>
              <m:t>i</m:t>
            </m:r>
          </m:sub>
        </m:sSub>
      </m:oMath>
      <w:r w:rsidRPr="00904A29">
        <w:rPr>
          <w:color w:val="000000" w:themeColor="text1"/>
        </w:rPr>
        <w:t xml:space="preserve"> is the embedding of node </w:t>
      </w:r>
      <m:oMath>
        <m:r>
          <w:rPr>
            <w:rFonts w:ascii="Cambria Math" w:hAnsi="Cambria Math"/>
            <w:color w:val="000000" w:themeColor="text1"/>
          </w:rPr>
          <m:t>i</m:t>
        </m:r>
      </m:oMath>
      <w:r w:rsidRPr="00904A29">
        <w:rPr>
          <w:color w:val="000000" w:themeColor="text1"/>
        </w:rPr>
        <w:t xml:space="preserve"> from the </w:t>
      </w:r>
      <w:r w:rsidR="00335088" w:rsidRPr="00904A29">
        <w:rPr>
          <w:color w:val="000000" w:themeColor="text1"/>
        </w:rPr>
        <w:t>SEG</w:t>
      </w:r>
      <w:r w:rsidRPr="00904A29">
        <w:rPr>
          <w:color w:val="000000" w:themeColor="text1"/>
        </w:rPr>
        <w:t xml:space="preserve">, </w:t>
      </w:r>
      <m:oMath>
        <m:acc>
          <m:accPr>
            <m:chr m:val="̃"/>
            <m:ctrlPr>
              <w:ins w:id="334" w:author="Honglei Ren" w:date="2022-06-28T12:51:00Z">
                <w:rPr>
                  <w:rFonts w:ascii="Cambria Math" w:hAnsi="Cambria Math"/>
                  <w:color w:val="000000" w:themeColor="text1"/>
                </w:rPr>
              </w:ins>
            </m:ctrlPr>
          </m:accPr>
          <m:e>
            <m:sSub>
              <m:sSubPr>
                <m:ctrlPr>
                  <w:ins w:id="335" w:author="Honglei Ren" w:date="2022-06-28T12:51:00Z">
                    <w:rPr>
                      <w:rFonts w:ascii="Cambria Math" w:hAnsi="Cambria Math"/>
                      <w:color w:val="000000" w:themeColor="text1"/>
                      <w:u w:val="single"/>
                    </w:rPr>
                  </w:ins>
                </m:ctrlPr>
              </m:sSubPr>
              <m:e>
                <m:r>
                  <m:rPr>
                    <m:sty m:val="p"/>
                  </m:rPr>
                  <w:rPr>
                    <w:rFonts w:ascii="Cambria Math" w:hAnsi="Cambria Math"/>
                    <w:color w:val="000000" w:themeColor="text1"/>
                    <w:u w:val="single"/>
                  </w:rPr>
                  <m:t>h</m:t>
                </m:r>
              </m:e>
              <m:sub>
                <m:r>
                  <m:rPr>
                    <m:sty m:val="p"/>
                  </m:rPr>
                  <w:rPr>
                    <w:rFonts w:ascii="Cambria Math" w:hAnsi="Cambria Math"/>
                    <w:color w:val="000000" w:themeColor="text1"/>
                    <w:u w:val="single"/>
                  </w:rPr>
                  <m:t>j</m:t>
                </m:r>
              </m:sub>
            </m:sSub>
          </m:e>
        </m:acc>
      </m:oMath>
      <w:r w:rsidR="001410BC" w:rsidRPr="00904A29">
        <w:rPr>
          <w:color w:val="000000" w:themeColor="text1"/>
        </w:rPr>
        <w:t xml:space="preserve"> </w:t>
      </w:r>
      <w:r w:rsidRPr="00904A29">
        <w:rPr>
          <w:color w:val="000000" w:themeColor="text1"/>
        </w:rPr>
        <w:t xml:space="preserve">is the embedding of node </w:t>
      </w:r>
      <m:oMath>
        <m:r>
          <w:rPr>
            <w:rFonts w:ascii="Cambria Math" w:hAnsi="Cambria Math"/>
            <w:color w:val="000000" w:themeColor="text1"/>
          </w:rPr>
          <m:t>j</m:t>
        </m:r>
      </m:oMath>
      <w:r w:rsidRPr="00904A29">
        <w:rPr>
          <w:color w:val="000000" w:themeColor="text1"/>
        </w:rPr>
        <w:t xml:space="preserve"> from the </w:t>
      </w:r>
      <w:proofErr w:type="gramStart"/>
      <w:r w:rsidR="00C1226C" w:rsidRPr="00904A29">
        <w:rPr>
          <w:color w:val="000000" w:themeColor="text1"/>
        </w:rPr>
        <w:t>EPG</w:t>
      </w:r>
      <w:r w:rsidRPr="00904A29">
        <w:rPr>
          <w:color w:val="000000" w:themeColor="text1"/>
        </w:rPr>
        <w:t>.</w:t>
      </w:r>
      <w:proofErr w:type="gramEnd"/>
      <w:r w:rsidRPr="00904A29">
        <w:rPr>
          <w:color w:val="000000" w:themeColor="text1"/>
        </w:rPr>
        <w:t xml:space="preserve"> </w:t>
      </w:r>
      <m:oMath>
        <m:acc>
          <m:accPr>
            <m:chr m:val="̃"/>
            <m:ctrlPr>
              <w:ins w:id="336" w:author="Honglei Ren" w:date="2022-06-28T11:34:00Z">
                <w:rPr>
                  <w:rFonts w:ascii="Cambria Math" w:hAnsi="Cambria Math"/>
                  <w:b/>
                  <w:bCs/>
                  <w:color w:val="000000" w:themeColor="text1"/>
                </w:rPr>
              </w:ins>
            </m:ctrlPr>
          </m:accPr>
          <m:e>
            <m:r>
              <w:ins w:id="337" w:author="Honglei Ren" w:date="2022-06-28T11:34:00Z">
                <m:rPr>
                  <m:sty m:val="b"/>
                </m:rPr>
                <w:rPr>
                  <w:rFonts w:ascii="Cambria Math" w:hAnsi="Cambria Math"/>
                  <w:color w:val="000000" w:themeColor="text1"/>
                </w:rPr>
                <m:t>X</m:t>
              </w:ins>
            </m:r>
          </m:e>
        </m:acc>
        <m:r>
          <w:ins w:id="338" w:author="Honglei Ren" w:date="2022-06-28T11:34:00Z">
            <m:rPr>
              <m:sty m:val="p"/>
            </m:rPr>
            <w:rPr>
              <w:rFonts w:ascii="Cambria Math" w:hAnsi="Cambria Math"/>
              <w:color w:val="000000" w:themeColor="text1"/>
            </w:rPr>
            <m:t xml:space="preserve"> and </m:t>
          </w:ins>
        </m:r>
        <m:acc>
          <m:accPr>
            <m:chr m:val="̃"/>
            <m:ctrlPr>
              <w:ins w:id="339" w:author="Honglei Ren" w:date="2022-06-28T11:34:00Z">
                <w:rPr>
                  <w:rFonts w:ascii="Cambria Math" w:hAnsi="Cambria Math"/>
                  <w:color w:val="000000" w:themeColor="text1"/>
                </w:rPr>
              </w:ins>
            </m:ctrlPr>
          </m:accPr>
          <m:e>
            <m:r>
              <w:ins w:id="340" w:author="Honglei Ren" w:date="2022-06-28T11:34:00Z">
                <m:rPr>
                  <m:sty m:val="b"/>
                </m:rPr>
                <w:rPr>
                  <w:rFonts w:ascii="Cambria Math" w:hAnsi="Cambria Math"/>
                  <w:color w:val="000000" w:themeColor="text1"/>
                </w:rPr>
                <m:t>A</m:t>
              </w:ins>
            </m:r>
          </m:e>
        </m:acc>
        <m:r>
          <w:ins w:id="341" w:author="Honglei Ren" w:date="2022-06-28T11:34:00Z">
            <m:rPr>
              <m:sty m:val="p"/>
            </m:rPr>
            <w:rPr>
              <w:rFonts w:ascii="Cambria Math" w:hAnsi="Cambria Math"/>
              <w:color w:val="000000" w:themeColor="text1"/>
            </w:rPr>
            <m:t xml:space="preserve"> </m:t>
          </w:ins>
        </m:r>
        <m:acc>
          <m:accPr>
            <m:chr m:val="̃"/>
            <m:ctrlPr>
              <w:ins w:id="342" w:author="Honglei Ren" w:date="2022-06-28T12:51:00Z">
                <w:del w:id="343" w:author="Honglei Ren" w:date="2022-06-28T11:34:00Z">
                  <w:rPr>
                    <w:rFonts w:ascii="Cambria Math" w:hAnsi="Cambria Math"/>
                    <w:color w:val="000000" w:themeColor="text1"/>
                  </w:rPr>
                </w:del>
              </w:ins>
            </m:ctrlPr>
          </m:accPr>
          <m:e>
            <m:r>
              <w:del w:id="344" w:author="Honglei Ren" w:date="2022-06-28T11:34:00Z">
                <m:rPr>
                  <m:sty m:val="p"/>
                </m:rPr>
                <w:rPr>
                  <w:rFonts w:ascii="Cambria Math" w:hAnsi="Cambria Math"/>
                  <w:color w:val="000000" w:themeColor="text1"/>
                </w:rPr>
                <m:t>X</m:t>
              </w:del>
            </m:r>
          </m:e>
        </m:acc>
      </m:oMath>
      <w:del w:id="345" w:author="Honglei Ren" w:date="2022-06-28T11:34:00Z">
        <w:r w:rsidR="000F7C2D" w:rsidRPr="00904A29">
          <w:rPr>
            <w:color w:val="000000" w:themeColor="text1"/>
          </w:rPr>
          <w:delText xml:space="preserve"> and </w:delText>
        </w:r>
      </w:del>
      <m:oMath>
        <m:acc>
          <m:accPr>
            <m:chr m:val="̃"/>
            <m:ctrlPr>
              <w:ins w:id="346" w:author="Honglei Ren" w:date="2022-06-28T12:51:00Z">
                <w:del w:id="347" w:author="Honglei Ren" w:date="2022-06-28T11:34:00Z">
                  <w:rPr>
                    <w:rFonts w:ascii="Cambria Math" w:hAnsi="Cambria Math"/>
                    <w:color w:val="000000" w:themeColor="text1"/>
                  </w:rPr>
                </w:del>
              </w:ins>
            </m:ctrlPr>
          </m:accPr>
          <m:e>
            <m:r>
              <w:del w:id="348" w:author="Honglei Ren" w:date="2022-06-28T11:34:00Z">
                <m:rPr>
                  <m:sty m:val="p"/>
                </m:rPr>
                <w:rPr>
                  <w:rFonts w:ascii="Cambria Math" w:hAnsi="Cambria Math"/>
                  <w:color w:val="000000" w:themeColor="text1"/>
                </w:rPr>
                <m:t>A</m:t>
              </w:del>
            </m:r>
          </m:e>
        </m:acc>
      </m:oMath>
      <w:r w:rsidR="000F7C2D" w:rsidRPr="00904A29">
        <w:rPr>
          <w:color w:val="000000" w:themeColor="text1"/>
        </w:rPr>
        <w:t xml:space="preserve"> are the permuted node features and corresponding adjacency matrix of EPG. </w:t>
      </w:r>
      <w:r w:rsidRPr="00904A29">
        <w:rPr>
          <w:color w:val="000000" w:themeColor="text1"/>
        </w:rPr>
        <w:t xml:space="preserve">The D is the discriminator, which is defined by </w:t>
      </w:r>
      <m:oMath>
        <m:r>
          <w:ins w:id="349" w:author="Honglei Ren" w:date="2022-06-28T11:34:00Z">
            <m:rPr>
              <m:sty m:val="p"/>
            </m:rPr>
            <w:rPr>
              <w:rFonts w:ascii="Cambria Math" w:hAnsi="Cambria Math"/>
              <w:color w:val="000000" w:themeColor="text1"/>
            </w:rPr>
            <m:t>D</m:t>
          </w:ins>
        </m:r>
        <m:r>
          <w:ins w:id="350" w:author="Honglei Ren" w:date="2022-06-28T11:34:00Z">
            <w:rPr>
              <w:rFonts w:ascii="Cambria Math" w:hAnsi="Cambria Math"/>
              <w:color w:val="000000" w:themeColor="text1"/>
            </w:rPr>
            <m:t>(</m:t>
          </w:ins>
        </m:r>
        <m:sSub>
          <m:sSubPr>
            <m:ctrlPr>
              <w:ins w:id="351" w:author="Honglei Ren" w:date="2022-06-28T11:34:00Z">
                <w:rPr>
                  <w:rFonts w:ascii="Cambria Math" w:hAnsi="Cambria Math"/>
                  <w:color w:val="000000" w:themeColor="text1"/>
                </w:rPr>
              </w:ins>
            </m:ctrlPr>
          </m:sSubPr>
          <m:e>
            <m:r>
              <w:ins w:id="352" w:author="Honglei Ren" w:date="2022-06-28T11:34:00Z">
                <w:rPr>
                  <w:rFonts w:ascii="Cambria Math" w:hAnsi="Cambria Math"/>
                  <w:color w:val="000000" w:themeColor="text1"/>
                </w:rPr>
                <m:t>h</m:t>
              </w:ins>
            </m:r>
          </m:e>
          <m:sub>
            <m:r>
              <w:ins w:id="353" w:author="Honglei Ren" w:date="2022-06-28T11:34:00Z">
                <w:rPr>
                  <w:rFonts w:ascii="Cambria Math" w:hAnsi="Cambria Math"/>
                  <w:color w:val="000000" w:themeColor="text1"/>
                </w:rPr>
                <m:t>i</m:t>
              </w:ins>
            </m:r>
          </m:sub>
        </m:sSub>
        <m:r>
          <w:ins w:id="354" w:author="Honglei Ren" w:date="2022-06-28T11:34:00Z">
            <w:rPr>
              <w:rFonts w:ascii="Cambria Math" w:hAnsi="Cambria Math"/>
              <w:color w:val="000000" w:themeColor="text1"/>
            </w:rPr>
            <m:t>,</m:t>
          </w:ins>
        </m:r>
        <m:r>
          <w:ins w:id="355" w:author="Honglei Ren" w:date="2022-06-28T11:34:00Z">
            <m:rPr>
              <m:sty m:val="b"/>
            </m:rPr>
            <w:rPr>
              <w:rFonts w:ascii="Cambria Math" w:hAnsi="Cambria Math"/>
              <w:color w:val="000000" w:themeColor="text1"/>
            </w:rPr>
            <m:t>s</m:t>
          </w:ins>
        </m:r>
        <m:r>
          <w:ins w:id="356" w:author="Honglei Ren" w:date="2022-06-28T11:34:00Z">
            <w:rPr>
              <w:rFonts w:ascii="Cambria Math" w:hAnsi="Cambria Math"/>
              <w:color w:val="000000" w:themeColor="text1"/>
            </w:rPr>
            <m:t xml:space="preserve">) = </m:t>
          </w:ins>
        </m:r>
        <m:r>
          <w:ins w:id="357" w:author="Honglei Ren" w:date="2022-06-28T11:34:00Z">
            <m:rPr>
              <m:sty m:val="p"/>
            </m:rPr>
            <w:rPr>
              <w:rFonts w:ascii="Cambria Math" w:hAnsi="Cambria Math"/>
              <w:color w:val="000000" w:themeColor="text1"/>
            </w:rPr>
            <m:t>Sigmoid</m:t>
          </w:ins>
        </m:r>
        <m:r>
          <w:ins w:id="358" w:author="Honglei Ren" w:date="2022-06-28T11:34:00Z">
            <w:rPr>
              <w:rFonts w:ascii="Cambria Math" w:hAnsi="Cambria Math"/>
              <w:color w:val="000000" w:themeColor="text1"/>
            </w:rPr>
            <m:t>(</m:t>
          </w:ins>
        </m:r>
        <m:sSubSup>
          <m:sSubSupPr>
            <m:ctrlPr>
              <w:ins w:id="359" w:author="Honglei Ren" w:date="2022-06-28T11:34:00Z">
                <w:rPr>
                  <w:rFonts w:ascii="Cambria Math" w:hAnsi="Cambria Math"/>
                  <w:color w:val="000000" w:themeColor="text1"/>
                </w:rPr>
              </w:ins>
            </m:ctrlPr>
          </m:sSubSupPr>
          <m:e>
            <m:r>
              <w:ins w:id="360" w:author="Honglei Ren" w:date="2022-06-28T11:34:00Z">
                <w:rPr>
                  <w:rFonts w:ascii="Cambria Math" w:hAnsi="Cambria Math"/>
                  <w:color w:val="000000" w:themeColor="text1"/>
                </w:rPr>
                <m:t>h</m:t>
              </w:ins>
            </m:r>
          </m:e>
          <m:sub>
            <m:r>
              <w:ins w:id="361" w:author="Honglei Ren" w:date="2022-06-28T11:34:00Z">
                <w:rPr>
                  <w:rFonts w:ascii="Cambria Math" w:hAnsi="Cambria Math"/>
                  <w:color w:val="000000" w:themeColor="text1"/>
                </w:rPr>
                <m:t>i</m:t>
              </w:ins>
            </m:r>
          </m:sub>
          <m:sup>
            <m:r>
              <w:ins w:id="362" w:author="Honglei Ren" w:date="2022-06-28T11:34:00Z">
                <w:rPr>
                  <w:rFonts w:ascii="Cambria Math" w:hAnsi="Cambria Math"/>
                  <w:color w:val="000000" w:themeColor="text1"/>
                </w:rPr>
                <m:t>T</m:t>
              </w:ins>
            </m:r>
          </m:sup>
        </m:sSubSup>
        <m:r>
          <w:ins w:id="363" w:author="Honglei Ren" w:date="2022-06-28T11:34:00Z">
            <w:rPr>
              <w:rFonts w:ascii="Cambria Math" w:hAnsi="Cambria Math"/>
              <w:color w:val="000000" w:themeColor="text1"/>
            </w:rPr>
            <m:t>Θ</m:t>
          </w:ins>
        </m:r>
        <m:r>
          <w:ins w:id="364" w:author="Honglei Ren" w:date="2022-06-28T11:34:00Z">
            <m:rPr>
              <m:sty m:val="b"/>
            </m:rPr>
            <w:rPr>
              <w:rFonts w:ascii="Cambria Math" w:hAnsi="Cambria Math"/>
              <w:color w:val="000000" w:themeColor="text1"/>
            </w:rPr>
            <m:t>s</m:t>
          </w:ins>
        </m:r>
        <m:r>
          <w:ins w:id="365" w:author="Honglei Ren" w:date="2022-06-28T11:34:00Z">
            <w:rPr>
              <w:rFonts w:ascii="Cambria Math" w:hAnsi="Cambria Math"/>
              <w:color w:val="000000" w:themeColor="text1"/>
            </w:rPr>
            <m:t>)</m:t>
          </w:ins>
        </m:r>
        <m:r>
          <w:del w:id="366" w:author="Honglei Ren" w:date="2022-06-28T11:34:00Z">
            <w:rPr>
              <w:rFonts w:ascii="Cambria Math" w:hAnsi="Cambria Math"/>
              <w:color w:val="000000" w:themeColor="text1"/>
            </w:rPr>
            <m:t>D(</m:t>
          </w:del>
        </m:r>
        <m:sSub>
          <m:sSubPr>
            <m:ctrlPr>
              <w:ins w:id="367" w:author="Honglei Ren" w:date="2022-06-28T12:51:00Z">
                <w:del w:id="368" w:author="Honglei Ren" w:date="2022-06-28T11:34:00Z">
                  <w:rPr>
                    <w:rFonts w:ascii="Cambria Math" w:hAnsi="Cambria Math"/>
                    <w:color w:val="000000" w:themeColor="text1"/>
                  </w:rPr>
                </w:del>
              </w:ins>
            </m:ctrlPr>
          </m:sSubPr>
          <m:e>
            <m:r>
              <w:del w:id="369" w:author="Honglei Ren" w:date="2022-06-28T11:34:00Z">
                <w:rPr>
                  <w:rFonts w:ascii="Cambria Math" w:hAnsi="Cambria Math"/>
                  <w:color w:val="000000" w:themeColor="text1"/>
                </w:rPr>
                <m:t>h</m:t>
              </w:del>
            </m:r>
          </m:e>
          <m:sub>
            <m:r>
              <w:del w:id="370" w:author="Honglei Ren" w:date="2022-06-28T11:34:00Z">
                <w:rPr>
                  <w:rFonts w:ascii="Cambria Math" w:hAnsi="Cambria Math"/>
                  <w:color w:val="000000" w:themeColor="text1"/>
                </w:rPr>
                <m:t>i</m:t>
              </w:del>
            </m:r>
          </m:sub>
        </m:sSub>
        <m:r>
          <w:del w:id="371" w:author="Honglei Ren" w:date="2022-06-28T11:34:00Z">
            <w:rPr>
              <w:rFonts w:ascii="Cambria Math" w:hAnsi="Cambria Math"/>
              <w:color w:val="000000" w:themeColor="text1"/>
            </w:rPr>
            <m:t>,s) = Sigmoid(</m:t>
          </w:del>
        </m:r>
        <m:sSubSup>
          <m:sSubSupPr>
            <m:ctrlPr>
              <w:ins w:id="372" w:author="Honglei Ren" w:date="2022-06-28T12:51:00Z">
                <w:del w:id="373" w:author="Honglei Ren" w:date="2022-06-28T11:34:00Z">
                  <w:rPr>
                    <w:rFonts w:ascii="Cambria Math" w:hAnsi="Cambria Math"/>
                    <w:color w:val="000000" w:themeColor="text1"/>
                  </w:rPr>
                </w:del>
              </w:ins>
            </m:ctrlPr>
          </m:sSubSupPr>
          <m:e>
            <m:r>
              <w:del w:id="374" w:author="Honglei Ren" w:date="2022-06-28T11:34:00Z">
                <w:rPr>
                  <w:rFonts w:ascii="Cambria Math" w:hAnsi="Cambria Math"/>
                  <w:color w:val="000000" w:themeColor="text1"/>
                </w:rPr>
                <m:t>h</m:t>
              </w:del>
            </m:r>
          </m:e>
          <m:sub>
            <m:r>
              <w:del w:id="375" w:author="Honglei Ren" w:date="2022-06-28T11:34:00Z">
                <w:rPr>
                  <w:rFonts w:ascii="Cambria Math" w:hAnsi="Cambria Math"/>
                  <w:color w:val="000000" w:themeColor="text1"/>
                </w:rPr>
                <m:t>i</m:t>
              </w:del>
            </m:r>
          </m:sub>
          <m:sup>
            <m:r>
              <w:del w:id="376" w:author="Honglei Ren" w:date="2022-06-28T11:34:00Z">
                <w:rPr>
                  <w:rFonts w:ascii="Cambria Math" w:hAnsi="Cambria Math"/>
                  <w:color w:val="000000" w:themeColor="text1"/>
                </w:rPr>
                <m:t>T</m:t>
              </w:del>
            </m:r>
          </m:sup>
        </m:sSubSup>
        <m:r>
          <w:del w:id="377" w:author="Honglei Ren" w:date="2022-06-28T11:34:00Z">
            <w:rPr>
              <w:rFonts w:ascii="Cambria Math" w:hAnsi="Cambria Math"/>
              <w:color w:val="000000" w:themeColor="text1"/>
            </w:rPr>
            <m:t>Θs)</m:t>
          </w:del>
        </m:r>
      </m:oMath>
    </w:p>
    <w:p w14:paraId="02F046ED" w14:textId="220A8EC7" w:rsidR="00042D83" w:rsidRPr="00904A29" w:rsidRDefault="00042D83" w:rsidP="00DD1F1F">
      <w:pPr>
        <w:jc w:val="both"/>
        <w:rPr>
          <w:color w:val="000000" w:themeColor="text1"/>
        </w:rPr>
      </w:pPr>
      <w:r w:rsidRPr="00904A29">
        <w:rPr>
          <w:color w:val="000000" w:themeColor="text1"/>
        </w:rPr>
        <w:t xml:space="preserve">Where </w:t>
      </w:r>
      <m:oMath>
        <m:r>
          <w:ins w:id="378" w:author="Honglei Ren" w:date="2022-06-28T11:34:00Z">
            <w:rPr>
              <w:rFonts w:ascii="Cambria Math" w:hAnsi="Cambria Math"/>
              <w:color w:val="000000" w:themeColor="text1"/>
            </w:rPr>
            <m:t>Θ∈</m:t>
          </w:ins>
        </m:r>
        <m:sSup>
          <m:sSupPr>
            <m:ctrlPr>
              <w:ins w:id="379" w:author="Honglei Ren" w:date="2022-06-28T11:34:00Z">
                <w:rPr>
                  <w:rFonts w:ascii="Cambria Math" w:hAnsi="Cambria Math"/>
                  <w:color w:val="000000" w:themeColor="text1"/>
                </w:rPr>
              </w:ins>
            </m:ctrlPr>
          </m:sSupPr>
          <m:e>
            <m:r>
              <w:ins w:id="380" w:author="Honglei Ren" w:date="2022-06-28T11:34:00Z">
                <m:rPr>
                  <m:scr m:val="double-struck"/>
                </m:rPr>
                <w:rPr>
                  <w:rFonts w:ascii="Cambria Math" w:hAnsi="Cambria Math"/>
                  <w:color w:val="000000" w:themeColor="text1"/>
                </w:rPr>
                <m:t>R</m:t>
              </w:ins>
            </m:r>
          </m:e>
          <m:sup>
            <m:sSub>
              <m:sSubPr>
                <m:ctrlPr>
                  <w:ins w:id="381" w:author="Honglei Ren" w:date="2022-06-28T11:34:00Z">
                    <w:rPr>
                      <w:rFonts w:ascii="Cambria Math" w:hAnsi="Cambria Math"/>
                      <w:color w:val="000000" w:themeColor="text1"/>
                    </w:rPr>
                  </w:ins>
                </m:ctrlPr>
              </m:sSubPr>
              <m:e>
                <m:r>
                  <w:ins w:id="382" w:author="Honglei Ren" w:date="2022-06-28T11:34:00Z">
                    <w:rPr>
                      <w:rFonts w:ascii="Cambria Math" w:hAnsi="Cambria Math"/>
                      <w:color w:val="000000" w:themeColor="text1"/>
                    </w:rPr>
                    <m:t>N</m:t>
                  </w:ins>
                </m:r>
              </m:e>
              <m:sub>
                <m:r>
                  <w:ins w:id="383" w:author="Honglei Ren" w:date="2022-06-28T11:34:00Z">
                    <w:rPr>
                      <w:rFonts w:ascii="Cambria Math" w:hAnsi="Cambria Math"/>
                      <w:color w:val="000000" w:themeColor="text1"/>
                    </w:rPr>
                    <m:t>F</m:t>
                  </w:ins>
                </m:r>
              </m:sub>
            </m:sSub>
            <m:r>
              <w:ins w:id="384" w:author="Honglei Ren" w:date="2022-06-28T11:34:00Z">
                <w:rPr>
                  <w:rFonts w:ascii="Cambria Math" w:hAnsi="Cambria Math"/>
                  <w:color w:val="000000" w:themeColor="text1"/>
                </w:rPr>
                <m:t>×</m:t>
              </w:ins>
            </m:r>
            <m:sSub>
              <m:sSubPr>
                <m:ctrlPr>
                  <w:ins w:id="385" w:author="Honglei Ren" w:date="2022-06-28T11:34:00Z">
                    <w:rPr>
                      <w:rFonts w:ascii="Cambria Math" w:hAnsi="Cambria Math"/>
                      <w:color w:val="000000" w:themeColor="text1"/>
                    </w:rPr>
                  </w:ins>
                </m:ctrlPr>
              </m:sSubPr>
              <m:e>
                <m:r>
                  <w:ins w:id="386" w:author="Honglei Ren" w:date="2022-06-28T11:34:00Z">
                    <w:rPr>
                      <w:rFonts w:ascii="Cambria Math" w:hAnsi="Cambria Math"/>
                      <w:color w:val="000000" w:themeColor="text1"/>
                    </w:rPr>
                    <m:t>N</m:t>
                  </w:ins>
                </m:r>
              </m:e>
              <m:sub>
                <m:r>
                  <w:ins w:id="387" w:author="Honglei Ren" w:date="2022-06-28T11:34:00Z">
                    <w:rPr>
                      <w:rFonts w:ascii="Cambria Math" w:hAnsi="Cambria Math"/>
                      <w:color w:val="000000" w:themeColor="text1"/>
                    </w:rPr>
                    <m:t>F</m:t>
                  </w:ins>
                </m:r>
              </m:sub>
            </m:sSub>
          </m:sup>
        </m:sSup>
        <m:r>
          <w:ins w:id="388" w:author="Honglei Ren" w:date="2022-06-28T11:34:00Z">
            <m:rPr>
              <m:sty m:val="p"/>
            </m:rPr>
            <w:rPr>
              <w:rFonts w:ascii="Cambria Math" w:hAnsi="Cambria Math"/>
              <w:color w:val="000000" w:themeColor="text1"/>
            </w:rPr>
            <m:t xml:space="preserve"> </m:t>
          </w:ins>
        </m:r>
        <m:r>
          <w:del w:id="389" w:author="Honglei Ren" w:date="2022-06-28T11:34:00Z">
            <w:rPr>
              <w:rFonts w:ascii="Cambria Math" w:hAnsi="Cambria Math"/>
              <w:color w:val="000000" w:themeColor="text1"/>
            </w:rPr>
            <m:t>Θ</m:t>
          </w:del>
        </m:r>
        <m:r>
          <w:del w:id="390" w:author="Honglei Ren" w:date="2022-06-28T11:34:00Z">
            <w:rPr>
              <w:rFonts w:ascii="Cambria Math" w:hAnsi="Cambria Math" w:hint="eastAsia"/>
              <w:color w:val="000000" w:themeColor="text1"/>
            </w:rPr>
            <m:t>∈</m:t>
          </w:del>
        </m:r>
        <m:sSup>
          <m:sSupPr>
            <m:ctrlPr>
              <w:ins w:id="391" w:author="Honglei Ren" w:date="2022-06-28T12:51:00Z">
                <w:del w:id="392" w:author="Honglei Ren" w:date="2022-06-28T11:34:00Z">
                  <w:rPr>
                    <w:rFonts w:ascii="Cambria Math" w:hAnsi="Cambria Math"/>
                    <w:color w:val="000000" w:themeColor="text1"/>
                  </w:rPr>
                </w:del>
              </w:ins>
            </m:ctrlPr>
          </m:sSupPr>
          <m:e>
            <m:r>
              <w:del w:id="393" w:author="Honglei Ren" w:date="2022-06-28T11:34:00Z">
                <w:rPr>
                  <w:rFonts w:ascii="Cambria Math" w:hAnsi="Cambria Math"/>
                  <w:color w:val="000000" w:themeColor="text1"/>
                </w:rPr>
                <m:t>R</m:t>
              </w:del>
            </m:r>
          </m:e>
          <m:sup>
            <m:sSub>
              <m:sSubPr>
                <m:ctrlPr>
                  <w:ins w:id="394" w:author="Honglei Ren" w:date="2022-06-28T12:51:00Z">
                    <w:del w:id="395" w:author="Honglei Ren" w:date="2022-06-28T11:34:00Z">
                      <w:rPr>
                        <w:rFonts w:ascii="Cambria Math" w:hAnsi="Cambria Math"/>
                        <w:color w:val="000000" w:themeColor="text1"/>
                      </w:rPr>
                    </w:del>
                  </w:ins>
                </m:ctrlPr>
              </m:sSubPr>
              <m:e>
                <m:r>
                  <w:del w:id="396" w:author="Honglei Ren" w:date="2022-06-28T11:34:00Z">
                    <w:rPr>
                      <w:rFonts w:ascii="Cambria Math" w:hAnsi="Cambria Math"/>
                      <w:color w:val="000000" w:themeColor="text1"/>
                    </w:rPr>
                    <m:t>N</m:t>
                  </w:del>
                </m:r>
              </m:e>
              <m:sub>
                <m:r>
                  <w:del w:id="397" w:author="Honglei Ren" w:date="2022-06-28T11:34:00Z">
                    <w:rPr>
                      <w:rFonts w:ascii="Cambria Math" w:hAnsi="Cambria Math"/>
                      <w:color w:val="000000" w:themeColor="text1"/>
                    </w:rPr>
                    <m:t>F</m:t>
                  </w:del>
                </m:r>
              </m:sub>
            </m:sSub>
            <m:r>
              <w:del w:id="398" w:author="Honglei Ren" w:date="2022-06-28T11:34:00Z">
                <w:rPr>
                  <w:rFonts w:ascii="Cambria Math" w:hAnsi="Cambria Math"/>
                  <w:color w:val="000000" w:themeColor="text1"/>
                </w:rPr>
                <m:t>×</m:t>
              </w:del>
            </m:r>
            <m:sSub>
              <m:sSubPr>
                <m:ctrlPr>
                  <w:ins w:id="399" w:author="Honglei Ren" w:date="2022-06-28T12:51:00Z">
                    <w:del w:id="400" w:author="Honglei Ren" w:date="2022-06-28T11:34:00Z">
                      <w:rPr>
                        <w:rFonts w:ascii="Cambria Math" w:hAnsi="Cambria Math"/>
                        <w:color w:val="000000" w:themeColor="text1"/>
                      </w:rPr>
                    </w:del>
                  </w:ins>
                </m:ctrlPr>
              </m:sSubPr>
              <m:e>
                <m:r>
                  <w:del w:id="401" w:author="Honglei Ren" w:date="2022-06-28T11:34:00Z">
                    <w:rPr>
                      <w:rFonts w:ascii="Cambria Math" w:hAnsi="Cambria Math"/>
                      <w:color w:val="000000" w:themeColor="text1"/>
                    </w:rPr>
                    <m:t>N</m:t>
                  </w:del>
                </m:r>
              </m:e>
              <m:sub>
                <m:r>
                  <w:del w:id="402" w:author="Honglei Ren" w:date="2022-06-28T11:34:00Z">
                    <w:rPr>
                      <w:rFonts w:ascii="Cambria Math" w:hAnsi="Cambria Math"/>
                      <w:color w:val="000000" w:themeColor="text1"/>
                    </w:rPr>
                    <m:t>F</m:t>
                  </w:del>
                </m:r>
              </m:sub>
            </m:sSub>
          </m:sup>
        </m:sSup>
      </m:oMath>
      <w:r w:rsidRPr="00904A29">
        <w:rPr>
          <w:color w:val="000000" w:themeColor="text1"/>
        </w:rPr>
        <w:t xml:space="preserve"> is trainable weight.</w:t>
      </w:r>
      <w:r w:rsidR="0080194B" w:rsidRPr="00904A29">
        <w:rPr>
          <w:color w:val="000000" w:themeColor="text1"/>
        </w:rPr>
        <w:t xml:space="preserve"> Through this contrastive learning strategy, </w:t>
      </w:r>
      <w:r w:rsidR="00FC7922" w:rsidRPr="00904A29">
        <w:rPr>
          <w:color w:val="000000" w:themeColor="text1"/>
        </w:rPr>
        <w:t xml:space="preserve">the </w:t>
      </w:r>
      <w:r w:rsidR="0080194B" w:rsidRPr="00904A29">
        <w:rPr>
          <w:color w:val="000000" w:themeColor="text1"/>
        </w:rPr>
        <w:t>encoder is forced to learn global patterns and neglect random spatial expression patterns in the embeddings.</w:t>
      </w:r>
    </w:p>
    <w:p w14:paraId="4164782A" w14:textId="77777777" w:rsidR="002D6941" w:rsidRPr="00904A29" w:rsidRDefault="002D6941" w:rsidP="00042D83">
      <w:pPr>
        <w:spacing w:line="360" w:lineRule="auto"/>
        <w:rPr>
          <w:color w:val="000000" w:themeColor="text1"/>
          <w:sz w:val="26"/>
          <w:szCs w:val="26"/>
        </w:rPr>
      </w:pPr>
    </w:p>
    <w:p w14:paraId="29443F56" w14:textId="051C1388" w:rsidR="00715D41" w:rsidRPr="00904A29" w:rsidRDefault="002D6941" w:rsidP="00796C82">
      <w:pPr>
        <w:jc w:val="both"/>
        <w:rPr>
          <w:color w:val="000000" w:themeColor="text1"/>
        </w:rPr>
      </w:pPr>
      <w:r w:rsidRPr="00904A29">
        <w:rPr>
          <w:color w:val="000000" w:themeColor="text1"/>
        </w:rPr>
        <w:t>To enforce the spatial consistency</w:t>
      </w:r>
      <w:r w:rsidR="004628AB" w:rsidRPr="00904A29">
        <w:rPr>
          <w:color w:val="000000" w:themeColor="text1"/>
        </w:rPr>
        <w:t xml:space="preserve"> in the embeddings</w:t>
      </w:r>
      <w:r w:rsidR="003759EB" w:rsidRPr="00904A29">
        <w:rPr>
          <w:color w:val="000000" w:themeColor="text1"/>
        </w:rPr>
        <w:t>,</w:t>
      </w:r>
      <w:r w:rsidRPr="00904A29">
        <w:rPr>
          <w:color w:val="000000" w:themeColor="text1"/>
        </w:rPr>
        <w:t xml:space="preserve"> </w:t>
      </w:r>
      <w:r w:rsidR="003759EB" w:rsidRPr="00904A29">
        <w:rPr>
          <w:color w:val="000000" w:themeColor="text1"/>
        </w:rPr>
        <w:t>so that</w:t>
      </w:r>
      <w:r w:rsidR="00ED57FA" w:rsidRPr="00904A29">
        <w:rPr>
          <w:color w:val="000000" w:themeColor="text1"/>
        </w:rPr>
        <w:t xml:space="preserve"> the </w:t>
      </w:r>
      <w:r w:rsidRPr="00904A29">
        <w:rPr>
          <w:color w:val="000000" w:themeColor="text1"/>
        </w:rPr>
        <w:t>closeness between embeddings not only reflect</w:t>
      </w:r>
      <w:r w:rsidR="009061D2" w:rsidRPr="00904A29">
        <w:rPr>
          <w:color w:val="000000" w:themeColor="text1"/>
        </w:rPr>
        <w:t>s</w:t>
      </w:r>
      <w:r w:rsidRPr="00904A29">
        <w:rPr>
          <w:color w:val="000000" w:themeColor="text1"/>
        </w:rPr>
        <w:t xml:space="preserve"> the expression similarity but also their spatial proximity</w:t>
      </w:r>
      <w:r w:rsidR="003759EB" w:rsidRPr="00904A29">
        <w:rPr>
          <w:color w:val="000000" w:themeColor="text1"/>
        </w:rPr>
        <w:t xml:space="preserve">, we </w:t>
      </w:r>
      <w:r w:rsidR="00885862" w:rsidRPr="00904A29">
        <w:rPr>
          <w:color w:val="000000" w:themeColor="text1"/>
        </w:rPr>
        <w:t xml:space="preserve">add a </w:t>
      </w:r>
      <w:r w:rsidR="003759EB" w:rsidRPr="00904A29">
        <w:rPr>
          <w:color w:val="000000" w:themeColor="text1"/>
        </w:rPr>
        <w:t>spatial regularization</w:t>
      </w:r>
      <w:r w:rsidR="00885862" w:rsidRPr="00904A29">
        <w:rPr>
          <w:color w:val="000000" w:themeColor="text1"/>
        </w:rPr>
        <w:t xml:space="preserve"> </w:t>
      </w:r>
      <w:r w:rsidR="00C32C13" w:rsidRPr="00904A29">
        <w:rPr>
          <w:color w:val="000000" w:themeColor="text1"/>
        </w:rPr>
        <w:t>to</w:t>
      </w:r>
      <w:r w:rsidR="00397655" w:rsidRPr="00904A29">
        <w:rPr>
          <w:color w:val="000000" w:themeColor="text1"/>
        </w:rPr>
        <w:t xml:space="preserve"> the </w:t>
      </w:r>
      <w:r w:rsidR="00C32C13" w:rsidRPr="00904A29">
        <w:rPr>
          <w:color w:val="000000" w:themeColor="text1"/>
        </w:rPr>
        <w:t>objective function</w:t>
      </w:r>
      <w:r w:rsidR="00397655" w:rsidRPr="00904A29">
        <w:rPr>
          <w:color w:val="000000" w:themeColor="text1"/>
        </w:rPr>
        <w:t xml:space="preserve"> in DGI.</w:t>
      </w:r>
      <w:r w:rsidR="00C32C13" w:rsidRPr="00904A29">
        <w:rPr>
          <w:color w:val="000000" w:themeColor="text1"/>
        </w:rPr>
        <w:t xml:space="preserve"> </w:t>
      </w:r>
      <w:r w:rsidR="00715D41" w:rsidRPr="00904A29">
        <w:rPr>
          <w:color w:val="000000" w:themeColor="text1"/>
        </w:rPr>
        <w:t xml:space="preserve">Mathematically, the </w:t>
      </w:r>
      <w:r w:rsidR="00C32C13" w:rsidRPr="00904A29">
        <w:rPr>
          <w:color w:val="000000" w:themeColor="text1"/>
        </w:rPr>
        <w:t xml:space="preserve">revised </w:t>
      </w:r>
      <w:r w:rsidR="00715D41" w:rsidRPr="00904A29">
        <w:rPr>
          <w:color w:val="000000" w:themeColor="text1"/>
        </w:rPr>
        <w:t>objective function can be expressed as follows:</w:t>
      </w:r>
    </w:p>
    <w:p w14:paraId="4316E8BA" w14:textId="6A2FDE80" w:rsidR="00B931BB" w:rsidRPr="00904A29" w:rsidRDefault="00000000" w:rsidP="00B931BB">
      <w:pPr>
        <w:spacing w:line="360" w:lineRule="auto"/>
        <w:jc w:val="center"/>
        <w:rPr>
          <w:del w:id="403" w:author="Honglei Ren" w:date="2022-06-28T11:35:00Z"/>
          <w:color w:val="000000" w:themeColor="text1"/>
        </w:rPr>
      </w:pPr>
      <m:oMathPara>
        <m:oMath>
          <m:sSub>
            <m:sSubPr>
              <m:ctrlPr>
                <w:ins w:id="404" w:author="Honglei Ren" w:date="2022-06-28T11:35:00Z">
                  <w:rPr>
                    <w:rFonts w:ascii="Cambria Math" w:hAnsi="Cambria Math"/>
                    <w:color w:val="000000" w:themeColor="text1"/>
                  </w:rPr>
                </w:ins>
              </m:ctrlPr>
            </m:sSubPr>
            <m:e>
              <m:r>
                <w:ins w:id="405" w:author="Honglei Ren" w:date="2022-06-28T11:35:00Z">
                  <m:rPr>
                    <m:sty m:val="p"/>
                  </m:rPr>
                  <w:rPr>
                    <w:rFonts w:ascii="Cambria Math" w:hAnsi="Cambria Math"/>
                    <w:color w:val="000000" w:themeColor="text1"/>
                  </w:rPr>
                  <m:t>Loss</m:t>
                </w:ins>
              </m:r>
            </m:e>
            <m:sub>
              <m:r>
                <w:ins w:id="406" w:author="Honglei Ren" w:date="2022-06-28T11:35:00Z">
                  <m:rPr>
                    <m:sty m:val="p"/>
                  </m:rPr>
                  <w:rPr>
                    <w:rFonts w:ascii="Cambria Math" w:hAnsi="Cambria Math"/>
                    <w:color w:val="000000" w:themeColor="text1"/>
                  </w:rPr>
                  <m:t>Total</m:t>
                </w:ins>
              </m:r>
            </m:sub>
          </m:sSub>
          <m:r>
            <w:ins w:id="407" w:author="Honglei Ren" w:date="2022-06-28T11:35:00Z">
              <w:rPr>
                <w:rFonts w:ascii="Cambria Math" w:hAnsi="Cambria Math"/>
                <w:color w:val="000000" w:themeColor="text1"/>
              </w:rPr>
              <m:t>=</m:t>
            </w:ins>
          </m:r>
          <m:sSub>
            <m:sSubPr>
              <m:ctrlPr>
                <w:ins w:id="408" w:author="Honglei Ren" w:date="2022-06-28T11:35:00Z">
                  <w:rPr>
                    <w:rFonts w:ascii="Cambria Math" w:hAnsi="Cambria Math"/>
                    <w:color w:val="000000" w:themeColor="text1"/>
                  </w:rPr>
                </w:ins>
              </m:ctrlPr>
            </m:sSubPr>
            <m:e>
              <m:r>
                <w:ins w:id="409" w:author="Honglei Ren" w:date="2022-06-28T11:35:00Z">
                  <m:rPr>
                    <m:sty m:val="p"/>
                  </m:rPr>
                  <w:rPr>
                    <w:rFonts w:ascii="Cambria Math" w:hAnsi="Cambria Math"/>
                    <w:color w:val="000000" w:themeColor="text1"/>
                  </w:rPr>
                  <m:t>Loss</m:t>
                </w:ins>
              </m:r>
            </m:e>
            <m:sub>
              <m:r>
                <w:ins w:id="410" w:author="Honglei Ren" w:date="2022-06-28T11:35:00Z">
                  <m:rPr>
                    <m:sty m:val="p"/>
                  </m:rPr>
                  <w:rPr>
                    <w:rFonts w:ascii="Cambria Math" w:hAnsi="Cambria Math"/>
                    <w:color w:val="000000" w:themeColor="text1"/>
                  </w:rPr>
                  <m:t>DGI</m:t>
                </w:ins>
              </m:r>
            </m:sub>
          </m:sSub>
          <m:r>
            <w:ins w:id="411" w:author="Honglei Ren" w:date="2022-06-28T11:35:00Z">
              <w:rPr>
                <w:rFonts w:ascii="Cambria Math" w:hAnsi="Cambria Math"/>
                <w:color w:val="000000" w:themeColor="text1"/>
              </w:rPr>
              <m:t>+</m:t>
            </w:ins>
          </m:r>
          <m:r>
            <w:ins w:id="412" w:author="Honglei Ren" w:date="2022-06-28T11:35:00Z">
              <w:rPr>
                <w:rFonts w:ascii="Cambria Math" w:hAnsi="Cambria Math"/>
                <w:i/>
                <w:color w:val="000000" w:themeColor="text1"/>
              </w:rPr>
              <w:sym w:font="Symbol" w:char="F067"/>
            </w:ins>
          </m:r>
          <m:r>
            <w:ins w:id="413" w:author="Honglei Ren" w:date="2022-06-28T11:35:00Z">
              <w:rPr>
                <w:rFonts w:ascii="Cambria Math" w:hAnsi="Cambria Math"/>
                <w:color w:val="000000" w:themeColor="text1"/>
              </w:rPr>
              <m:t>*</m:t>
            </w:ins>
          </m:r>
          <m:nary>
            <m:naryPr>
              <m:chr m:val="∑"/>
              <m:ctrlPr>
                <w:ins w:id="414" w:author="Honglei Ren" w:date="2022-06-28T11:35:00Z">
                  <w:rPr>
                    <w:rFonts w:ascii="Cambria Math" w:hAnsi="Cambria Math"/>
                    <w:color w:val="000000" w:themeColor="text1"/>
                  </w:rPr>
                </w:ins>
              </m:ctrlPr>
            </m:naryPr>
            <m:sub>
              <m:r>
                <w:ins w:id="415" w:author="Honglei Ren" w:date="2022-06-28T11:35:00Z">
                  <w:rPr>
                    <w:rFonts w:ascii="Cambria Math" w:hAnsi="Cambria Math"/>
                    <w:color w:val="000000" w:themeColor="text1"/>
                  </w:rPr>
                  <m:t>i=1</m:t>
                </w:ins>
              </m:r>
            </m:sub>
            <m:sup>
              <m:r>
                <w:ins w:id="416" w:author="Honglei Ren" w:date="2022-06-28T11:35:00Z">
                  <w:rPr>
                    <w:rFonts w:ascii="Cambria Math" w:hAnsi="Cambria Math"/>
                    <w:color w:val="000000" w:themeColor="text1"/>
                  </w:rPr>
                  <m:t>N</m:t>
                </w:ins>
              </m:r>
            </m:sup>
            <m:e>
              <m:nary>
                <m:naryPr>
                  <m:chr m:val="∑"/>
                  <m:ctrlPr>
                    <w:ins w:id="417" w:author="Honglei Ren" w:date="2022-06-28T11:35:00Z">
                      <w:rPr>
                        <w:rFonts w:ascii="Cambria Math" w:hAnsi="Cambria Math"/>
                        <w:color w:val="000000" w:themeColor="text1"/>
                      </w:rPr>
                    </w:ins>
                  </m:ctrlPr>
                </m:naryPr>
                <m:sub>
                  <m:r>
                    <w:ins w:id="418" w:author="Honglei Ren" w:date="2022-06-28T11:35:00Z">
                      <w:rPr>
                        <w:rFonts w:ascii="Cambria Math" w:hAnsi="Cambria Math"/>
                        <w:color w:val="000000" w:themeColor="text1"/>
                      </w:rPr>
                      <m:t>j=1</m:t>
                    </w:ins>
                  </m:r>
                </m:sub>
                <m:sup>
                  <m:r>
                    <w:ins w:id="419" w:author="Honglei Ren" w:date="2022-06-28T11:35:00Z">
                      <w:rPr>
                        <w:rFonts w:ascii="Cambria Math" w:hAnsi="Cambria Math"/>
                        <w:color w:val="000000" w:themeColor="text1"/>
                      </w:rPr>
                      <m:t>N</m:t>
                    </w:ins>
                  </m:r>
                </m:sup>
                <m:e>
                  <m:f>
                    <m:fPr>
                      <m:ctrlPr>
                        <w:ins w:id="420" w:author="Honglei Ren" w:date="2022-06-28T11:35:00Z">
                          <w:rPr>
                            <w:rFonts w:ascii="Cambria Math" w:hAnsi="Cambria Math"/>
                            <w:color w:val="000000" w:themeColor="text1"/>
                          </w:rPr>
                        </w:ins>
                      </m:ctrlPr>
                    </m:fPr>
                    <m:num>
                      <m:sSubSup>
                        <m:sSubSupPr>
                          <m:ctrlPr>
                            <w:ins w:id="421" w:author="Honglei Ren" w:date="2022-06-28T11:35:00Z">
                              <w:rPr>
                                <w:rFonts w:ascii="Cambria Math" w:hAnsi="Cambria Math"/>
                                <w:color w:val="000000" w:themeColor="text1"/>
                              </w:rPr>
                            </w:ins>
                          </m:ctrlPr>
                        </m:sSubSupPr>
                        <m:e>
                          <m:r>
                            <w:ins w:id="422" w:author="Honglei Ren" w:date="2022-06-28T11:35:00Z">
                              <m:rPr>
                                <m:sty m:val="b"/>
                              </m:rPr>
                              <w:rPr>
                                <w:rFonts w:ascii="Cambria Math" w:hAnsi="Cambria Math"/>
                                <w:color w:val="000000" w:themeColor="text1"/>
                              </w:rPr>
                              <m:t>D</m:t>
                            </w:ins>
                          </m:r>
                        </m:e>
                        <m:sub>
                          <m:r>
                            <w:ins w:id="423" w:author="Honglei Ren" w:date="2022-06-28T11:35:00Z">
                              <w:rPr>
                                <w:rFonts w:ascii="Cambria Math" w:hAnsi="Cambria Math"/>
                                <w:color w:val="000000" w:themeColor="text1"/>
                              </w:rPr>
                              <m:t>i,j</m:t>
                            </w:ins>
                          </m:r>
                        </m:sub>
                        <m:sup>
                          <m:r>
                            <w:ins w:id="424" w:author="Honglei Ren" w:date="2022-06-28T11:35:00Z">
                              <w:rPr>
                                <w:rFonts w:ascii="Cambria Math" w:hAnsi="Cambria Math"/>
                                <w:color w:val="000000" w:themeColor="text1"/>
                              </w:rPr>
                              <m:t>(s)</m:t>
                            </w:ins>
                          </m:r>
                        </m:sup>
                      </m:sSubSup>
                      <m:r>
                        <w:ins w:id="425" w:author="Honglei Ren" w:date="2022-06-28T11:35:00Z">
                          <w:rPr>
                            <w:rFonts w:ascii="Cambria Math" w:hAnsi="Cambria Math"/>
                            <w:color w:val="000000" w:themeColor="text1"/>
                          </w:rPr>
                          <m:t>*(1-</m:t>
                        </w:ins>
                      </m:r>
                      <m:sSubSup>
                        <m:sSubSupPr>
                          <m:ctrlPr>
                            <w:ins w:id="426" w:author="Honglei Ren" w:date="2022-06-28T11:35:00Z">
                              <w:rPr>
                                <w:rFonts w:ascii="Cambria Math" w:hAnsi="Cambria Math"/>
                                <w:color w:val="000000" w:themeColor="text1"/>
                              </w:rPr>
                            </w:ins>
                          </m:ctrlPr>
                        </m:sSubSupPr>
                        <m:e>
                          <m:r>
                            <w:ins w:id="427" w:author="Honglei Ren" w:date="2022-06-28T11:35:00Z">
                              <m:rPr>
                                <m:sty m:val="b"/>
                              </m:rPr>
                              <w:rPr>
                                <w:rFonts w:ascii="Cambria Math" w:hAnsi="Cambria Math"/>
                                <w:color w:val="000000" w:themeColor="text1"/>
                              </w:rPr>
                              <m:t>D</m:t>
                            </w:ins>
                          </m:r>
                        </m:e>
                        <m:sub>
                          <m:r>
                            <w:ins w:id="428" w:author="Honglei Ren" w:date="2022-06-28T11:35:00Z">
                              <w:rPr>
                                <w:rFonts w:ascii="Cambria Math" w:hAnsi="Cambria Math"/>
                                <w:color w:val="000000" w:themeColor="text1"/>
                              </w:rPr>
                              <m:t>i,j</m:t>
                            </w:ins>
                          </m:r>
                        </m:sub>
                        <m:sup>
                          <m:r>
                            <w:ins w:id="429" w:author="Honglei Ren" w:date="2022-06-28T11:35:00Z">
                              <w:rPr>
                                <w:rFonts w:ascii="Cambria Math" w:hAnsi="Cambria Math"/>
                                <w:color w:val="000000" w:themeColor="text1"/>
                              </w:rPr>
                              <m:t>(z)</m:t>
                            </w:ins>
                          </m:r>
                        </m:sup>
                      </m:sSubSup>
                      <m:r>
                        <w:ins w:id="430" w:author="Honglei Ren" w:date="2022-06-28T11:35:00Z">
                          <w:rPr>
                            <w:rFonts w:ascii="Cambria Math" w:hAnsi="Cambria Math"/>
                            <w:color w:val="000000" w:themeColor="text1"/>
                          </w:rPr>
                          <m:t>)</m:t>
                        </w:ins>
                      </m:r>
                    </m:num>
                    <m:den>
                      <m:r>
                        <w:ins w:id="431" w:author="Honglei Ren" w:date="2022-06-28T11:35:00Z">
                          <w:rPr>
                            <w:rFonts w:ascii="Cambria Math" w:hAnsi="Cambria Math"/>
                            <w:color w:val="000000" w:themeColor="text1"/>
                          </w:rPr>
                          <m:t>N*N</m:t>
                        </w:ins>
                      </m:r>
                    </m:den>
                  </m:f>
                  <m:r>
                    <w:ins w:id="432" w:author="Honglei Ren" w:date="2022-06-28T12:35:00Z">
                      <m:rPr>
                        <m:sty m:val="p"/>
                      </m:rPr>
                      <w:rPr>
                        <w:rFonts w:ascii="Cambria Math" w:hAnsi="Cambria Math"/>
                        <w:color w:val="000000" w:themeColor="text1"/>
                      </w:rPr>
                      <m:t>(4)</m:t>
                    </w:ins>
                  </m:r>
                </m:e>
              </m:nary>
            </m:e>
          </m:nary>
          <m:sSub>
            <m:sSubPr>
              <m:ctrlPr>
                <w:ins w:id="433" w:author="Honglei Ren" w:date="2022-06-28T12:51:00Z">
                  <w:del w:id="434" w:author="Honglei Ren" w:date="2022-06-28T11:35:00Z">
                    <w:rPr>
                      <w:rFonts w:ascii="Cambria Math" w:hAnsi="Cambria Math"/>
                      <w:color w:val="000000" w:themeColor="text1"/>
                    </w:rPr>
                  </w:del>
                </w:ins>
              </m:ctrlPr>
            </m:sSubPr>
            <m:e>
              <m:r>
                <w:del w:id="435" w:author="Honglei Ren" w:date="2022-06-28T11:35:00Z">
                  <w:rPr>
                    <w:rFonts w:ascii="Cambria Math" w:hAnsi="Cambria Math"/>
                    <w:color w:val="000000" w:themeColor="text1"/>
                  </w:rPr>
                  <m:t>Loss</m:t>
                </w:del>
              </m:r>
            </m:e>
            <m:sub>
              <m:r>
                <w:del w:id="436" w:author="Honglei Ren" w:date="2022-06-28T11:35:00Z">
                  <w:rPr>
                    <w:rFonts w:ascii="Cambria Math" w:hAnsi="Cambria Math"/>
                    <w:color w:val="000000" w:themeColor="text1"/>
                  </w:rPr>
                  <m:t>Total</m:t>
                </w:del>
              </m:r>
            </m:sub>
          </m:sSub>
          <m:r>
            <w:del w:id="437" w:author="Honglei Ren" w:date="2022-06-28T11:35:00Z">
              <w:rPr>
                <w:rFonts w:ascii="Cambria Math" w:hAnsi="Cambria Math"/>
                <w:color w:val="000000" w:themeColor="text1"/>
              </w:rPr>
              <m:t>=</m:t>
            </w:del>
          </m:r>
          <m:sSub>
            <m:sSubPr>
              <m:ctrlPr>
                <w:ins w:id="438" w:author="Honglei Ren" w:date="2022-06-28T12:51:00Z">
                  <w:del w:id="439" w:author="Honglei Ren" w:date="2022-06-28T11:35:00Z">
                    <w:rPr>
                      <w:rFonts w:ascii="Cambria Math" w:hAnsi="Cambria Math"/>
                      <w:color w:val="000000" w:themeColor="text1"/>
                    </w:rPr>
                  </w:del>
                </w:ins>
              </m:ctrlPr>
            </m:sSubPr>
            <m:e>
              <m:r>
                <w:del w:id="440" w:author="Honglei Ren" w:date="2022-06-28T11:35:00Z">
                  <w:rPr>
                    <w:rFonts w:ascii="Cambria Math" w:hAnsi="Cambria Math"/>
                    <w:color w:val="000000" w:themeColor="text1"/>
                  </w:rPr>
                  <m:t>Loss</m:t>
                </w:del>
              </m:r>
            </m:e>
            <m:sub>
              <m:r>
                <w:del w:id="441" w:author="Honglei Ren" w:date="2022-06-28T11:35:00Z">
                  <w:rPr>
                    <w:rFonts w:ascii="Cambria Math" w:hAnsi="Cambria Math"/>
                    <w:color w:val="000000" w:themeColor="text1"/>
                  </w:rPr>
                  <m:t>DGI</m:t>
                </w:del>
              </m:r>
            </m:sub>
          </m:sSub>
          <m:r>
            <w:del w:id="442" w:author="Honglei Ren" w:date="2022-06-28T11:35:00Z">
              <w:rPr>
                <w:rFonts w:ascii="Cambria Math" w:hAnsi="Cambria Math"/>
                <w:color w:val="000000" w:themeColor="text1"/>
              </w:rPr>
              <m:t>+</m:t>
            </w:del>
          </m:r>
          <m:r>
            <w:del w:id="443" w:author="Honglei Ren" w:date="2022-06-28T11:35:00Z">
              <w:rPr>
                <w:rFonts w:ascii="Cambria Math" w:hAnsi="Cambria Math"/>
                <w:i/>
                <w:color w:val="000000" w:themeColor="text1"/>
              </w:rPr>
              <w:sym w:font="Symbol" w:char="F067"/>
            </w:del>
          </m:r>
          <m:r>
            <w:del w:id="444" w:author="Honglei Ren" w:date="2022-06-28T11:35:00Z">
              <w:rPr>
                <w:rFonts w:ascii="Cambria Math" w:hAnsi="Cambria Math"/>
                <w:color w:val="000000" w:themeColor="text1"/>
              </w:rPr>
              <m:t>*</m:t>
            </w:del>
          </m:r>
          <m:nary>
            <m:naryPr>
              <m:chr m:val="∑"/>
              <m:ctrlPr>
                <w:ins w:id="445" w:author="Honglei Ren" w:date="2022-06-28T12:51:00Z">
                  <w:del w:id="446" w:author="Honglei Ren" w:date="2022-06-28T11:35:00Z">
                    <w:rPr>
                      <w:rFonts w:ascii="Cambria Math" w:hAnsi="Cambria Math"/>
                      <w:color w:val="000000" w:themeColor="text1"/>
                    </w:rPr>
                  </w:del>
                </w:ins>
              </m:ctrlPr>
            </m:naryPr>
            <m:sub>
              <m:r>
                <w:del w:id="447" w:author="Honglei Ren" w:date="2022-06-28T11:35:00Z">
                  <w:rPr>
                    <w:rFonts w:ascii="Cambria Math" w:hAnsi="Cambria Math"/>
                    <w:color w:val="000000" w:themeColor="text1"/>
                  </w:rPr>
                  <m:t>i=1</m:t>
                </w:del>
              </m:r>
            </m:sub>
            <m:sup>
              <m:r>
                <w:del w:id="448" w:author="Honglei Ren" w:date="2022-06-28T11:35:00Z">
                  <w:rPr>
                    <w:rFonts w:ascii="Cambria Math" w:hAnsi="Cambria Math"/>
                    <w:color w:val="000000" w:themeColor="text1"/>
                  </w:rPr>
                  <m:t>N</m:t>
                </w:del>
              </m:r>
            </m:sup>
            <m:e>
              <m:nary>
                <m:naryPr>
                  <m:chr m:val="∑"/>
                  <m:ctrlPr>
                    <w:ins w:id="449" w:author="Honglei Ren" w:date="2022-06-28T12:51:00Z">
                      <w:del w:id="450" w:author="Honglei Ren" w:date="2022-06-28T11:35:00Z">
                        <w:rPr>
                          <w:rFonts w:ascii="Cambria Math" w:hAnsi="Cambria Math"/>
                          <w:color w:val="000000" w:themeColor="text1"/>
                        </w:rPr>
                      </w:del>
                    </w:ins>
                  </m:ctrlPr>
                </m:naryPr>
                <m:sub>
                  <m:r>
                    <w:del w:id="451" w:author="Honglei Ren" w:date="2022-06-28T11:35:00Z">
                      <w:rPr>
                        <w:rFonts w:ascii="Cambria Math" w:hAnsi="Cambria Math"/>
                        <w:color w:val="000000" w:themeColor="text1"/>
                      </w:rPr>
                      <m:t>j=1</m:t>
                    </w:del>
                  </m:r>
                </m:sub>
                <m:sup>
                  <m:r>
                    <w:del w:id="452" w:author="Honglei Ren" w:date="2022-06-28T11:35:00Z">
                      <w:rPr>
                        <w:rFonts w:ascii="Cambria Math" w:hAnsi="Cambria Math"/>
                        <w:color w:val="000000" w:themeColor="text1"/>
                      </w:rPr>
                      <m:t>N</m:t>
                    </w:del>
                  </m:r>
                </m:sup>
                <m:e>
                  <m:f>
                    <m:fPr>
                      <m:ctrlPr>
                        <w:ins w:id="453" w:author="Honglei Ren" w:date="2022-06-28T12:51:00Z">
                          <w:del w:id="454" w:author="Honglei Ren" w:date="2022-06-28T11:35:00Z">
                            <w:rPr>
                              <w:rFonts w:ascii="Cambria Math" w:hAnsi="Cambria Math"/>
                              <w:color w:val="000000" w:themeColor="text1"/>
                            </w:rPr>
                          </w:del>
                        </w:ins>
                      </m:ctrlPr>
                    </m:fPr>
                    <m:num>
                      <m:sSubSup>
                        <m:sSubSupPr>
                          <m:ctrlPr>
                            <w:ins w:id="455" w:author="Honglei Ren" w:date="2022-06-28T12:51:00Z">
                              <w:del w:id="456" w:author="Honglei Ren" w:date="2022-06-28T11:35:00Z">
                                <w:rPr>
                                  <w:rFonts w:ascii="Cambria Math" w:hAnsi="Cambria Math"/>
                                  <w:color w:val="000000" w:themeColor="text1"/>
                                </w:rPr>
                              </w:del>
                            </w:ins>
                          </m:ctrlPr>
                        </m:sSubSupPr>
                        <m:e>
                          <m:r>
                            <w:del w:id="457" w:author="Honglei Ren" w:date="2022-06-28T11:35:00Z">
                              <w:rPr>
                                <w:rFonts w:ascii="Cambria Math" w:hAnsi="Cambria Math"/>
                                <w:color w:val="000000" w:themeColor="text1"/>
                              </w:rPr>
                              <m:t>D</m:t>
                            </w:del>
                          </m:r>
                        </m:e>
                        <m:sub>
                          <m:r>
                            <w:del w:id="458" w:author="Honglei Ren" w:date="2022-06-28T11:35:00Z">
                              <w:rPr>
                                <w:rFonts w:ascii="Cambria Math" w:hAnsi="Cambria Math"/>
                                <w:color w:val="000000" w:themeColor="text1"/>
                              </w:rPr>
                              <m:t>i,j</m:t>
                            </w:del>
                          </m:r>
                        </m:sub>
                        <m:sup>
                          <m:r>
                            <w:del w:id="459" w:author="Honglei Ren" w:date="2022-06-28T11:35:00Z">
                              <w:rPr>
                                <w:rFonts w:ascii="Cambria Math" w:hAnsi="Cambria Math"/>
                                <w:color w:val="000000" w:themeColor="text1"/>
                              </w:rPr>
                              <m:t>(s)</m:t>
                            </w:del>
                          </m:r>
                        </m:sup>
                      </m:sSubSup>
                      <m:r>
                        <w:del w:id="460" w:author="Honglei Ren" w:date="2022-06-28T11:35:00Z">
                          <w:rPr>
                            <w:rFonts w:ascii="Cambria Math" w:hAnsi="Cambria Math"/>
                            <w:color w:val="000000" w:themeColor="text1"/>
                          </w:rPr>
                          <m:t>*(1-</m:t>
                        </w:del>
                      </m:r>
                      <m:sSubSup>
                        <m:sSubSupPr>
                          <m:ctrlPr>
                            <w:ins w:id="461" w:author="Honglei Ren" w:date="2022-06-28T12:51:00Z">
                              <w:del w:id="462" w:author="Honglei Ren" w:date="2022-06-28T11:35:00Z">
                                <w:rPr>
                                  <w:rFonts w:ascii="Cambria Math" w:hAnsi="Cambria Math"/>
                                  <w:color w:val="000000" w:themeColor="text1"/>
                                </w:rPr>
                              </w:del>
                            </w:ins>
                          </m:ctrlPr>
                        </m:sSubSupPr>
                        <m:e>
                          <m:r>
                            <w:del w:id="463" w:author="Honglei Ren" w:date="2022-06-28T11:35:00Z">
                              <w:rPr>
                                <w:rFonts w:ascii="Cambria Math" w:hAnsi="Cambria Math"/>
                                <w:color w:val="000000" w:themeColor="text1"/>
                              </w:rPr>
                              <m:t>D</m:t>
                            </w:del>
                          </m:r>
                        </m:e>
                        <m:sub>
                          <m:r>
                            <w:del w:id="464" w:author="Honglei Ren" w:date="2022-06-28T11:35:00Z">
                              <w:rPr>
                                <w:rFonts w:ascii="Cambria Math" w:hAnsi="Cambria Math"/>
                                <w:color w:val="000000" w:themeColor="text1"/>
                              </w:rPr>
                              <m:t>i,j</m:t>
                            </w:del>
                          </m:r>
                        </m:sub>
                        <m:sup>
                          <m:r>
                            <w:del w:id="465" w:author="Honglei Ren" w:date="2022-06-28T11:35:00Z">
                              <w:rPr>
                                <w:rFonts w:ascii="Cambria Math" w:hAnsi="Cambria Math"/>
                                <w:color w:val="000000" w:themeColor="text1"/>
                              </w:rPr>
                              <m:t>(z)</m:t>
                            </w:del>
                          </m:r>
                        </m:sup>
                      </m:sSubSup>
                      <m:r>
                        <w:del w:id="466" w:author="Honglei Ren" w:date="2022-06-28T11:35:00Z">
                          <w:rPr>
                            <w:rFonts w:ascii="Cambria Math" w:hAnsi="Cambria Math"/>
                            <w:color w:val="000000" w:themeColor="text1"/>
                          </w:rPr>
                          <m:t>)</m:t>
                        </w:del>
                      </m:r>
                    </m:num>
                    <m:den>
                      <m:r>
                        <w:del w:id="467" w:author="Honglei Ren" w:date="2022-06-28T11:35:00Z">
                          <m:rPr>
                            <m:sty m:val="p"/>
                          </m:rPr>
                          <w:rPr>
                            <w:rFonts w:ascii="Cambria Math" w:hAnsi="Cambria Math"/>
                            <w:color w:val="000000" w:themeColor="text1"/>
                          </w:rPr>
                          <m:t>N*N</m:t>
                        </w:del>
                      </m:r>
                    </m:den>
                  </m:f>
                </m:e>
              </m:nary>
            </m:e>
          </m:nary>
        </m:oMath>
      </m:oMathPara>
    </w:p>
    <w:p w14:paraId="0CB03869" w14:textId="3AF7E39B" w:rsidR="00715D41" w:rsidRPr="00904A29" w:rsidRDefault="00715D41" w:rsidP="001826B4">
      <w:pPr>
        <w:jc w:val="both"/>
        <w:rPr>
          <w:color w:val="000000" w:themeColor="text1"/>
        </w:rPr>
      </w:pPr>
      <w:r w:rsidRPr="00904A29">
        <w:rPr>
          <w:color w:val="000000" w:themeColor="text1"/>
        </w:rPr>
        <w:t xml:space="preserve">where </w:t>
      </w:r>
      <m:oMath>
        <m:sSubSup>
          <m:sSubSupPr>
            <m:ctrlPr>
              <w:ins w:id="468" w:author="Honglei Ren" w:date="2022-06-28T11:35:00Z">
                <w:rPr>
                  <w:rFonts w:ascii="Cambria Math" w:hAnsi="Cambria Math"/>
                  <w:color w:val="000000" w:themeColor="text1"/>
                </w:rPr>
              </w:ins>
            </m:ctrlPr>
          </m:sSubSupPr>
          <m:e>
            <m:r>
              <w:ins w:id="469" w:author="Honglei Ren" w:date="2022-06-28T11:35:00Z">
                <m:rPr>
                  <m:sty m:val="b"/>
                </m:rPr>
                <w:rPr>
                  <w:rFonts w:ascii="Cambria Math" w:hAnsi="Cambria Math"/>
                  <w:color w:val="000000" w:themeColor="text1"/>
                </w:rPr>
                <m:t>D</m:t>
              </w:ins>
            </m:r>
          </m:e>
          <m:sub>
            <m:r>
              <w:ins w:id="470" w:author="Honglei Ren" w:date="2022-06-28T11:35:00Z">
                <w:rPr>
                  <w:rFonts w:ascii="Cambria Math" w:hAnsi="Cambria Math"/>
                  <w:color w:val="000000" w:themeColor="text1"/>
                </w:rPr>
                <m:t>i,j</m:t>
              </w:ins>
            </m:r>
          </m:sub>
          <m:sup>
            <m:r>
              <w:ins w:id="471" w:author="Honglei Ren" w:date="2022-06-28T11:35:00Z">
                <w:rPr>
                  <w:rFonts w:ascii="Cambria Math" w:hAnsi="Cambria Math"/>
                  <w:color w:val="000000" w:themeColor="text1"/>
                </w:rPr>
                <m:t>(s)</m:t>
              </w:ins>
            </m:r>
          </m:sup>
        </m:sSubSup>
        <m:r>
          <w:ins w:id="472" w:author="Honglei Ren" w:date="2022-06-28T11:35:00Z">
            <w:rPr>
              <w:rFonts w:ascii="Cambria Math" w:hAnsi="Cambria Math"/>
              <w:color w:val="000000" w:themeColor="text1"/>
            </w:rPr>
            <m:t xml:space="preserve"> </m:t>
          </w:ins>
        </m:r>
        <m:sSubSup>
          <m:sSubSupPr>
            <m:ctrlPr>
              <w:ins w:id="473" w:author="Honglei Ren" w:date="2022-06-28T12:51:00Z">
                <w:del w:id="474" w:author="Honglei Ren" w:date="2022-06-28T11:35:00Z">
                  <w:rPr>
                    <w:rFonts w:ascii="Cambria Math" w:hAnsi="Cambria Math"/>
                    <w:color w:val="000000" w:themeColor="text1"/>
                  </w:rPr>
                </w:del>
              </w:ins>
            </m:ctrlPr>
          </m:sSubSupPr>
          <m:e>
            <m:r>
              <w:del w:id="475" w:author="Honglei Ren" w:date="2022-06-28T11:35:00Z">
                <w:rPr>
                  <w:rFonts w:ascii="Cambria Math" w:hAnsi="Cambria Math"/>
                  <w:color w:val="000000" w:themeColor="text1"/>
                </w:rPr>
                <m:t>D</m:t>
              </w:del>
            </m:r>
          </m:e>
          <m:sub>
            <m:r>
              <w:del w:id="476" w:author="Honglei Ren" w:date="2022-06-28T11:35:00Z">
                <w:rPr>
                  <w:rFonts w:ascii="Cambria Math" w:hAnsi="Cambria Math"/>
                  <w:color w:val="000000" w:themeColor="text1"/>
                </w:rPr>
                <m:t>i,j</m:t>
              </w:del>
            </m:r>
          </m:sub>
          <m:sup>
            <m:r>
              <w:del w:id="477" w:author="Honglei Ren" w:date="2022-06-28T11:35:00Z">
                <w:rPr>
                  <w:rFonts w:ascii="Cambria Math" w:hAnsi="Cambria Math"/>
                  <w:color w:val="000000" w:themeColor="text1"/>
                </w:rPr>
                <m:t>(s)</m:t>
              </w:del>
            </m:r>
          </m:sup>
        </m:sSubSup>
        <m:r>
          <w:rPr>
            <w:rFonts w:ascii="Cambria Math" w:hAnsi="Cambria Math"/>
            <w:color w:val="000000" w:themeColor="text1"/>
          </w:rPr>
          <m:t xml:space="preserve"> </m:t>
        </m:r>
      </m:oMath>
      <w:r w:rsidRPr="00904A29">
        <w:rPr>
          <w:color w:val="000000" w:themeColor="text1"/>
        </w:rPr>
        <w:t xml:space="preserve">represents the spatial distance between cell/spot i to j in Euclidean space, and </w:t>
      </w:r>
      <m:oMath>
        <m:sSubSup>
          <m:sSubSupPr>
            <m:ctrlPr>
              <w:ins w:id="478" w:author="Honglei Ren" w:date="2022-06-28T11:35:00Z">
                <w:rPr>
                  <w:rFonts w:ascii="Cambria Math" w:hAnsi="Cambria Math"/>
                  <w:color w:val="000000" w:themeColor="text1"/>
                </w:rPr>
              </w:ins>
            </m:ctrlPr>
          </m:sSubSupPr>
          <m:e>
            <m:r>
              <w:ins w:id="479" w:author="Honglei Ren" w:date="2022-06-28T11:35:00Z">
                <m:rPr>
                  <m:sty m:val="b"/>
                </m:rPr>
                <w:rPr>
                  <w:rFonts w:ascii="Cambria Math" w:hAnsi="Cambria Math"/>
                  <w:color w:val="000000" w:themeColor="text1"/>
                </w:rPr>
                <m:t>D</m:t>
              </w:ins>
            </m:r>
          </m:e>
          <m:sub>
            <m:r>
              <w:ins w:id="480" w:author="Honglei Ren" w:date="2022-06-28T11:35:00Z">
                <w:rPr>
                  <w:rFonts w:ascii="Cambria Math" w:hAnsi="Cambria Math"/>
                  <w:color w:val="000000" w:themeColor="text1"/>
                </w:rPr>
                <m:t>i,j</m:t>
              </w:ins>
            </m:r>
          </m:sub>
          <m:sup>
            <m:r>
              <w:ins w:id="481" w:author="Honglei Ren" w:date="2022-06-28T11:35:00Z">
                <w:rPr>
                  <w:rFonts w:ascii="Cambria Math" w:hAnsi="Cambria Math"/>
                  <w:color w:val="000000" w:themeColor="text1"/>
                </w:rPr>
                <m:t>(z)</m:t>
              </w:ins>
            </m:r>
          </m:sup>
        </m:sSubSup>
        <m:sSubSup>
          <m:sSubSupPr>
            <m:ctrlPr>
              <w:ins w:id="482" w:author="Honglei Ren" w:date="2022-06-28T12:51:00Z">
                <w:del w:id="483" w:author="Honglei Ren" w:date="2022-06-28T11:35:00Z">
                  <w:rPr>
                    <w:rFonts w:ascii="Cambria Math" w:hAnsi="Cambria Math"/>
                    <w:color w:val="000000" w:themeColor="text1"/>
                  </w:rPr>
                </w:del>
              </w:ins>
            </m:ctrlPr>
          </m:sSubSupPr>
          <m:e>
            <m:r>
              <w:del w:id="484" w:author="Honglei Ren" w:date="2022-06-28T11:35:00Z">
                <w:rPr>
                  <w:rFonts w:ascii="Cambria Math" w:hAnsi="Cambria Math"/>
                  <w:color w:val="000000" w:themeColor="text1"/>
                </w:rPr>
                <m:t>D</m:t>
              </w:del>
            </m:r>
          </m:e>
          <m:sub>
            <m:r>
              <w:del w:id="485" w:author="Honglei Ren" w:date="2022-06-28T11:35:00Z">
                <w:rPr>
                  <w:rFonts w:ascii="Cambria Math" w:hAnsi="Cambria Math"/>
                  <w:color w:val="000000" w:themeColor="text1"/>
                </w:rPr>
                <m:t>i,j</m:t>
              </w:del>
            </m:r>
          </m:sub>
          <m:sup>
            <m:r>
              <w:del w:id="486" w:author="Honglei Ren" w:date="2022-06-28T11:35:00Z">
                <w:rPr>
                  <w:rFonts w:ascii="Cambria Math" w:hAnsi="Cambria Math"/>
                  <w:color w:val="000000" w:themeColor="text1"/>
                </w:rPr>
                <m:t>(z)</m:t>
              </w:del>
            </m:r>
          </m:sup>
        </m:sSubSup>
      </m:oMath>
      <w:r w:rsidRPr="00904A29">
        <w:rPr>
          <w:color w:val="000000" w:themeColor="text1"/>
        </w:rPr>
        <w:t xml:space="preserve"> is the embedding distance between cell/spot i to j in </w:t>
      </w:r>
      <w:r w:rsidR="00660FC6" w:rsidRPr="00904A29">
        <w:rPr>
          <w:color w:val="000000" w:themeColor="text1"/>
        </w:rPr>
        <w:t>embedding</w:t>
      </w:r>
      <w:r w:rsidRPr="00904A29">
        <w:rPr>
          <w:color w:val="000000" w:themeColor="text1"/>
        </w:rPr>
        <w:t xml:space="preserve"> space, </w:t>
      </w:r>
      <m:oMath>
        <m:r>
          <m:rPr>
            <m:sty m:val="p"/>
          </m:rPr>
          <w:rPr>
            <w:rFonts w:ascii="Cambria Math" w:hAnsi="Cambria Math"/>
            <w:color w:val="000000" w:themeColor="text1"/>
          </w:rPr>
          <m:t>N*N</m:t>
        </m:r>
      </m:oMath>
      <w:r w:rsidRPr="00904A29">
        <w:rPr>
          <w:color w:val="000000" w:themeColor="text1"/>
        </w:rPr>
        <w:t xml:space="preserve"> is the normalization term, </w:t>
      </w:r>
      <w:r w:rsidR="008E60AC" w:rsidRPr="00904A29">
        <w:rPr>
          <w:color w:val="000000" w:themeColor="text1"/>
        </w:rPr>
        <w:t xml:space="preserve">where </w:t>
      </w:r>
      <m:oMath>
        <m:r>
          <m:rPr>
            <m:sty m:val="p"/>
          </m:rPr>
          <w:rPr>
            <w:rFonts w:ascii="Cambria Math" w:hAnsi="Cambria Math"/>
            <w:color w:val="000000" w:themeColor="text1"/>
          </w:rPr>
          <m:t>N</m:t>
        </m:r>
      </m:oMath>
      <w:r w:rsidR="008E60AC" w:rsidRPr="00904A29">
        <w:rPr>
          <w:color w:val="000000" w:themeColor="text1"/>
        </w:rPr>
        <w:t xml:space="preserve"> </w:t>
      </w:r>
      <w:r w:rsidRPr="00904A29">
        <w:rPr>
          <w:color w:val="000000" w:themeColor="text1"/>
        </w:rPr>
        <w:t>is the number o</w:t>
      </w:r>
      <w:r w:rsidR="0007718C" w:rsidRPr="00904A29">
        <w:rPr>
          <w:color w:val="000000" w:themeColor="text1"/>
        </w:rPr>
        <w:t>f cells or spots</w:t>
      </w:r>
      <w:r w:rsidRPr="00904A29">
        <w:rPr>
          <w:color w:val="000000" w:themeColor="text1"/>
        </w:rPr>
        <w:t xml:space="preserve"> in </w:t>
      </w:r>
      <w:r w:rsidR="0007718C" w:rsidRPr="00904A29">
        <w:rPr>
          <w:color w:val="000000" w:themeColor="text1"/>
        </w:rPr>
        <w:t>ST data</w:t>
      </w:r>
      <w:r w:rsidRPr="00904A29">
        <w:rPr>
          <w:color w:val="000000" w:themeColor="text1"/>
        </w:rPr>
        <w:t xml:space="preserve">. </w:t>
      </w:r>
      <w:r w:rsidR="00885862" w:rsidRPr="00904A29">
        <w:rPr>
          <w:color w:val="000000" w:themeColor="text1"/>
        </w:rPr>
        <w:t xml:space="preserve"> The </w:t>
      </w:r>
      <w:r w:rsidR="00C22B0E" w:rsidRPr="00904A29">
        <w:rPr>
          <w:color w:val="000000" w:themeColor="text1"/>
        </w:rPr>
        <w:t xml:space="preserve">spatial </w:t>
      </w:r>
      <w:r w:rsidR="0018074C" w:rsidRPr="00904A29">
        <w:rPr>
          <w:color w:val="000000" w:themeColor="text1"/>
        </w:rPr>
        <w:t>regularization</w:t>
      </w:r>
      <w:r w:rsidR="00C32C13" w:rsidRPr="00904A29">
        <w:rPr>
          <w:color w:val="000000" w:themeColor="text1"/>
        </w:rPr>
        <w:t xml:space="preserve"> </w:t>
      </w:r>
      <w:r w:rsidR="00052D6B" w:rsidRPr="00904A29">
        <w:rPr>
          <w:color w:val="000000" w:themeColor="text1"/>
        </w:rPr>
        <w:t>penalizes</w:t>
      </w:r>
      <w:del w:id="487" w:author="Honglei Ren" w:date="2022-06-28T11:35:00Z">
        <w:r w:rsidR="00052D6B" w:rsidRPr="00904A29">
          <w:rPr>
            <w:color w:val="000000" w:themeColor="text1"/>
          </w:rPr>
          <w:delText xml:space="preserve"> </w:delText>
        </w:r>
      </w:del>
      <w:r w:rsidR="00C32C13" w:rsidRPr="00904A29">
        <w:rPr>
          <w:color w:val="000000" w:themeColor="text1"/>
        </w:rPr>
        <w:t xml:space="preserve"> </w:t>
      </w:r>
      <w:r w:rsidR="00AE52F2" w:rsidRPr="00904A29">
        <w:rPr>
          <w:color w:val="000000" w:themeColor="text1"/>
        </w:rPr>
        <w:t>the generation of</w:t>
      </w:r>
      <w:r w:rsidR="00C32C13" w:rsidRPr="00904A29">
        <w:rPr>
          <w:color w:val="000000" w:themeColor="text1"/>
        </w:rPr>
        <w:t xml:space="preserve"> </w:t>
      </w:r>
      <w:r w:rsidR="00F32225" w:rsidRPr="00904A29">
        <w:rPr>
          <w:color w:val="000000" w:themeColor="text1"/>
        </w:rPr>
        <w:t>close</w:t>
      </w:r>
      <w:r w:rsidR="00C32C13" w:rsidRPr="00904A29">
        <w:rPr>
          <w:color w:val="000000" w:themeColor="text1"/>
        </w:rPr>
        <w:t xml:space="preserve"> embeddings for cells or spots that are spatially far from each other.</w:t>
      </w:r>
      <w:r w:rsidR="004306EF" w:rsidRPr="00904A29">
        <w:rPr>
          <w:color w:val="000000" w:themeColor="text1"/>
        </w:rPr>
        <w:t xml:space="preserve"> </w:t>
      </w:r>
      <w:r w:rsidR="007559AA" w:rsidRPr="00904A29">
        <w:rPr>
          <w:color w:val="000000" w:themeColor="text1"/>
        </w:rPr>
        <w:t xml:space="preserve">In </w:t>
      </w:r>
      <w:r w:rsidR="009958B3" w:rsidRPr="00904A29">
        <w:rPr>
          <w:color w:val="000000" w:themeColor="text1"/>
        </w:rPr>
        <w:t>an</w:t>
      </w:r>
      <w:r w:rsidR="00F12F3E" w:rsidRPr="00904A29">
        <w:rPr>
          <w:color w:val="000000" w:themeColor="text1"/>
        </w:rPr>
        <w:t>other word,</w:t>
      </w:r>
      <w:r w:rsidR="005277B3" w:rsidRPr="00904A29">
        <w:rPr>
          <w:color w:val="000000" w:themeColor="text1"/>
        </w:rPr>
        <w:t xml:space="preserve"> so that,</w:t>
      </w:r>
      <w:r w:rsidR="00F12F3E" w:rsidRPr="00904A29">
        <w:rPr>
          <w:color w:val="000000" w:themeColor="text1"/>
        </w:rPr>
        <w:t xml:space="preserve"> the</w:t>
      </w:r>
      <w:r w:rsidR="00885862" w:rsidRPr="00904A29">
        <w:rPr>
          <w:color w:val="000000" w:themeColor="text1"/>
        </w:rPr>
        <w:t xml:space="preserve"> </w:t>
      </w:r>
      <w:r w:rsidR="00F12F3E" w:rsidRPr="00904A29">
        <w:rPr>
          <w:color w:val="000000" w:themeColor="text1"/>
        </w:rPr>
        <w:t xml:space="preserve">close embeddings </w:t>
      </w:r>
      <w:r w:rsidR="00E91D56" w:rsidRPr="00904A29">
        <w:rPr>
          <w:color w:val="000000" w:themeColor="text1"/>
        </w:rPr>
        <w:t xml:space="preserve">caused by the expression similarity </w:t>
      </w:r>
      <w:r w:rsidR="00F12F3E" w:rsidRPr="00904A29">
        <w:rPr>
          <w:color w:val="000000" w:themeColor="text1"/>
        </w:rPr>
        <w:t xml:space="preserve">are pushed </w:t>
      </w:r>
      <w:r w:rsidR="00CE3040" w:rsidRPr="00904A29">
        <w:rPr>
          <w:color w:val="000000" w:themeColor="text1"/>
        </w:rPr>
        <w:t>furth</w:t>
      </w:r>
      <w:r w:rsidR="00E91D56" w:rsidRPr="00904A29">
        <w:rPr>
          <w:color w:val="000000" w:themeColor="text1"/>
        </w:rPr>
        <w:t xml:space="preserve">er </w:t>
      </w:r>
      <w:r w:rsidR="00CE3040" w:rsidRPr="00904A29">
        <w:rPr>
          <w:color w:val="000000" w:themeColor="text1"/>
        </w:rPr>
        <w:t>from each other</w:t>
      </w:r>
      <w:r w:rsidR="00E91D56" w:rsidRPr="00904A29">
        <w:rPr>
          <w:color w:val="000000" w:themeColor="text1"/>
        </w:rPr>
        <w:t xml:space="preserve"> if the</w:t>
      </w:r>
      <w:r w:rsidR="00452D0E" w:rsidRPr="00904A29">
        <w:rPr>
          <w:color w:val="000000" w:themeColor="text1"/>
        </w:rPr>
        <w:t>y are spatially distant</w:t>
      </w:r>
      <w:r w:rsidR="00CE3040" w:rsidRPr="00904A29">
        <w:rPr>
          <w:color w:val="000000" w:themeColor="text1"/>
        </w:rPr>
        <w:t>.</w:t>
      </w:r>
      <w:r w:rsidR="00F12F3E" w:rsidRPr="00904A29">
        <w:rPr>
          <w:color w:val="000000" w:themeColor="text1"/>
        </w:rPr>
        <w:t xml:space="preserve"> </w:t>
      </w:r>
      <w:r w:rsidR="00E91212" w:rsidRPr="00904A29">
        <w:rPr>
          <w:color w:val="000000" w:themeColor="text1"/>
        </w:rPr>
        <w:t>Strong spatial regularization may overemphasize generation of spatially smooth embeddings which do not necessarily coincide with more textured biological heterogeneity. To mitigate this issue, we added a regularization strength parameter</w:t>
      </w:r>
      <w:r w:rsidR="001C06BA" w:rsidRPr="00904A29">
        <w:rPr>
          <w:color w:val="000000" w:themeColor="text1"/>
        </w:rPr>
        <w:t xml:space="preserve"> </w:t>
      </w:r>
      <m:oMath>
        <m:r>
          <w:rPr>
            <w:rFonts w:ascii="Cambria Math" w:hAnsi="Cambria Math"/>
            <w:i/>
            <w:color w:val="000000" w:themeColor="text1"/>
          </w:rPr>
          <w:sym w:font="Symbol" w:char="F067"/>
        </m:r>
      </m:oMath>
      <w:r w:rsidR="00E91212" w:rsidRPr="00904A29">
        <w:rPr>
          <w:color w:val="000000" w:themeColor="text1"/>
        </w:rPr>
        <w:t xml:space="preserve"> to control spatial regularization strength relative to the reconstruction loss. The default regularization strength is set to 0.1 as a loose prior for keeping more detailed texture (</w:t>
      </w:r>
      <w:r w:rsidR="00D02477" w:rsidRPr="00904A29">
        <w:rPr>
          <w:color w:val="000000" w:themeColor="text1"/>
        </w:rPr>
        <w:t xml:space="preserve">values ranging </w:t>
      </w:r>
      <w:r w:rsidR="00E91212" w:rsidRPr="00904A29">
        <w:rPr>
          <w:color w:val="000000" w:themeColor="text1"/>
        </w:rPr>
        <w:t>from 0 to 1).</w:t>
      </w:r>
    </w:p>
    <w:p w14:paraId="56EE8361" w14:textId="77777777" w:rsidR="002D6941" w:rsidRPr="00904A29" w:rsidRDefault="002D6941" w:rsidP="00042D83">
      <w:pPr>
        <w:spacing w:line="360" w:lineRule="auto"/>
        <w:rPr>
          <w:color w:val="000000" w:themeColor="text1"/>
          <w:sz w:val="26"/>
          <w:szCs w:val="26"/>
        </w:rPr>
      </w:pPr>
    </w:p>
    <w:p w14:paraId="5AE4AD9E" w14:textId="12C8B8F5" w:rsidR="000278BA" w:rsidRPr="00904A29" w:rsidRDefault="00B279D5" w:rsidP="006243AC">
      <w:pPr>
        <w:rPr>
          <w:b/>
          <w:color w:val="000000" w:themeColor="text1"/>
          <w:sz w:val="24"/>
          <w:szCs w:val="24"/>
        </w:rPr>
      </w:pPr>
      <w:r w:rsidRPr="00904A29">
        <w:rPr>
          <w:b/>
          <w:color w:val="000000" w:themeColor="text1"/>
          <w:sz w:val="24"/>
          <w:szCs w:val="24"/>
        </w:rPr>
        <w:t xml:space="preserve">Domain </w:t>
      </w:r>
      <w:r w:rsidR="00236375" w:rsidRPr="00904A29">
        <w:rPr>
          <w:b/>
          <w:color w:val="000000" w:themeColor="text1"/>
          <w:sz w:val="24"/>
          <w:szCs w:val="24"/>
        </w:rPr>
        <w:t>S</w:t>
      </w:r>
      <w:r w:rsidR="001A69B7" w:rsidRPr="00904A29">
        <w:rPr>
          <w:b/>
          <w:color w:val="000000" w:themeColor="text1"/>
          <w:sz w:val="24"/>
          <w:szCs w:val="24"/>
        </w:rPr>
        <w:t xml:space="preserve">egmentation and </w:t>
      </w:r>
      <w:r w:rsidR="00E56078" w:rsidRPr="00904A29">
        <w:rPr>
          <w:b/>
          <w:color w:val="000000" w:themeColor="text1"/>
          <w:sz w:val="24"/>
          <w:szCs w:val="24"/>
        </w:rPr>
        <w:t xml:space="preserve">pseudo-Spatiotemporal </w:t>
      </w:r>
      <w:r w:rsidR="001A69B7" w:rsidRPr="00904A29">
        <w:rPr>
          <w:b/>
          <w:color w:val="000000" w:themeColor="text1"/>
          <w:sz w:val="24"/>
          <w:szCs w:val="24"/>
        </w:rPr>
        <w:t>Map</w:t>
      </w:r>
    </w:p>
    <w:p w14:paraId="48BDAAA5" w14:textId="65FAA854" w:rsidR="00042D83" w:rsidRPr="00904A29" w:rsidRDefault="00AF5633" w:rsidP="00904A29">
      <w:pPr>
        <w:rPr>
          <w:color w:val="000000" w:themeColor="text1"/>
        </w:rPr>
      </w:pPr>
      <w:r w:rsidRPr="00904A29">
        <w:rPr>
          <w:color w:val="000000" w:themeColor="text1"/>
        </w:rPr>
        <w:t>The domain segmentations are obtained by running Leiden clustering</w:t>
      </w:r>
      <w:r w:rsidRPr="00904A29">
        <w:rPr>
          <w:color w:val="000000" w:themeColor="text1"/>
        </w:rPr>
        <w:fldChar w:fldCharType="begin" w:fldLock="1"/>
      </w:r>
      <w:r w:rsidRPr="00904A29">
        <w:rPr>
          <w:color w:val="000000" w:themeColor="text1"/>
        </w:rPr>
        <w:instrText>ADDIN paperpile_citation &lt;clusterId&gt;I257W517L898P628&lt;/clusterId&gt;&lt;metadata&gt;&lt;citation&gt;&lt;id&gt;484b9980-4a87-4936-b7fe-a748869d5089&lt;/id&gt;&lt;/citation&gt;&lt;/metadata&gt;&lt;data&gt;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&lt;/data&gt; \* MERGEFORMAT</w:instrText>
      </w:r>
      <w:r w:rsidRPr="00904A29">
        <w:rPr>
          <w:color w:val="000000" w:themeColor="text1"/>
        </w:rPr>
        <w:fldChar w:fldCharType="separate"/>
      </w:r>
      <w:r w:rsidR="008A5078" w:rsidRPr="00B65855">
        <w:rPr>
          <w:color w:val="000000" w:themeColor="text1"/>
          <w:vertAlign w:val="superscript"/>
        </w:rPr>
        <w:t>70</w:t>
      </w:r>
      <w:r w:rsidRPr="00904A29">
        <w:rPr>
          <w:color w:val="000000" w:themeColor="text1"/>
        </w:rPr>
        <w:fldChar w:fldCharType="end"/>
      </w:r>
      <w:r w:rsidRPr="00904A29">
        <w:rPr>
          <w:color w:val="000000" w:themeColor="text1"/>
        </w:rPr>
        <w:t xml:space="preserve"> with the low-dimensional embeddings from </w:t>
      </w:r>
      <w:proofErr w:type="spellStart"/>
      <w:r w:rsidRPr="00904A29">
        <w:rPr>
          <w:color w:val="000000" w:themeColor="text1"/>
        </w:rPr>
        <w:t>SpaceFlow</w:t>
      </w:r>
      <w:proofErr w:type="spellEnd"/>
      <w:r w:rsidRPr="00904A29">
        <w:rPr>
          <w:color w:val="000000" w:themeColor="text1"/>
        </w:rPr>
        <w:t xml:space="preserve"> as input. </w:t>
      </w:r>
      <w:r w:rsidR="00C6612D" w:rsidRPr="00904A29">
        <w:rPr>
          <w:color w:val="000000" w:themeColor="text1"/>
        </w:rPr>
        <w:t>By</w:t>
      </w:r>
      <w:r w:rsidRPr="00904A29">
        <w:rPr>
          <w:color w:val="000000" w:themeColor="text1"/>
        </w:rPr>
        <w:t xml:space="preserve"> default, the parameter </w:t>
      </w:r>
      <w:r w:rsidR="00730B47" w:rsidRPr="00904A29">
        <w:rPr>
          <w:color w:val="000000" w:themeColor="text1"/>
        </w:rPr>
        <w:t>for</w:t>
      </w:r>
      <w:r w:rsidRPr="00904A29">
        <w:rPr>
          <w:color w:val="000000" w:themeColor="text1"/>
        </w:rPr>
        <w:t xml:space="preserve"> the local neighborhood size is set to 50 for </w:t>
      </w:r>
      <w:r w:rsidR="00730B47" w:rsidRPr="00904A29">
        <w:rPr>
          <w:color w:val="000000" w:themeColor="text1"/>
        </w:rPr>
        <w:t xml:space="preserve">to produce a smoother </w:t>
      </w:r>
      <w:r w:rsidRPr="00904A29">
        <w:rPr>
          <w:color w:val="000000" w:themeColor="text1"/>
        </w:rPr>
        <w:t xml:space="preserve">segmentation. </w:t>
      </w:r>
      <w:r w:rsidR="00D813CF" w:rsidRPr="00904A29">
        <w:rPr>
          <w:color w:val="000000" w:themeColor="text1"/>
        </w:rPr>
        <w:t>The pseudo-Spatiotemporal Map (</w:t>
      </w:r>
      <w:proofErr w:type="spellStart"/>
      <w:r w:rsidR="00D813CF" w:rsidRPr="00904A29">
        <w:rPr>
          <w:color w:val="000000" w:themeColor="text1"/>
        </w:rPr>
        <w:t>pSM</w:t>
      </w:r>
      <w:proofErr w:type="spellEnd"/>
      <w:r w:rsidR="00D813CF" w:rsidRPr="00904A29">
        <w:rPr>
          <w:color w:val="000000" w:themeColor="text1"/>
        </w:rPr>
        <w:t xml:space="preserve">) is calculated by running the diffusion </w:t>
      </w:r>
      <w:proofErr w:type="spellStart"/>
      <w:r w:rsidR="00D813CF" w:rsidRPr="00904A29">
        <w:rPr>
          <w:color w:val="000000" w:themeColor="text1"/>
        </w:rPr>
        <w:t>pseudotime</w:t>
      </w:r>
      <w:proofErr w:type="spellEnd"/>
      <w:r w:rsidR="00D813CF" w:rsidRPr="00904A29">
        <w:rPr>
          <w:color w:val="000000" w:themeColor="text1"/>
        </w:rPr>
        <w:t xml:space="preserve"> (DPT)</w:t>
      </w:r>
      <w:r w:rsidR="00A24D9C" w:rsidRPr="00904A29">
        <w:rPr>
          <w:color w:val="000000" w:themeColor="text1"/>
        </w:rPr>
        <w:fldChar w:fldCharType="begin" w:fldLock="1"/>
      </w:r>
      <w:r w:rsidR="00A24D9C" w:rsidRPr="00904A29">
        <w:rPr>
          <w:color w:val="000000" w:themeColor="text1"/>
        </w:rPr>
        <w:instrText>ADDIN paperpile_citation &lt;clusterId&gt;N479B739Q129U741&lt;/clusterId&gt;&lt;metadata&gt;&lt;citation&gt;&lt;id&gt;8068aec8-e83c-4227-a00b-cb65211f7a38&lt;/id&gt;&lt;/citation&gt;&lt;/metadata&gt;&lt;data&gt;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&lt;/data&gt; \* MERGEFORMAT</w:instrText>
      </w:r>
      <w:r w:rsidR="00A24D9C" w:rsidRPr="00904A29">
        <w:rPr>
          <w:color w:val="000000" w:themeColor="text1"/>
        </w:rPr>
        <w:fldChar w:fldCharType="separate"/>
      </w:r>
      <w:r w:rsidR="008A5078" w:rsidRPr="00B65855">
        <w:rPr>
          <w:color w:val="000000" w:themeColor="text1"/>
          <w:vertAlign w:val="superscript"/>
        </w:rPr>
        <w:t>32</w:t>
      </w:r>
      <w:r w:rsidR="00A24D9C" w:rsidRPr="00904A29">
        <w:rPr>
          <w:color w:val="000000" w:themeColor="text1"/>
        </w:rPr>
        <w:fldChar w:fldCharType="end"/>
      </w:r>
      <w:r w:rsidR="00D813CF" w:rsidRPr="00904A29">
        <w:rPr>
          <w:color w:val="000000" w:themeColor="text1"/>
        </w:rPr>
        <w:t xml:space="preserve"> using the </w:t>
      </w:r>
      <w:r w:rsidR="00D813CF" w:rsidRPr="00904A29">
        <w:rPr>
          <w:color w:val="000000" w:themeColor="text1"/>
        </w:rPr>
        <w:lastRenderedPageBreak/>
        <w:t xml:space="preserve">low-dimensional embeddings output from </w:t>
      </w:r>
      <w:proofErr w:type="spellStart"/>
      <w:r w:rsidR="00D813CF" w:rsidRPr="00904A29">
        <w:rPr>
          <w:color w:val="000000" w:themeColor="text1"/>
        </w:rPr>
        <w:t>SpaceFlow</w:t>
      </w:r>
      <w:proofErr w:type="spellEnd"/>
      <w:r w:rsidR="00D813CF" w:rsidRPr="00904A29">
        <w:rPr>
          <w:color w:val="000000" w:themeColor="text1"/>
        </w:rPr>
        <w:t xml:space="preserve">. The DPT is an algorithm using diffusion-like random walks to estimate the ordering and transitions between cells. Using the embeddings from </w:t>
      </w:r>
      <w:proofErr w:type="spellStart"/>
      <w:r w:rsidR="00D813CF" w:rsidRPr="00904A29">
        <w:rPr>
          <w:color w:val="000000" w:themeColor="text1"/>
        </w:rPr>
        <w:t>SpaceFlow</w:t>
      </w:r>
      <w:proofErr w:type="spellEnd"/>
      <w:r w:rsidR="00D813CF" w:rsidRPr="00904A29">
        <w:rPr>
          <w:color w:val="000000" w:themeColor="text1"/>
        </w:rPr>
        <w:t xml:space="preserve"> that encoded both spatial and expression information of cells as input, DPT can output a spatiotemporal order which is consistent in both space and </w:t>
      </w:r>
      <w:proofErr w:type="spellStart"/>
      <w:r w:rsidR="00D813CF" w:rsidRPr="00904A29">
        <w:rPr>
          <w:color w:val="000000" w:themeColor="text1"/>
        </w:rPr>
        <w:t>pseudotime</w:t>
      </w:r>
      <w:proofErr w:type="spellEnd"/>
      <w:r w:rsidR="00D813CF" w:rsidRPr="00904A29">
        <w:rPr>
          <w:color w:val="000000" w:themeColor="text1"/>
        </w:rPr>
        <w:t xml:space="preserve">. The root cell for </w:t>
      </w:r>
      <w:proofErr w:type="spellStart"/>
      <w:r w:rsidR="00D813CF" w:rsidRPr="00904A29">
        <w:rPr>
          <w:color w:val="000000" w:themeColor="text1"/>
        </w:rPr>
        <w:t>pSM</w:t>
      </w:r>
      <w:proofErr w:type="spellEnd"/>
      <w:r w:rsidR="00D813CF" w:rsidRPr="00904A29">
        <w:rPr>
          <w:color w:val="000000" w:themeColor="text1"/>
        </w:rPr>
        <w:t xml:space="preserve"> can be specified with prior knowledge, otherwise, in default, the cell that with the largest sum distance to others in embedding space is assigned as the root cell in our strategy.</w:t>
      </w:r>
    </w:p>
    <w:p w14:paraId="53EBDDDC" w14:textId="77777777" w:rsidR="00042D83" w:rsidRPr="00904A29" w:rsidRDefault="00042D83" w:rsidP="00265845">
      <w:pPr>
        <w:rPr>
          <w:b/>
          <w:color w:val="000000" w:themeColor="text1"/>
          <w:sz w:val="24"/>
          <w:szCs w:val="24"/>
        </w:rPr>
      </w:pPr>
      <w:r w:rsidRPr="00904A29">
        <w:rPr>
          <w:b/>
          <w:color w:val="000000" w:themeColor="text1"/>
          <w:sz w:val="24"/>
          <w:szCs w:val="24"/>
        </w:rPr>
        <w:t>Parameters of the Model</w:t>
      </w:r>
    </w:p>
    <w:p w14:paraId="27FA8945" w14:textId="1B08BF48" w:rsidR="00042D83" w:rsidRPr="00904A29" w:rsidRDefault="00EE2E37" w:rsidP="00F06210">
      <w:pPr>
        <w:jc w:val="both"/>
        <w:rPr>
          <w:color w:val="000000" w:themeColor="text1"/>
        </w:rPr>
      </w:pPr>
      <w:r w:rsidRPr="00904A29">
        <w:rPr>
          <w:color w:val="000000" w:themeColor="text1"/>
        </w:rPr>
        <w:t xml:space="preserve">The deep graph network is built and trained </w:t>
      </w:r>
      <w:r w:rsidR="003504D3" w:rsidRPr="00904A29">
        <w:rPr>
          <w:color w:val="000000" w:themeColor="text1"/>
        </w:rPr>
        <w:t xml:space="preserve">based on </w:t>
      </w:r>
      <w:proofErr w:type="spellStart"/>
      <w:r w:rsidR="00042D83" w:rsidRPr="00904A29">
        <w:rPr>
          <w:color w:val="000000" w:themeColor="text1"/>
        </w:rPr>
        <w:t>Py</w:t>
      </w:r>
      <w:r w:rsidR="00A302CA" w:rsidRPr="00904A29">
        <w:rPr>
          <w:color w:val="000000" w:themeColor="text1"/>
        </w:rPr>
        <w:t>T</w:t>
      </w:r>
      <w:r w:rsidR="00042D83" w:rsidRPr="00904A29">
        <w:rPr>
          <w:color w:val="000000" w:themeColor="text1"/>
        </w:rPr>
        <w:t>orch</w:t>
      </w:r>
      <w:proofErr w:type="spellEnd"/>
      <w:r w:rsidR="00042D83" w:rsidRPr="00904A29">
        <w:rPr>
          <w:color w:val="000000" w:themeColor="text1"/>
        </w:rPr>
        <w:t xml:space="preserve">. </w:t>
      </w:r>
      <w:r w:rsidR="002A0422" w:rsidRPr="00904A29">
        <w:rPr>
          <w:color w:val="000000" w:themeColor="text1"/>
        </w:rPr>
        <w:t xml:space="preserve">To construct SEG, the default number of nearest neighbors </w:t>
      </w:r>
      <m:oMath>
        <m:r>
          <w:rPr>
            <w:rFonts w:ascii="Cambria Math" w:hAnsi="Cambria Math"/>
            <w:color w:val="000000" w:themeColor="text1"/>
          </w:rPr>
          <m:t>k</m:t>
        </m:r>
      </m:oMath>
      <w:r w:rsidR="002A0422" w:rsidRPr="00904A29">
        <w:rPr>
          <w:color w:val="000000" w:themeColor="text1"/>
        </w:rPr>
        <w:t xml:space="preserve"> of a cell or spot for adding edges is set to 15; </w:t>
      </w:r>
      <w:r w:rsidR="00317F80" w:rsidRPr="00904A29">
        <w:rPr>
          <w:color w:val="000000" w:themeColor="text1"/>
        </w:rPr>
        <w:t>A l</w:t>
      </w:r>
      <w:r w:rsidR="002A0422" w:rsidRPr="00904A29">
        <w:rPr>
          <w:color w:val="000000" w:themeColor="text1"/>
        </w:rPr>
        <w:t xml:space="preserve">arger </w:t>
      </w:r>
      <m:oMath>
        <m:r>
          <w:rPr>
            <w:rFonts w:ascii="Cambria Math" w:hAnsi="Cambria Math"/>
            <w:color w:val="000000" w:themeColor="text1"/>
          </w:rPr>
          <m:t>k</m:t>
        </m:r>
      </m:oMath>
      <w:r w:rsidR="002A0422" w:rsidRPr="00904A29">
        <w:rPr>
          <w:color w:val="000000" w:themeColor="text1"/>
        </w:rPr>
        <w:t xml:space="preserve"> will lead to </w:t>
      </w:r>
      <w:r w:rsidR="00F648D5" w:rsidRPr="00904A29">
        <w:rPr>
          <w:color w:val="000000" w:themeColor="text1"/>
        </w:rPr>
        <w:t xml:space="preserve">a </w:t>
      </w:r>
      <w:r w:rsidR="002A0422" w:rsidRPr="00904A29">
        <w:rPr>
          <w:color w:val="000000" w:themeColor="text1"/>
        </w:rPr>
        <w:t>bigger spatial neighborhood.</w:t>
      </w:r>
      <w:r w:rsidR="00DE72FD" w:rsidRPr="00904A29">
        <w:rPr>
          <w:color w:val="000000" w:themeColor="text1"/>
        </w:rPr>
        <w:t xml:space="preserve"> </w:t>
      </w:r>
      <w:r w:rsidR="00042D83" w:rsidRPr="00904A29">
        <w:rPr>
          <w:color w:val="000000" w:themeColor="text1"/>
        </w:rPr>
        <w:t xml:space="preserve">The </w:t>
      </w:r>
      <w:proofErr w:type="spellStart"/>
      <w:r w:rsidR="00042D83" w:rsidRPr="00904A29">
        <w:rPr>
          <w:color w:val="000000" w:themeColor="text1"/>
        </w:rPr>
        <w:t>DeepGraphInfomax</w:t>
      </w:r>
      <w:proofErr w:type="spellEnd"/>
      <w:r w:rsidR="00042D83" w:rsidRPr="00904A29">
        <w:rPr>
          <w:color w:val="000000" w:themeColor="text1"/>
        </w:rPr>
        <w:t xml:space="preserve"> model in </w:t>
      </w:r>
      <w:proofErr w:type="spellStart"/>
      <w:r w:rsidR="00042D83" w:rsidRPr="00904A29">
        <w:rPr>
          <w:color w:val="000000" w:themeColor="text1"/>
        </w:rPr>
        <w:t>PyTorch</w:t>
      </w:r>
      <w:proofErr w:type="spellEnd"/>
      <w:r w:rsidR="00042D83" w:rsidRPr="00904A29">
        <w:rPr>
          <w:color w:val="000000" w:themeColor="text1"/>
        </w:rPr>
        <w:t xml:space="preserve"> Geometric library is </w:t>
      </w:r>
      <w:r w:rsidR="00407168" w:rsidRPr="00904A29">
        <w:rPr>
          <w:color w:val="000000" w:themeColor="text1"/>
        </w:rPr>
        <w:t>used</w:t>
      </w:r>
      <w:r w:rsidR="00042D83" w:rsidRPr="00904A29">
        <w:rPr>
          <w:color w:val="000000" w:themeColor="text1"/>
        </w:rPr>
        <w:t xml:space="preserve"> for </w:t>
      </w:r>
      <w:r w:rsidR="0058206B" w:rsidRPr="00904A29">
        <w:rPr>
          <w:color w:val="000000" w:themeColor="text1"/>
        </w:rPr>
        <w:t>implementing</w:t>
      </w:r>
      <w:r w:rsidR="00042D83" w:rsidRPr="00904A29">
        <w:rPr>
          <w:color w:val="000000" w:themeColor="text1"/>
        </w:rPr>
        <w:t xml:space="preserve"> DGI. The</w:t>
      </w:r>
      <w:r w:rsidR="00584FC1" w:rsidRPr="00904A29">
        <w:rPr>
          <w:color w:val="000000" w:themeColor="text1"/>
        </w:rPr>
        <w:t xml:space="preserve"> default</w:t>
      </w:r>
      <w:r w:rsidR="00042D83" w:rsidRPr="00904A29">
        <w:rPr>
          <w:color w:val="000000" w:themeColor="text1"/>
        </w:rPr>
        <w:t xml:space="preserve"> </w:t>
      </w:r>
      <w:r w:rsidR="00C315EE" w:rsidRPr="00904A29">
        <w:rPr>
          <w:color w:val="000000" w:themeColor="text1"/>
        </w:rPr>
        <w:t xml:space="preserve">latent </w:t>
      </w:r>
      <w:r w:rsidR="00D03F98" w:rsidRPr="00904A29">
        <w:rPr>
          <w:color w:val="000000" w:themeColor="text1"/>
        </w:rPr>
        <w:t xml:space="preserve">dimension size </w:t>
      </w:r>
      <w:r w:rsidR="00E56D1E" w:rsidRPr="00904A29">
        <w:rPr>
          <w:color w:val="000000" w:themeColor="text1"/>
        </w:rPr>
        <w:t>for</w:t>
      </w:r>
      <w:r w:rsidR="00D03F98" w:rsidRPr="00904A29">
        <w:rPr>
          <w:color w:val="000000" w:themeColor="text1"/>
        </w:rPr>
        <w:t xml:space="preserve"> </w:t>
      </w:r>
      <w:r w:rsidR="00AF2103" w:rsidRPr="00904A29">
        <w:rPr>
          <w:color w:val="000000" w:themeColor="text1"/>
        </w:rPr>
        <w:t>low-dim</w:t>
      </w:r>
      <w:r w:rsidR="0057104F" w:rsidRPr="00904A29">
        <w:rPr>
          <w:color w:val="000000" w:themeColor="text1"/>
        </w:rPr>
        <w:t>ensional</w:t>
      </w:r>
      <w:r w:rsidR="003F28E3" w:rsidRPr="00904A29">
        <w:rPr>
          <w:color w:val="000000" w:themeColor="text1"/>
        </w:rPr>
        <w:t xml:space="preserve"> </w:t>
      </w:r>
      <w:r w:rsidR="00042D83" w:rsidRPr="00904A29">
        <w:rPr>
          <w:color w:val="000000" w:themeColor="text1"/>
        </w:rPr>
        <w:t>embedding</w:t>
      </w:r>
      <w:r w:rsidR="00D03F98" w:rsidRPr="00904A29">
        <w:rPr>
          <w:color w:val="000000" w:themeColor="text1"/>
        </w:rPr>
        <w:t>s</w:t>
      </w:r>
      <w:r w:rsidR="00042D83" w:rsidRPr="00904A29">
        <w:rPr>
          <w:color w:val="000000" w:themeColor="text1"/>
        </w:rPr>
        <w:t xml:space="preserve"> is </w:t>
      </w:r>
      <w:r w:rsidR="00D03F98" w:rsidRPr="00904A29">
        <w:rPr>
          <w:color w:val="000000" w:themeColor="text1"/>
        </w:rPr>
        <w:t>set</w:t>
      </w:r>
      <w:r w:rsidR="00042D83" w:rsidRPr="00904A29">
        <w:rPr>
          <w:color w:val="000000" w:themeColor="text1"/>
        </w:rPr>
        <w:t xml:space="preserve"> to 50. A two-layer Graph Convolutional Network</w:t>
      </w:r>
      <w:r w:rsidR="00A1573A" w:rsidRPr="00904A29">
        <w:rPr>
          <w:color w:val="000000" w:themeColor="text1"/>
        </w:rPr>
        <w:t xml:space="preserve"> </w:t>
      </w:r>
      <w:r w:rsidR="00042D83" w:rsidRPr="00904A29">
        <w:rPr>
          <w:color w:val="000000" w:themeColor="text1"/>
        </w:rPr>
        <w:t xml:space="preserve">(GCN) is </w:t>
      </w:r>
      <w:r w:rsidR="00E73C62" w:rsidRPr="00904A29">
        <w:rPr>
          <w:color w:val="000000" w:themeColor="text1"/>
        </w:rPr>
        <w:t>utilized</w:t>
      </w:r>
      <w:r w:rsidR="00042D83" w:rsidRPr="00904A29">
        <w:rPr>
          <w:color w:val="000000" w:themeColor="text1"/>
        </w:rPr>
        <w:t xml:space="preserve"> as </w:t>
      </w:r>
      <w:r w:rsidR="00815C8C" w:rsidRPr="00904A29">
        <w:rPr>
          <w:color w:val="000000" w:themeColor="text1"/>
        </w:rPr>
        <w:t>the</w:t>
      </w:r>
      <w:r w:rsidR="00042D83" w:rsidRPr="00904A29">
        <w:rPr>
          <w:color w:val="000000" w:themeColor="text1"/>
        </w:rPr>
        <w:t xml:space="preserve"> encoder for </w:t>
      </w:r>
      <w:r w:rsidR="00207BB8" w:rsidRPr="00904A29">
        <w:rPr>
          <w:color w:val="000000" w:themeColor="text1"/>
        </w:rPr>
        <w:t>SEG</w:t>
      </w:r>
      <w:r w:rsidR="00042D83" w:rsidRPr="00904A29">
        <w:rPr>
          <w:color w:val="000000" w:themeColor="text1"/>
        </w:rPr>
        <w:t xml:space="preserve"> with Parametric </w:t>
      </w:r>
      <w:proofErr w:type="spellStart"/>
      <w:r w:rsidR="00042D83" w:rsidRPr="00904A29">
        <w:rPr>
          <w:color w:val="000000" w:themeColor="text1"/>
        </w:rPr>
        <w:t>ReLUs</w:t>
      </w:r>
      <w:proofErr w:type="spellEnd"/>
      <w:r w:rsidR="006C67ED" w:rsidRPr="00904A29">
        <w:rPr>
          <w:color w:val="000000" w:themeColor="text1"/>
        </w:rPr>
        <w:t xml:space="preserve"> </w:t>
      </w:r>
      <w:r w:rsidR="006F751E" w:rsidRPr="00904A29">
        <w:rPr>
          <w:color w:val="000000" w:themeColor="text1"/>
        </w:rPr>
        <w:t>(</w:t>
      </w:r>
      <w:proofErr w:type="spellStart"/>
      <w:r w:rsidR="006F751E" w:rsidRPr="00904A29">
        <w:rPr>
          <w:color w:val="000000" w:themeColor="text1"/>
        </w:rPr>
        <w:t>PReLU</w:t>
      </w:r>
      <w:proofErr w:type="spellEnd"/>
      <w:r w:rsidR="006F751E" w:rsidRPr="00904A29">
        <w:rPr>
          <w:color w:val="000000" w:themeColor="text1"/>
        </w:rPr>
        <w:t>)</w:t>
      </w:r>
      <w:r w:rsidR="00042D83" w:rsidRPr="00904A29">
        <w:rPr>
          <w:color w:val="000000" w:themeColor="text1"/>
        </w:rPr>
        <w:t xml:space="preserve"> as the activation function</w:t>
      </w:r>
      <w:r w:rsidR="00AE2A48" w:rsidRPr="00904A29">
        <w:rPr>
          <w:color w:val="000000" w:themeColor="text1"/>
        </w:rPr>
        <w:t>s</w:t>
      </w:r>
      <w:r w:rsidR="00042D83" w:rsidRPr="00904A29">
        <w:rPr>
          <w:color w:val="000000" w:themeColor="text1"/>
        </w:rPr>
        <w:t xml:space="preserve">. The number of neurons for </w:t>
      </w:r>
      <w:r w:rsidR="00525DFA" w:rsidRPr="00904A29">
        <w:rPr>
          <w:color w:val="000000" w:themeColor="text1"/>
        </w:rPr>
        <w:t>both</w:t>
      </w:r>
      <w:r w:rsidR="00042D83" w:rsidRPr="00904A29">
        <w:rPr>
          <w:color w:val="000000" w:themeColor="text1"/>
        </w:rPr>
        <w:t xml:space="preserve"> layer</w:t>
      </w:r>
      <w:r w:rsidR="00525DFA" w:rsidRPr="00904A29">
        <w:rPr>
          <w:color w:val="000000" w:themeColor="text1"/>
        </w:rPr>
        <w:t xml:space="preserve">s </w:t>
      </w:r>
      <w:r w:rsidR="00F824E7" w:rsidRPr="00904A29">
        <w:rPr>
          <w:color w:val="000000" w:themeColor="text1"/>
        </w:rPr>
        <w:t>is set</w:t>
      </w:r>
      <w:r w:rsidR="00042D83" w:rsidRPr="00904A29">
        <w:rPr>
          <w:color w:val="000000" w:themeColor="text1"/>
        </w:rPr>
        <w:t xml:space="preserve"> equal to </w:t>
      </w:r>
      <w:r w:rsidR="00264685" w:rsidRPr="00904A29">
        <w:rPr>
          <w:color w:val="000000" w:themeColor="text1"/>
        </w:rPr>
        <w:t xml:space="preserve">the </w:t>
      </w:r>
      <w:r w:rsidR="00AF2103" w:rsidRPr="00904A29">
        <w:rPr>
          <w:color w:val="000000" w:themeColor="text1"/>
        </w:rPr>
        <w:t>low-dim</w:t>
      </w:r>
      <w:r w:rsidR="0057104F" w:rsidRPr="00904A29">
        <w:rPr>
          <w:color w:val="000000" w:themeColor="text1"/>
        </w:rPr>
        <w:t xml:space="preserve">ensional </w:t>
      </w:r>
      <w:r w:rsidR="00264685" w:rsidRPr="00904A29">
        <w:rPr>
          <w:color w:val="000000" w:themeColor="text1"/>
        </w:rPr>
        <w:t>embedding size</w:t>
      </w:r>
      <w:r w:rsidR="00042D83" w:rsidRPr="00904A29">
        <w:rPr>
          <w:color w:val="000000" w:themeColor="text1"/>
        </w:rPr>
        <w:t>.</w:t>
      </w:r>
    </w:p>
    <w:p w14:paraId="4D2A1132" w14:textId="77777777" w:rsidR="00615529" w:rsidRPr="00904A29" w:rsidRDefault="00615529" w:rsidP="00042D83">
      <w:pPr>
        <w:spacing w:line="360" w:lineRule="auto"/>
        <w:rPr>
          <w:i/>
          <w:color w:val="000000" w:themeColor="text1"/>
          <w:sz w:val="26"/>
          <w:szCs w:val="26"/>
        </w:rPr>
      </w:pPr>
    </w:p>
    <w:p w14:paraId="7171E6AC" w14:textId="77777777" w:rsidR="00042D83" w:rsidRPr="00904A29" w:rsidRDefault="00042D83" w:rsidP="002E184D">
      <w:pPr>
        <w:rPr>
          <w:b/>
          <w:color w:val="000000" w:themeColor="text1"/>
          <w:sz w:val="24"/>
          <w:szCs w:val="24"/>
        </w:rPr>
      </w:pPr>
      <w:r w:rsidRPr="00904A29">
        <w:rPr>
          <w:b/>
          <w:color w:val="000000" w:themeColor="text1"/>
          <w:sz w:val="24"/>
          <w:szCs w:val="24"/>
        </w:rPr>
        <w:t>Training Procedure</w:t>
      </w:r>
    </w:p>
    <w:p w14:paraId="39AB4660" w14:textId="78FB8B07" w:rsidR="00042D83" w:rsidRPr="00904A29" w:rsidRDefault="009438A8" w:rsidP="000255AE">
      <w:pPr>
        <w:jc w:val="both"/>
        <w:rPr>
          <w:color w:val="000000" w:themeColor="text1"/>
        </w:rPr>
      </w:pPr>
      <w:r w:rsidRPr="00904A29">
        <w:rPr>
          <w:color w:val="000000" w:themeColor="text1"/>
        </w:rPr>
        <w:t>The</w:t>
      </w:r>
      <w:r w:rsidR="00042D83" w:rsidRPr="00904A29">
        <w:rPr>
          <w:color w:val="000000" w:themeColor="text1"/>
        </w:rPr>
        <w:t xml:space="preserve"> optimizer </w:t>
      </w:r>
      <w:r w:rsidRPr="00904A29">
        <w:rPr>
          <w:color w:val="000000" w:themeColor="text1"/>
        </w:rPr>
        <w:t xml:space="preserve">used </w:t>
      </w:r>
      <w:r w:rsidR="00042D83" w:rsidRPr="00904A29">
        <w:rPr>
          <w:color w:val="000000" w:themeColor="text1"/>
        </w:rPr>
        <w:t xml:space="preserve">for training DGI </w:t>
      </w:r>
      <w:r w:rsidRPr="00904A29">
        <w:rPr>
          <w:color w:val="000000" w:themeColor="text1"/>
        </w:rPr>
        <w:t xml:space="preserve">is Adam </w:t>
      </w:r>
      <w:r w:rsidR="00042D83" w:rsidRPr="00904A29">
        <w:rPr>
          <w:color w:val="000000" w:themeColor="text1"/>
        </w:rPr>
        <w:t xml:space="preserve">with a </w:t>
      </w:r>
      <w:r w:rsidR="007C55B9" w:rsidRPr="00904A29">
        <w:rPr>
          <w:color w:val="000000" w:themeColor="text1"/>
        </w:rPr>
        <w:t xml:space="preserve">default </w:t>
      </w:r>
      <w:r w:rsidR="00042D83" w:rsidRPr="00904A29">
        <w:rPr>
          <w:color w:val="000000" w:themeColor="text1"/>
        </w:rPr>
        <w:t xml:space="preserve">learning rate </w:t>
      </w:r>
      <m:oMath>
        <m:r>
          <w:rPr>
            <w:rFonts w:ascii="Cambria Math" w:hAnsi="Cambria Math"/>
            <w:color w:val="000000" w:themeColor="text1"/>
          </w:rPr>
          <m:t>lr=0.001</m:t>
        </m:r>
      </m:oMath>
      <w:r w:rsidRPr="00904A29">
        <w:rPr>
          <w:color w:val="000000" w:themeColor="text1"/>
        </w:rPr>
        <w:t xml:space="preserve"> </w:t>
      </w:r>
      <w:r w:rsidR="005218A4" w:rsidRPr="00904A29">
        <w:rPr>
          <w:color w:val="000000" w:themeColor="text1"/>
        </w:rPr>
        <w:t>applied</w:t>
      </w:r>
      <w:r w:rsidRPr="00904A29">
        <w:rPr>
          <w:color w:val="000000" w:themeColor="text1"/>
        </w:rPr>
        <w:fldChar w:fldCharType="begin" w:fldLock="1"/>
      </w:r>
      <w:r w:rsidRPr="00904A29">
        <w:rPr>
          <w:color w:val="000000" w:themeColor="text1"/>
        </w:rPr>
        <w:instrText>ADDIN paperpile_citation &lt;clusterId&gt;K232R388N679K363&lt;/clusterId&gt;&lt;metadata&gt;&lt;citation&gt;&lt;id&gt;47610efa-29a4-46cc-aac6-43f8c40e13f5&lt;/id&gt;&lt;/citation&gt;&lt;/metadata&gt;&lt;data&gt;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&lt;/data&gt; \* MERGEFORMAT</w:instrText>
      </w:r>
      <w:r w:rsidRPr="00904A29">
        <w:rPr>
          <w:color w:val="000000" w:themeColor="text1"/>
        </w:rPr>
        <w:fldChar w:fldCharType="separate"/>
      </w:r>
      <w:r w:rsidR="008A5078" w:rsidRPr="00B65855">
        <w:rPr>
          <w:color w:val="000000" w:themeColor="text1"/>
          <w:vertAlign w:val="superscript"/>
        </w:rPr>
        <w:t>71</w:t>
      </w:r>
      <w:r w:rsidRPr="00904A29">
        <w:rPr>
          <w:color w:val="000000" w:themeColor="text1"/>
        </w:rPr>
        <w:fldChar w:fldCharType="end"/>
      </w:r>
      <w:r w:rsidR="00042D83" w:rsidRPr="00904A29">
        <w:rPr>
          <w:color w:val="000000" w:themeColor="text1"/>
        </w:rPr>
        <w:t>.  The maximum number of epochs for training is set to 1000, with a</w:t>
      </w:r>
      <w:r w:rsidR="008E3EC3" w:rsidRPr="00904A29">
        <w:rPr>
          <w:color w:val="000000" w:themeColor="text1"/>
        </w:rPr>
        <w:t>n</w:t>
      </w:r>
      <w:r w:rsidR="00042D83" w:rsidRPr="00904A29">
        <w:rPr>
          <w:color w:val="000000" w:themeColor="text1"/>
        </w:rPr>
        <w:t xml:space="preserve"> early stopping strategy applied to avoid overfitting. Specifically, the minimum epoch for early stopping </w:t>
      </w:r>
      <w:r w:rsidR="001E1754" w:rsidRPr="00904A29">
        <w:rPr>
          <w:color w:val="000000" w:themeColor="text1"/>
        </w:rPr>
        <w:t xml:space="preserve">is </w:t>
      </w:r>
      <w:r w:rsidR="00042D83" w:rsidRPr="00904A29">
        <w:rPr>
          <w:color w:val="000000" w:themeColor="text1"/>
        </w:rPr>
        <w:t xml:space="preserve">set to 100, and the patience of epochs with no loss decrease is set to 50. A GeForce RTX 2080 </w:t>
      </w:r>
      <w:proofErr w:type="spellStart"/>
      <w:r w:rsidR="00042D83" w:rsidRPr="00904A29">
        <w:rPr>
          <w:color w:val="000000" w:themeColor="text1"/>
        </w:rPr>
        <w:t>Ti</w:t>
      </w:r>
      <w:proofErr w:type="spellEnd"/>
      <w:r w:rsidR="00042D83" w:rsidRPr="00904A29">
        <w:rPr>
          <w:color w:val="000000" w:themeColor="text1"/>
        </w:rPr>
        <w:t xml:space="preserve"> GPU is used for training the DGI model. The training time varies from 30 seconds to </w:t>
      </w:r>
      <w:r w:rsidR="00C2535C" w:rsidRPr="00904A29">
        <w:rPr>
          <w:color w:val="000000" w:themeColor="text1"/>
        </w:rPr>
        <w:t>3</w:t>
      </w:r>
      <w:r w:rsidR="00042D83" w:rsidRPr="00904A29">
        <w:rPr>
          <w:color w:val="000000" w:themeColor="text1"/>
        </w:rPr>
        <w:t xml:space="preserve"> minutes </w:t>
      </w:r>
      <w:r w:rsidR="007F6E49" w:rsidRPr="00904A29">
        <w:rPr>
          <w:color w:val="000000" w:themeColor="text1"/>
        </w:rPr>
        <w:t>numbers of cells/spots ranging</w:t>
      </w:r>
      <w:r w:rsidR="00042D83" w:rsidRPr="00904A29">
        <w:rPr>
          <w:color w:val="000000" w:themeColor="text1"/>
        </w:rPr>
        <w:t xml:space="preserve"> from 3,000 to 50,000</w:t>
      </w:r>
      <w:r w:rsidR="003F2701" w:rsidRPr="00904A29">
        <w:rPr>
          <w:color w:val="000000" w:themeColor="text1"/>
        </w:rPr>
        <w:t>, and the s</w:t>
      </w:r>
      <w:r w:rsidR="00466CD0" w:rsidRPr="00904A29">
        <w:rPr>
          <w:color w:val="000000" w:themeColor="text1"/>
        </w:rPr>
        <w:t>ubsampling strategy</w:t>
      </w:r>
      <w:r w:rsidR="00D74E98" w:rsidRPr="00904A29">
        <w:rPr>
          <w:color w:val="000000" w:themeColor="text1"/>
        </w:rPr>
        <w:t xml:space="preserve"> stated below</w:t>
      </w:r>
      <w:r w:rsidR="00466CD0" w:rsidRPr="00904A29">
        <w:rPr>
          <w:color w:val="000000" w:themeColor="text1"/>
        </w:rPr>
        <w:t xml:space="preserve"> needed</w:t>
      </w:r>
      <w:r w:rsidR="00EE3AF0" w:rsidRPr="00904A29">
        <w:rPr>
          <w:color w:val="000000" w:themeColor="text1"/>
        </w:rPr>
        <w:t xml:space="preserve"> to be applied</w:t>
      </w:r>
      <w:r w:rsidR="00466CD0" w:rsidRPr="00904A29">
        <w:rPr>
          <w:color w:val="000000" w:themeColor="text1"/>
        </w:rPr>
        <w:t xml:space="preserve"> when </w:t>
      </w:r>
      <w:r w:rsidR="006D07F6" w:rsidRPr="00904A29">
        <w:rPr>
          <w:color w:val="000000" w:themeColor="text1"/>
        </w:rPr>
        <w:t xml:space="preserve">the </w:t>
      </w:r>
      <w:r w:rsidR="00466CD0" w:rsidRPr="00904A29">
        <w:rPr>
          <w:color w:val="000000" w:themeColor="text1"/>
        </w:rPr>
        <w:t xml:space="preserve">number </w:t>
      </w:r>
      <w:r w:rsidR="005B525D" w:rsidRPr="00904A29">
        <w:rPr>
          <w:color w:val="000000" w:themeColor="text1"/>
        </w:rPr>
        <w:t xml:space="preserve">is </w:t>
      </w:r>
      <w:r w:rsidR="00466CD0" w:rsidRPr="00904A29">
        <w:rPr>
          <w:color w:val="000000" w:themeColor="text1"/>
        </w:rPr>
        <w:t>greater than 10,000</w:t>
      </w:r>
      <w:r w:rsidR="00042D83" w:rsidRPr="00904A29">
        <w:rPr>
          <w:color w:val="000000" w:themeColor="text1"/>
        </w:rPr>
        <w:t>.</w:t>
      </w:r>
    </w:p>
    <w:p w14:paraId="79C9CCA2" w14:textId="77777777" w:rsidR="00615529" w:rsidRPr="00904A29" w:rsidRDefault="00615529" w:rsidP="000255AE">
      <w:pPr>
        <w:jc w:val="both"/>
        <w:rPr>
          <w:b/>
          <w:color w:val="000000" w:themeColor="text1"/>
          <w:lang w:val="en-US"/>
        </w:rPr>
      </w:pPr>
    </w:p>
    <w:p w14:paraId="16B2BA4C" w14:textId="16704A50" w:rsidR="00615529" w:rsidRPr="00904A29" w:rsidRDefault="00535693" w:rsidP="000255AE">
      <w:pPr>
        <w:jc w:val="both"/>
        <w:rPr>
          <w:b/>
          <w:color w:val="000000" w:themeColor="text1"/>
          <w:lang w:val="en-US"/>
        </w:rPr>
      </w:pPr>
      <w:r w:rsidRPr="00904A29">
        <w:rPr>
          <w:b/>
          <w:color w:val="000000" w:themeColor="text1"/>
          <w:lang w:val="en-US"/>
        </w:rPr>
        <w:t>Accelerating the computation of spatial regularization loss</w:t>
      </w:r>
      <w:r w:rsidR="00AE7A17" w:rsidRPr="00904A29">
        <w:rPr>
          <w:b/>
          <w:color w:val="000000" w:themeColor="text1"/>
          <w:lang w:val="en-US"/>
        </w:rPr>
        <w:t xml:space="preserve"> </w:t>
      </w:r>
    </w:p>
    <w:p w14:paraId="7AB7AE4F" w14:textId="58D58B60" w:rsidR="00042D83" w:rsidRPr="00904A29" w:rsidRDefault="00645664" w:rsidP="002369FB">
      <w:pPr>
        <w:jc w:val="both"/>
        <w:rPr>
          <w:color w:val="000000" w:themeColor="text1"/>
          <w:lang w:val="en-US"/>
        </w:rPr>
      </w:pPr>
      <w:r w:rsidRPr="00904A29">
        <w:rPr>
          <w:color w:val="000000" w:themeColor="text1"/>
        </w:rPr>
        <w:lastRenderedPageBreak/>
        <w:t>Because the computational cost of training largely depends on the calculation of spatial regularization loss, which is quadratic to the number of cells or spots, we designed a strategy as follows to accelerating the training. The spatial regularization loss is used in model optimization, which involves calculating the weighted average of an inner product of a spatial distance matri</w:t>
      </w:r>
      <w:r w:rsidRPr="00904A29">
        <w:rPr>
          <w:color w:val="000000" w:themeColor="text1"/>
          <w:vertAlign w:val="subscript"/>
        </w:rPr>
        <w:softHyphen/>
      </w:r>
      <w:r w:rsidRPr="00904A29">
        <w:rPr>
          <w:color w:val="000000" w:themeColor="text1"/>
        </w:rPr>
        <w:t xml:space="preserve">x and an embedding distance matrix. It has </w:t>
      </w:r>
      <m:oMath>
        <m:r>
          <w:rPr>
            <w:rFonts w:ascii="Cambria Math" w:hAnsi="Cambria Math"/>
            <w:color w:val="000000" w:themeColor="text1"/>
          </w:rPr>
          <m:t>O(</m:t>
        </m:r>
        <m:r>
          <m:rPr>
            <m:sty m:val="p"/>
          </m:rPr>
          <w:rPr>
            <w:rFonts w:ascii="Cambria Math" w:hAnsi="Cambria Math"/>
            <w:color w:val="000000" w:themeColor="text1"/>
          </w:rPr>
          <m:t>M</m:t>
        </m:r>
        <m:r>
          <w:rPr>
            <w:rFonts w:ascii="Cambria Math" w:hAnsi="Cambria Math"/>
            <w:color w:val="000000" w:themeColor="text1"/>
          </w:rPr>
          <m:t>*</m:t>
        </m:r>
        <m:sSup>
          <m:sSupPr>
            <m:ctrlPr>
              <w:ins w:id="488" w:author="Honglei Ren" w:date="2022-06-28T12:51:00Z">
                <w:rPr>
                  <w:rFonts w:ascii="Cambria Math" w:hAnsi="Cambria Math"/>
                  <w:i/>
                  <w:color w:val="000000" w:themeColor="text1"/>
                </w:rPr>
              </w:ins>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m:t>
        </m:r>
      </m:oMath>
      <w:r w:rsidRPr="00904A29">
        <w:rPr>
          <w:color w:val="000000" w:themeColor="text1"/>
        </w:rPr>
        <w:t xml:space="preserve"> computational complexity and memory cost, where </w:t>
      </w:r>
      <m:oMath>
        <m:sSup>
          <m:sSupPr>
            <m:ctrlPr>
              <w:ins w:id="489" w:author="Honglei Ren" w:date="2022-06-28T12:51:00Z">
                <w:rPr>
                  <w:rFonts w:ascii="Cambria Math" w:hAnsi="Cambria Math"/>
                  <w:i/>
                  <w:color w:val="000000" w:themeColor="text1"/>
                </w:rPr>
              </w:ins>
            </m:ctrlPr>
          </m:sSupPr>
          <m:e>
            <m:r>
              <w:rPr>
                <w:rFonts w:ascii="Cambria Math" w:hAnsi="Cambria Math"/>
                <w:color w:val="000000" w:themeColor="text1"/>
              </w:rPr>
              <m:t>N</m:t>
            </m:r>
          </m:e>
          <m:sup>
            <m:r>
              <w:rPr>
                <w:rFonts w:ascii="Cambria Math" w:hAnsi="Cambria Math"/>
                <w:color w:val="000000" w:themeColor="text1"/>
              </w:rPr>
              <m:t>2</m:t>
            </m:r>
          </m:sup>
        </m:sSup>
      </m:oMath>
      <w:r w:rsidRPr="00904A29">
        <w:rPr>
          <w:color w:val="000000" w:themeColor="text1"/>
        </w:rPr>
        <w:t xml:space="preserve"> is the number of edges in a fully-connected </w:t>
      </w:r>
      <w:r w:rsidR="00122784" w:rsidRPr="00904A29">
        <w:rPr>
          <w:color w:val="000000" w:themeColor="text1"/>
        </w:rPr>
        <w:t xml:space="preserve">spatial </w:t>
      </w:r>
      <w:r w:rsidRPr="00904A29">
        <w:rPr>
          <w:color w:val="000000" w:themeColor="text1"/>
        </w:rPr>
        <w:t xml:space="preserve">graph with </w:t>
      </w:r>
      <m:oMath>
        <m:r>
          <w:rPr>
            <w:rFonts w:ascii="Cambria Math" w:hAnsi="Cambria Math"/>
            <w:color w:val="000000" w:themeColor="text1"/>
          </w:rPr>
          <m:t>N</m:t>
        </m:r>
      </m:oMath>
      <w:r w:rsidR="00122784" w:rsidRPr="00904A29">
        <w:rPr>
          <w:color w:val="000000" w:themeColor="text1"/>
        </w:rPr>
        <w:t xml:space="preserve"> </w:t>
      </w:r>
      <w:r w:rsidRPr="00904A29">
        <w:rPr>
          <w:color w:val="000000" w:themeColor="text1"/>
        </w:rPr>
        <w:t>cells,</w:t>
      </w:r>
      <w:r w:rsidR="006D3C2B" w:rsidRPr="00904A29">
        <w:rPr>
          <w:color w:val="000000" w:themeColor="text1"/>
        </w:rPr>
        <w:t xml:space="preserve"> </w:t>
      </w:r>
      <w:r w:rsidR="006D3C2B" w:rsidRPr="00904A29">
        <w:rPr>
          <w:rFonts w:ascii="Cambria Math" w:hAnsi="Cambria Math"/>
          <w:color w:val="000000" w:themeColor="text1"/>
        </w:rPr>
        <w:t xml:space="preserve"> </w:t>
      </w:r>
      <m:oMath>
        <m:r>
          <m:rPr>
            <m:sty m:val="p"/>
          </m:rPr>
          <w:rPr>
            <w:rFonts w:ascii="Cambria Math" w:hAnsi="Cambria Math"/>
            <w:color w:val="000000" w:themeColor="text1"/>
          </w:rPr>
          <m:t>M</m:t>
        </m:r>
      </m:oMath>
      <w:r w:rsidRPr="00904A29">
        <w:rPr>
          <w:color w:val="000000" w:themeColor="text1"/>
        </w:rPr>
        <w:t xml:space="preserve"> is the size of the latent dimension. However, during each training step, we compute the spatial regularization loss over a random </w:t>
      </w:r>
      <w:r w:rsidR="00E774C2" w:rsidRPr="00904A29">
        <w:rPr>
          <w:color w:val="000000" w:themeColor="text1"/>
        </w:rPr>
        <w:t xml:space="preserve">fixed-size </w:t>
      </w:r>
      <w:r w:rsidRPr="00904A29">
        <w:rPr>
          <w:color w:val="000000" w:themeColor="text1"/>
        </w:rPr>
        <w:t xml:space="preserve">subset of </w:t>
      </w:r>
      <w:r w:rsidR="00F304D0" w:rsidRPr="00904A29">
        <w:rPr>
          <w:color w:val="000000" w:themeColor="text1"/>
        </w:rPr>
        <w:t>edges</w:t>
      </w:r>
      <w:r w:rsidRPr="00904A29">
        <w:rPr>
          <w:color w:val="000000" w:themeColor="text1"/>
        </w:rPr>
        <w:t xml:space="preserve">, which reduces the computational complexity </w:t>
      </w:r>
      <w:r w:rsidR="00CF5B3B" w:rsidRPr="00904A29">
        <w:rPr>
          <w:color w:val="000000" w:themeColor="text1"/>
        </w:rPr>
        <w:t xml:space="preserve">of regularization loss </w:t>
      </w:r>
      <w:r w:rsidRPr="00904A29">
        <w:rPr>
          <w:color w:val="000000" w:themeColor="text1"/>
        </w:rPr>
        <w:t xml:space="preserve">from quadratic to constant. When tested on the slideseqv2 dataset with 41,876 cells, the computational and memory cost dropped from over 5 hours and 18GB to less than </w:t>
      </w:r>
      <w:r w:rsidR="0094327A" w:rsidRPr="00904A29">
        <w:rPr>
          <w:color w:val="000000" w:themeColor="text1"/>
        </w:rPr>
        <w:t>3</w:t>
      </w:r>
      <w:r w:rsidRPr="00904A29">
        <w:rPr>
          <w:color w:val="000000" w:themeColor="text1"/>
        </w:rPr>
        <w:t xml:space="preserve"> minutes and 4GB</w:t>
      </w:r>
      <w:r w:rsidR="00294F2E" w:rsidRPr="00904A29">
        <w:rPr>
          <w:color w:val="000000" w:themeColor="text1"/>
        </w:rPr>
        <w:t xml:space="preserve"> (Supplementary Fig. 4)</w:t>
      </w:r>
      <w:r w:rsidRPr="00904A29">
        <w:rPr>
          <w:color w:val="000000" w:themeColor="text1"/>
        </w:rPr>
        <w:t>.</w:t>
      </w:r>
      <w:r w:rsidR="00657AF6" w:rsidRPr="00904A29">
        <w:rPr>
          <w:color w:val="000000" w:themeColor="text1"/>
        </w:rPr>
        <w:t xml:space="preserve"> </w:t>
      </w:r>
      <w:ins w:id="490" w:author="Honglei Ren" w:date="2022-06-28T11:39:00Z">
        <w:r w:rsidR="00A55249" w:rsidRPr="006B382C">
          <w:rPr>
            <w:color w:val="000000" w:themeColor="text1"/>
          </w:rPr>
          <w:t xml:space="preserve">We additionally found significant improvements in performance applying </w:t>
        </w:r>
        <w:proofErr w:type="spellStart"/>
        <w:r w:rsidR="00A55249" w:rsidRPr="006B382C">
          <w:rPr>
            <w:color w:val="000000" w:themeColor="text1"/>
          </w:rPr>
          <w:t>SpaceFlow</w:t>
        </w:r>
        <w:proofErr w:type="spellEnd"/>
        <w:r w:rsidR="00A55249" w:rsidRPr="006B382C">
          <w:rPr>
            <w:color w:val="000000" w:themeColor="text1"/>
          </w:rPr>
          <w:t xml:space="preserve"> to a </w:t>
        </w:r>
        <w:proofErr w:type="spellStart"/>
        <w:r w:rsidR="00A55249" w:rsidRPr="006B382C">
          <w:rPr>
            <w:color w:val="000000" w:themeColor="text1"/>
          </w:rPr>
          <w:t>seqFISH</w:t>
        </w:r>
        <w:proofErr w:type="spellEnd"/>
        <w:r w:rsidR="00A55249" w:rsidRPr="006B382C">
          <w:rPr>
            <w:color w:val="000000" w:themeColor="text1"/>
          </w:rPr>
          <w:t xml:space="preserve"> mouse embryogenesis dataset72 (Supplementary Fig. 5).</w:t>
        </w:r>
      </w:ins>
    </w:p>
    <w:p w14:paraId="634F499E" w14:textId="77777777" w:rsidR="000637E0" w:rsidRPr="00904A29" w:rsidRDefault="000637E0" w:rsidP="00042D83">
      <w:pPr>
        <w:spacing w:line="360" w:lineRule="auto"/>
        <w:rPr>
          <w:b/>
          <w:color w:val="000000" w:themeColor="text1"/>
        </w:rPr>
      </w:pPr>
    </w:p>
    <w:p w14:paraId="73A6F9F1" w14:textId="015CE1CE" w:rsidR="00042D83" w:rsidRPr="00904A29" w:rsidRDefault="00042D83" w:rsidP="00C21B48">
      <w:pPr>
        <w:rPr>
          <w:i/>
          <w:color w:val="000000" w:themeColor="text1"/>
          <w:sz w:val="24"/>
          <w:szCs w:val="24"/>
        </w:rPr>
      </w:pPr>
      <w:r w:rsidRPr="00904A29">
        <w:rPr>
          <w:b/>
          <w:color w:val="000000" w:themeColor="text1"/>
          <w:sz w:val="24"/>
          <w:szCs w:val="24"/>
        </w:rPr>
        <w:t>Benchmarking</w:t>
      </w:r>
    </w:p>
    <w:p w14:paraId="39E714E7" w14:textId="310C4781" w:rsidR="005A1872" w:rsidRPr="00904A29" w:rsidRDefault="005A1872" w:rsidP="000877DD">
      <w:pPr>
        <w:jc w:val="both"/>
        <w:rPr>
          <w:i/>
          <w:color w:val="000000" w:themeColor="text1"/>
          <w:sz w:val="24"/>
          <w:szCs w:val="24"/>
        </w:rPr>
      </w:pPr>
      <w:r w:rsidRPr="00904A29">
        <w:rPr>
          <w:i/>
          <w:color w:val="000000" w:themeColor="text1"/>
          <w:sz w:val="24"/>
          <w:szCs w:val="24"/>
        </w:rPr>
        <w:t>Segmentation Benchmarking</w:t>
      </w:r>
    </w:p>
    <w:p w14:paraId="6230FA3A" w14:textId="2AEEC35E" w:rsidR="00042D83" w:rsidRPr="00904A29" w:rsidRDefault="00042D83" w:rsidP="000877DD">
      <w:pPr>
        <w:jc w:val="both"/>
        <w:rPr>
          <w:color w:val="000000" w:themeColor="text1"/>
        </w:rPr>
      </w:pPr>
      <w:r w:rsidRPr="00904A29">
        <w:rPr>
          <w:color w:val="000000" w:themeColor="text1"/>
        </w:rPr>
        <w:t>To benchmark</w:t>
      </w:r>
      <w:r w:rsidR="00806363" w:rsidRPr="00904A29">
        <w:rPr>
          <w:color w:val="000000" w:themeColor="text1"/>
        </w:rPr>
        <w:t xml:space="preserve"> </w:t>
      </w:r>
      <w:r w:rsidR="00625528" w:rsidRPr="00904A29">
        <w:rPr>
          <w:color w:val="000000" w:themeColor="text1"/>
        </w:rPr>
        <w:t xml:space="preserve">domain </w:t>
      </w:r>
      <w:r w:rsidR="00806363" w:rsidRPr="00904A29">
        <w:rPr>
          <w:color w:val="000000" w:themeColor="text1"/>
        </w:rPr>
        <w:t>segmentation performance</w:t>
      </w:r>
      <w:r w:rsidRPr="00904A29">
        <w:rPr>
          <w:color w:val="000000" w:themeColor="text1"/>
        </w:rPr>
        <w:t xml:space="preserve">, we compare </w:t>
      </w:r>
      <w:proofErr w:type="spellStart"/>
      <w:r w:rsidR="009A2D9E" w:rsidRPr="00904A29">
        <w:rPr>
          <w:color w:val="000000" w:themeColor="text1"/>
        </w:rPr>
        <w:t>SpaceFlow</w:t>
      </w:r>
      <w:proofErr w:type="spellEnd"/>
      <w:r w:rsidR="009A2D9E" w:rsidRPr="00904A29" w:rsidDel="009A2D9E">
        <w:rPr>
          <w:color w:val="000000" w:themeColor="text1"/>
        </w:rPr>
        <w:t xml:space="preserve"> </w:t>
      </w:r>
      <w:r w:rsidR="002A5D86" w:rsidRPr="00904A29">
        <w:rPr>
          <w:color w:val="000000" w:themeColor="text1"/>
        </w:rPr>
        <w:t>against</w:t>
      </w:r>
      <w:r w:rsidRPr="00904A29">
        <w:rPr>
          <w:color w:val="000000" w:themeColor="text1"/>
        </w:rPr>
        <w:t xml:space="preserve"> </w:t>
      </w:r>
      <w:r w:rsidR="00693319" w:rsidRPr="00904A29">
        <w:rPr>
          <w:color w:val="000000" w:themeColor="text1"/>
        </w:rPr>
        <w:t>five</w:t>
      </w:r>
      <w:r w:rsidR="005F2013" w:rsidRPr="00904A29">
        <w:rPr>
          <w:color w:val="000000" w:themeColor="text1"/>
        </w:rPr>
        <w:t xml:space="preserve"> </w:t>
      </w:r>
      <w:r w:rsidR="00F62DE2" w:rsidRPr="00904A29">
        <w:rPr>
          <w:color w:val="000000" w:themeColor="text1"/>
        </w:rPr>
        <w:t>methods</w:t>
      </w:r>
      <w:r w:rsidR="00693319" w:rsidRPr="00904A29">
        <w:rPr>
          <w:color w:val="000000" w:themeColor="text1"/>
        </w:rPr>
        <w:t>, Seurat 4</w:t>
      </w:r>
      <w:r w:rsidR="00F97D1E" w:rsidRPr="00904A29">
        <w:rPr>
          <w:color w:val="000000" w:themeColor="text1"/>
        </w:rPr>
        <w:fldChar w:fldCharType="begin" w:fldLock="1"/>
      </w:r>
      <w:r w:rsidR="00A25EE1" w:rsidRPr="00904A29">
        <w:rPr>
          <w:color w:val="000000" w:themeColor="text1"/>
        </w:rPr>
        <w:instrText>ADDIN paperpile_citation &lt;clusterId&gt;D595Q685M965K766&lt;/clusterId&gt;&lt;metadata&gt;&lt;citation&gt;&lt;id&gt;b695082f-380d-46d2-a5e4-55c18b5070de&lt;/id&gt;&lt;/citation&gt;&lt;/metadata&gt;&lt;data&gt;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&lt;/data&gt; \* MERGEFORMAT</w:instrText>
      </w:r>
      <w:r w:rsidR="00F97D1E" w:rsidRPr="00904A29">
        <w:rPr>
          <w:color w:val="000000" w:themeColor="text1"/>
        </w:rPr>
        <w:fldChar w:fldCharType="separate"/>
      </w:r>
      <w:r w:rsidR="008A5078" w:rsidRPr="00B65855">
        <w:rPr>
          <w:color w:val="000000" w:themeColor="text1"/>
          <w:vertAlign w:val="superscript"/>
        </w:rPr>
        <w:t>40</w:t>
      </w:r>
      <w:r w:rsidR="00F97D1E" w:rsidRPr="00904A29">
        <w:rPr>
          <w:color w:val="000000" w:themeColor="text1"/>
        </w:rPr>
        <w:fldChar w:fldCharType="end"/>
      </w:r>
      <w:r w:rsidR="00693319" w:rsidRPr="00904A29">
        <w:rPr>
          <w:color w:val="000000" w:themeColor="text1"/>
        </w:rPr>
        <w:t>, Giotto</w:t>
      </w:r>
      <w:r w:rsidR="00023839" w:rsidRPr="00904A29">
        <w:rPr>
          <w:color w:val="000000" w:themeColor="text1"/>
        </w:rPr>
        <w:fldChar w:fldCharType="begin" w:fldLock="1"/>
      </w:r>
      <w:r w:rsidR="00CE2F8D" w:rsidRPr="00904A29">
        <w:rPr>
          <w:color w:val="000000" w:themeColor="text1"/>
        </w:rPr>
        <w:instrText>ADDIN paperpile_citation &lt;clusterId&gt;P186C164R754W547&lt;/clusterId&gt;&lt;metadata&gt;&lt;citation&gt;&lt;id&gt;bf4ded8f-96fb-43ae-b20d-167bb71c30c9&lt;/id&gt;&lt;/citation&gt;&lt;/metadata&gt;&lt;data&gt;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&lt;/data&gt; \* MERGEFORMAT</w:instrText>
      </w:r>
      <w:r w:rsidR="00023839" w:rsidRPr="00904A29">
        <w:rPr>
          <w:color w:val="000000" w:themeColor="text1"/>
        </w:rPr>
        <w:fldChar w:fldCharType="separate"/>
      </w:r>
      <w:r w:rsidR="008A5078" w:rsidRPr="00B65855">
        <w:rPr>
          <w:color w:val="000000" w:themeColor="text1"/>
          <w:vertAlign w:val="superscript"/>
        </w:rPr>
        <w:t>18</w:t>
      </w:r>
      <w:r w:rsidR="00023839" w:rsidRPr="00904A29">
        <w:rPr>
          <w:color w:val="000000" w:themeColor="text1"/>
        </w:rPr>
        <w:fldChar w:fldCharType="end"/>
      </w:r>
      <w:r w:rsidR="00693319" w:rsidRPr="00904A29">
        <w:rPr>
          <w:color w:val="000000" w:themeColor="text1"/>
        </w:rPr>
        <w:t>, stLearn</w:t>
      </w:r>
      <w:r w:rsidR="008565A9" w:rsidRPr="00904A29">
        <w:rPr>
          <w:color w:val="000000" w:themeColor="text1"/>
        </w:rPr>
        <w:fldChar w:fldCharType="begin" w:fldLock="1"/>
      </w:r>
      <w:r w:rsidR="008A5078">
        <w:rPr>
          <w:color w:val="000000" w:themeColor="text1"/>
        </w:rPr>
        <w:instrText>ADDIN paperpile_citation &lt;clusterId&gt;E946R396H786L497&lt;/clusterId&gt;&lt;metadata&gt;&lt;citation&gt;&lt;id&gt;794af16b-0a84-4645-a3eb-96bd799b9891&lt;/id&gt;&lt;/citation&gt;&lt;/metadata&gt;&lt;data&gt;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&lt;/data&gt; \* MERGEFORMAT</w:instrText>
      </w:r>
      <w:r w:rsidR="008565A9" w:rsidRPr="00904A29">
        <w:rPr>
          <w:color w:val="000000" w:themeColor="text1"/>
        </w:rPr>
        <w:fldChar w:fldCharType="separate"/>
      </w:r>
      <w:r w:rsidR="008A5078" w:rsidRPr="00B65855">
        <w:rPr>
          <w:noProof/>
          <w:color w:val="000000" w:themeColor="text1"/>
          <w:vertAlign w:val="superscript"/>
        </w:rPr>
        <w:t>21</w:t>
      </w:r>
      <w:r w:rsidR="008565A9" w:rsidRPr="00904A29">
        <w:rPr>
          <w:color w:val="000000" w:themeColor="text1"/>
        </w:rPr>
        <w:fldChar w:fldCharType="end"/>
      </w:r>
      <w:r w:rsidR="00693319" w:rsidRPr="00904A29">
        <w:rPr>
          <w:color w:val="000000" w:themeColor="text1"/>
        </w:rPr>
        <w:t xml:space="preserve">, </w:t>
      </w:r>
      <w:r w:rsidR="00CC6935" w:rsidRPr="00904A29">
        <w:rPr>
          <w:color w:val="000000" w:themeColor="text1"/>
        </w:rPr>
        <w:t>MERINGUE</w:t>
      </w:r>
      <w:r w:rsidR="00CC6935" w:rsidRPr="00904A29">
        <w:rPr>
          <w:color w:val="000000" w:themeColor="text1"/>
        </w:rPr>
        <w:fldChar w:fldCharType="begin" w:fldLock="1"/>
      </w:r>
      <w:r w:rsidR="00CC6935" w:rsidRPr="00904A29">
        <w:rPr>
          <w:color w:val="000000" w:themeColor="text1"/>
        </w:rPr>
        <w:instrText>ADDIN paperpile_citation &lt;clusterId&gt;A835O285D675H386&lt;/clusterId&gt;&lt;metadata&gt;&lt;citation&gt;&lt;id&gt;55293780-1a0f-0d0f-8ee1-fde9689ab676&lt;/id&gt;&lt;/citation&gt;&lt;/metadata&gt;&lt;data&gt;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&lt;/data&gt; \* MERGEFORMAT</w:instrText>
      </w:r>
      <w:r w:rsidR="00CC6935" w:rsidRPr="00904A29">
        <w:rPr>
          <w:color w:val="000000" w:themeColor="text1"/>
        </w:rPr>
        <w:fldChar w:fldCharType="separate"/>
      </w:r>
      <w:r w:rsidR="008A5078" w:rsidRPr="00B65855">
        <w:rPr>
          <w:color w:val="000000" w:themeColor="text1"/>
          <w:vertAlign w:val="superscript"/>
        </w:rPr>
        <w:t>23</w:t>
      </w:r>
      <w:r w:rsidR="00CC6935" w:rsidRPr="00904A29">
        <w:rPr>
          <w:color w:val="000000" w:themeColor="text1"/>
        </w:rPr>
        <w:fldChar w:fldCharType="end"/>
      </w:r>
      <w:r w:rsidR="004873ED" w:rsidRPr="00904A29">
        <w:rPr>
          <w:color w:val="000000" w:themeColor="text1"/>
        </w:rPr>
        <w:t xml:space="preserve"> </w:t>
      </w:r>
      <w:r w:rsidR="00693319" w:rsidRPr="00904A29">
        <w:rPr>
          <w:color w:val="000000" w:themeColor="text1"/>
        </w:rPr>
        <w:t>, BayesSpace</w:t>
      </w:r>
      <w:r w:rsidR="00307D59" w:rsidRPr="00904A29">
        <w:rPr>
          <w:color w:val="000000" w:themeColor="text1"/>
        </w:rPr>
        <w:fldChar w:fldCharType="begin" w:fldLock="1"/>
      </w:r>
      <w:r w:rsidR="00990603" w:rsidRPr="00904A29">
        <w:rPr>
          <w:color w:val="000000" w:themeColor="text1"/>
        </w:rPr>
        <w:instrText>ADDIN paperpile_citation &lt;clusterId&gt;D662Q929M319K993&lt;/clusterId&gt;&lt;metadata&gt;&lt;citation&gt;&lt;id&gt;710f724f-3cad-46da-abf2-73e226cd036c&lt;/id&gt;&lt;/citation&gt;&lt;/metadata&gt;&lt;data&gt;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&lt;/data&gt; \* MERGEFORMAT</w:instrText>
      </w:r>
      <w:r w:rsidR="00307D59" w:rsidRPr="00904A29">
        <w:rPr>
          <w:color w:val="000000" w:themeColor="text1"/>
        </w:rPr>
        <w:fldChar w:fldCharType="separate"/>
      </w:r>
      <w:r w:rsidR="008A5078" w:rsidRPr="00B65855">
        <w:rPr>
          <w:color w:val="000000" w:themeColor="text1"/>
          <w:vertAlign w:val="superscript"/>
        </w:rPr>
        <w:t>19</w:t>
      </w:r>
      <w:r w:rsidR="00307D59" w:rsidRPr="00904A29">
        <w:rPr>
          <w:color w:val="000000" w:themeColor="text1"/>
        </w:rPr>
        <w:fldChar w:fldCharType="end"/>
      </w:r>
      <w:r w:rsidRPr="00904A29">
        <w:rPr>
          <w:color w:val="000000" w:themeColor="text1"/>
        </w:rPr>
        <w:t xml:space="preserve"> </w:t>
      </w:r>
      <w:r w:rsidR="005F2013" w:rsidRPr="00904A29">
        <w:rPr>
          <w:color w:val="000000" w:themeColor="text1"/>
        </w:rPr>
        <w:t xml:space="preserve">using </w:t>
      </w:r>
      <w:r w:rsidRPr="00904A29">
        <w:rPr>
          <w:color w:val="000000" w:themeColor="text1"/>
        </w:rPr>
        <w:t xml:space="preserve">the LIBD human dorsolateral prefrontal cortex (DLPFC) </w:t>
      </w:r>
      <w:r w:rsidR="00A017FD" w:rsidRPr="00904A29">
        <w:rPr>
          <w:color w:val="000000" w:themeColor="text1"/>
        </w:rPr>
        <w:t>ST</w:t>
      </w:r>
      <w:r w:rsidRPr="00904A29">
        <w:rPr>
          <w:color w:val="000000" w:themeColor="text1"/>
        </w:rPr>
        <w:t xml:space="preserve"> data</w:t>
      </w:r>
      <w:r w:rsidR="00290388" w:rsidRPr="00904A29">
        <w:rPr>
          <w:color w:val="000000" w:themeColor="text1"/>
        </w:rPr>
        <w:fldChar w:fldCharType="begin" w:fldLock="1"/>
      </w:r>
      <w:r w:rsidR="0058421B" w:rsidRPr="00904A29">
        <w:rPr>
          <w:color w:val="000000" w:themeColor="text1"/>
        </w:rPr>
        <w:instrText>ADDIN paperpile_citation &lt;clusterId&gt;I184W244S534Q245&lt;/clusterId&gt;&lt;metadata&gt;&lt;citation&gt;&lt;id&gt;a764efb2-2551-43fd-b391-3da8f7413e1f&lt;/id&gt;&lt;/citation&gt;&lt;/metadata&gt;&lt;data&gt;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&lt;/data&gt; \* MERGEFORMAT</w:instrText>
      </w:r>
      <w:r w:rsidR="00290388" w:rsidRPr="00904A29">
        <w:rPr>
          <w:color w:val="000000" w:themeColor="text1"/>
        </w:rPr>
        <w:fldChar w:fldCharType="separate"/>
      </w:r>
      <w:r w:rsidR="008A5078" w:rsidRPr="00B65855">
        <w:rPr>
          <w:color w:val="000000" w:themeColor="text1"/>
          <w:vertAlign w:val="superscript"/>
        </w:rPr>
        <w:t>41</w:t>
      </w:r>
      <w:r w:rsidR="00290388" w:rsidRPr="00904A29">
        <w:rPr>
          <w:color w:val="000000" w:themeColor="text1"/>
        </w:rPr>
        <w:fldChar w:fldCharType="end"/>
      </w:r>
      <w:r w:rsidRPr="00904A29">
        <w:rPr>
          <w:color w:val="000000" w:themeColor="text1"/>
        </w:rPr>
        <w:t>.</w:t>
      </w:r>
      <w:r w:rsidR="00606578" w:rsidRPr="00904A29">
        <w:rPr>
          <w:color w:val="000000" w:themeColor="text1"/>
        </w:rPr>
        <w:t xml:space="preserve"> </w:t>
      </w:r>
      <w:r w:rsidR="00AB4B62" w:rsidRPr="00904A29">
        <w:rPr>
          <w:color w:val="000000" w:themeColor="text1"/>
        </w:rPr>
        <w:t xml:space="preserve">To make the </w:t>
      </w:r>
      <w:r w:rsidR="005E033A" w:rsidRPr="00904A29">
        <w:rPr>
          <w:color w:val="000000" w:themeColor="text1"/>
        </w:rPr>
        <w:t>domains</w:t>
      </w:r>
      <w:r w:rsidR="00AB4B62" w:rsidRPr="00904A29">
        <w:rPr>
          <w:color w:val="000000" w:themeColor="text1"/>
        </w:rPr>
        <w:t xml:space="preserve"> comparable between benchmarking methods, we set the target </w:t>
      </w:r>
      <w:r w:rsidR="00F6208A" w:rsidRPr="00904A29">
        <w:rPr>
          <w:color w:val="000000" w:themeColor="text1"/>
        </w:rPr>
        <w:t xml:space="preserve">number of </w:t>
      </w:r>
      <w:r w:rsidR="00AB4B62" w:rsidRPr="00904A29">
        <w:rPr>
          <w:color w:val="000000" w:themeColor="text1"/>
        </w:rPr>
        <w:t>cluster</w:t>
      </w:r>
      <w:r w:rsidR="00F6208A" w:rsidRPr="00904A29">
        <w:rPr>
          <w:color w:val="000000" w:themeColor="text1"/>
        </w:rPr>
        <w:t>s</w:t>
      </w:r>
      <w:r w:rsidR="00AB4B62" w:rsidRPr="00904A29">
        <w:rPr>
          <w:color w:val="000000" w:themeColor="text1"/>
        </w:rPr>
        <w:t xml:space="preserve"> </w:t>
      </w:r>
      <w:r w:rsidR="00635C35" w:rsidRPr="00904A29">
        <w:rPr>
          <w:color w:val="000000" w:themeColor="text1"/>
        </w:rPr>
        <w:t xml:space="preserve">equal </w:t>
      </w:r>
      <w:r w:rsidRPr="00904A29">
        <w:rPr>
          <w:color w:val="000000" w:themeColor="text1"/>
        </w:rPr>
        <w:t>to the number of clusters in annotation</w:t>
      </w:r>
      <w:r w:rsidR="00AB4B62" w:rsidRPr="00904A29">
        <w:rPr>
          <w:color w:val="000000" w:themeColor="text1"/>
        </w:rPr>
        <w:t xml:space="preserve"> for all benchmarking methods</w:t>
      </w:r>
      <w:r w:rsidRPr="00904A29">
        <w:rPr>
          <w:color w:val="000000" w:themeColor="text1"/>
        </w:rPr>
        <w:t>.</w:t>
      </w:r>
      <w:r w:rsidR="004630B3" w:rsidRPr="00904A29">
        <w:rPr>
          <w:color w:val="000000" w:themeColor="text1"/>
        </w:rPr>
        <w:t xml:space="preserve"> The adjusted </w:t>
      </w:r>
      <w:r w:rsidR="00C17C5E" w:rsidRPr="00904A29">
        <w:rPr>
          <w:color w:val="000000" w:themeColor="text1"/>
        </w:rPr>
        <w:t>R</w:t>
      </w:r>
      <w:r w:rsidR="004630B3" w:rsidRPr="00904A29">
        <w:rPr>
          <w:color w:val="000000" w:themeColor="text1"/>
        </w:rPr>
        <w:t xml:space="preserve">and index (ARI) is used to quantify the </w:t>
      </w:r>
      <w:r w:rsidR="00582105" w:rsidRPr="00904A29">
        <w:rPr>
          <w:color w:val="000000" w:themeColor="text1"/>
        </w:rPr>
        <w:t xml:space="preserve">similarity between the clustering result and </w:t>
      </w:r>
      <w:r w:rsidR="00B4769B" w:rsidRPr="00904A29">
        <w:rPr>
          <w:color w:val="000000" w:themeColor="text1"/>
        </w:rPr>
        <w:t xml:space="preserve">the </w:t>
      </w:r>
      <w:r w:rsidR="00582105" w:rsidRPr="00904A29">
        <w:rPr>
          <w:color w:val="000000" w:themeColor="text1"/>
        </w:rPr>
        <w:t>annotation.</w:t>
      </w:r>
    </w:p>
    <w:p w14:paraId="7075E214" w14:textId="77777777" w:rsidR="0098258D" w:rsidRPr="00904A29" w:rsidRDefault="0098258D" w:rsidP="000877DD">
      <w:pPr>
        <w:jc w:val="both"/>
        <w:rPr>
          <w:color w:val="000000" w:themeColor="text1"/>
        </w:rPr>
      </w:pPr>
    </w:p>
    <w:p w14:paraId="6F278D70" w14:textId="4271455E" w:rsidR="003D12A6" w:rsidRPr="00904A29" w:rsidRDefault="003D12A6" w:rsidP="003D12A6">
      <w:pPr>
        <w:jc w:val="both"/>
        <w:rPr>
          <w:color w:val="000000" w:themeColor="text1"/>
        </w:rPr>
      </w:pPr>
      <w:r w:rsidRPr="00904A29">
        <w:rPr>
          <w:color w:val="000000" w:themeColor="text1"/>
        </w:rPr>
        <w:t xml:space="preserve">With Seurat, the RNA transcript counts are used for the input, with genes expressed in </w:t>
      </w:r>
      <w:r w:rsidR="007A0CB5" w:rsidRPr="00904A29">
        <w:rPr>
          <w:color w:val="000000" w:themeColor="text1"/>
        </w:rPr>
        <w:t xml:space="preserve">fewer </w:t>
      </w:r>
      <w:r w:rsidRPr="00904A29">
        <w:rPr>
          <w:color w:val="000000" w:themeColor="text1"/>
        </w:rPr>
        <w:t xml:space="preserve">than 3 cells filtered, and cells </w:t>
      </w:r>
      <w:r w:rsidR="007A0CB5" w:rsidRPr="00904A29">
        <w:rPr>
          <w:color w:val="000000" w:themeColor="text1"/>
        </w:rPr>
        <w:t>expressing fewer</w:t>
      </w:r>
      <w:r w:rsidRPr="00904A29">
        <w:rPr>
          <w:color w:val="000000" w:themeColor="text1"/>
        </w:rPr>
        <w:t xml:space="preserve"> than 100 genes removed. Then, the </w:t>
      </w:r>
      <w:proofErr w:type="spellStart"/>
      <w:r w:rsidRPr="00904A29">
        <w:rPr>
          <w:color w:val="000000" w:themeColor="text1"/>
        </w:rPr>
        <w:t>SCTransform</w:t>
      </w:r>
      <w:proofErr w:type="spellEnd"/>
      <w:r w:rsidRPr="00904A29">
        <w:rPr>
          <w:color w:val="000000" w:themeColor="text1"/>
        </w:rPr>
        <w:t xml:space="preserve"> function in Seurat R package is applied to normalize the UMI count data using regularized </w:t>
      </w:r>
      <w:r w:rsidRPr="00904A29">
        <w:rPr>
          <w:color w:val="000000" w:themeColor="text1"/>
        </w:rPr>
        <w:lastRenderedPageBreak/>
        <w:t xml:space="preserve">negative binomial regression. Next, the </w:t>
      </w:r>
      <w:proofErr w:type="spellStart"/>
      <w:r w:rsidRPr="00904A29">
        <w:rPr>
          <w:color w:val="000000" w:themeColor="text1"/>
        </w:rPr>
        <w:t>RunUMAP</w:t>
      </w:r>
      <w:proofErr w:type="spellEnd"/>
      <w:r w:rsidRPr="00904A29">
        <w:rPr>
          <w:color w:val="000000" w:themeColor="text1"/>
        </w:rPr>
        <w:t xml:space="preserve">, </w:t>
      </w:r>
      <w:proofErr w:type="spellStart"/>
      <w:r w:rsidRPr="00904A29">
        <w:rPr>
          <w:color w:val="000000" w:themeColor="text1"/>
        </w:rPr>
        <w:t>FindNeighbors</w:t>
      </w:r>
      <w:proofErr w:type="spellEnd"/>
      <w:r w:rsidRPr="00904A29">
        <w:rPr>
          <w:color w:val="000000" w:themeColor="text1"/>
        </w:rPr>
        <w:t xml:space="preserve">, </w:t>
      </w:r>
      <w:proofErr w:type="spellStart"/>
      <w:r w:rsidRPr="00904A29">
        <w:rPr>
          <w:color w:val="000000" w:themeColor="text1"/>
        </w:rPr>
        <w:t>FindClusters</w:t>
      </w:r>
      <w:proofErr w:type="spellEnd"/>
      <w:r w:rsidRPr="00904A29">
        <w:rPr>
          <w:color w:val="000000" w:themeColor="text1"/>
        </w:rPr>
        <w:t xml:space="preserve"> methods are performed on the normalized count data sequentially with the latent dimension size of 50 and </w:t>
      </w:r>
      <w:r w:rsidR="007D72A4" w:rsidRPr="00904A29">
        <w:rPr>
          <w:color w:val="000000" w:themeColor="text1"/>
        </w:rPr>
        <w:t xml:space="preserve">default </w:t>
      </w:r>
      <w:r w:rsidRPr="00904A29">
        <w:rPr>
          <w:color w:val="000000" w:themeColor="text1"/>
        </w:rPr>
        <w:t>cluster resolution of 0.4.</w:t>
      </w:r>
    </w:p>
    <w:p w14:paraId="5B69F261" w14:textId="77777777" w:rsidR="003D12A6" w:rsidRPr="00904A29" w:rsidRDefault="003D12A6" w:rsidP="003D12A6">
      <w:pPr>
        <w:jc w:val="both"/>
        <w:rPr>
          <w:color w:val="000000" w:themeColor="text1"/>
        </w:rPr>
      </w:pPr>
    </w:p>
    <w:p w14:paraId="0A845446" w14:textId="1341FCA7" w:rsidR="003D12A6" w:rsidRPr="00904A29" w:rsidRDefault="005B746E" w:rsidP="003D12A6">
      <w:pPr>
        <w:jc w:val="both"/>
        <w:rPr>
          <w:color w:val="000000" w:themeColor="text1"/>
        </w:rPr>
      </w:pPr>
      <w:r w:rsidRPr="00904A29">
        <w:rPr>
          <w:color w:val="000000" w:themeColor="text1"/>
        </w:rPr>
        <w:t xml:space="preserve">When </w:t>
      </w:r>
      <w:r w:rsidR="003D12A6" w:rsidRPr="00904A29">
        <w:rPr>
          <w:color w:val="000000" w:themeColor="text1"/>
        </w:rPr>
        <w:t xml:space="preserve">benchmarking with stLearn, the count matrix and the spot positions were used as input, which is downloaded directly from the data sources (see Data Availability). The count matrix input was read via Read10X function in </w:t>
      </w:r>
      <w:r w:rsidR="001B5A04" w:rsidRPr="00904A29">
        <w:rPr>
          <w:color w:val="000000" w:themeColor="text1"/>
        </w:rPr>
        <w:t xml:space="preserve">the </w:t>
      </w:r>
      <w:r w:rsidR="003D12A6" w:rsidRPr="00904A29">
        <w:rPr>
          <w:color w:val="000000" w:themeColor="text1"/>
        </w:rPr>
        <w:t xml:space="preserve">stLearn package. Next, </w:t>
      </w:r>
      <w:proofErr w:type="spellStart"/>
      <w:r w:rsidR="003D12A6" w:rsidRPr="00904A29">
        <w:rPr>
          <w:color w:val="000000" w:themeColor="text1"/>
        </w:rPr>
        <w:t>filter_genes</w:t>
      </w:r>
      <w:proofErr w:type="spellEnd"/>
      <w:r w:rsidR="003D12A6" w:rsidRPr="00904A29">
        <w:rPr>
          <w:color w:val="000000" w:themeColor="text1"/>
        </w:rPr>
        <w:t xml:space="preserve">, </w:t>
      </w:r>
      <w:proofErr w:type="spellStart"/>
      <w:r w:rsidR="003D12A6" w:rsidRPr="00904A29">
        <w:rPr>
          <w:color w:val="000000" w:themeColor="text1"/>
        </w:rPr>
        <w:t>normalize_total</w:t>
      </w:r>
      <w:proofErr w:type="spellEnd"/>
      <w:r w:rsidR="003D12A6" w:rsidRPr="00904A29">
        <w:rPr>
          <w:color w:val="000000" w:themeColor="text1"/>
        </w:rPr>
        <w:t xml:space="preserve">, log1p, </w:t>
      </w:r>
      <w:proofErr w:type="spellStart"/>
      <w:r w:rsidR="003D12A6" w:rsidRPr="00904A29">
        <w:rPr>
          <w:color w:val="000000" w:themeColor="text1"/>
        </w:rPr>
        <w:t>run_pca</w:t>
      </w:r>
      <w:proofErr w:type="spellEnd"/>
      <w:r w:rsidR="003D12A6" w:rsidRPr="00904A29">
        <w:rPr>
          <w:color w:val="000000" w:themeColor="text1"/>
        </w:rPr>
        <w:t xml:space="preserve"> functions were applied sequentially to preprocess data, with the minimal number of genes for filtering </w:t>
      </w:r>
      <w:r w:rsidR="001B5A04" w:rsidRPr="00904A29">
        <w:rPr>
          <w:color w:val="000000" w:themeColor="text1"/>
        </w:rPr>
        <w:t xml:space="preserve">set to </w:t>
      </w:r>
      <w:r w:rsidR="003D12A6" w:rsidRPr="00904A29">
        <w:rPr>
          <w:color w:val="000000" w:themeColor="text1"/>
        </w:rPr>
        <w:t xml:space="preserve">3. Next, </w:t>
      </w:r>
      <w:r w:rsidR="001B5A04" w:rsidRPr="00904A29">
        <w:rPr>
          <w:color w:val="000000" w:themeColor="text1"/>
        </w:rPr>
        <w:t xml:space="preserve">the </w:t>
      </w:r>
      <w:r w:rsidR="003D12A6" w:rsidRPr="00904A29">
        <w:rPr>
          <w:color w:val="000000" w:themeColor="text1"/>
        </w:rPr>
        <w:t xml:space="preserve">histological image of the tissue is preprocessed by </w:t>
      </w:r>
      <w:r w:rsidR="001B5A04" w:rsidRPr="00904A29">
        <w:rPr>
          <w:color w:val="000000" w:themeColor="text1"/>
        </w:rPr>
        <w:t xml:space="preserve">using the </w:t>
      </w:r>
      <w:r w:rsidR="003D12A6" w:rsidRPr="00904A29">
        <w:rPr>
          <w:color w:val="000000" w:themeColor="text1"/>
        </w:rPr>
        <w:t xml:space="preserve">tiling and </w:t>
      </w:r>
      <w:proofErr w:type="spellStart"/>
      <w:r w:rsidR="003D12A6" w:rsidRPr="00904A29">
        <w:rPr>
          <w:color w:val="000000" w:themeColor="text1"/>
        </w:rPr>
        <w:t>extract_features</w:t>
      </w:r>
      <w:proofErr w:type="spellEnd"/>
      <w:r w:rsidR="003D12A6" w:rsidRPr="00904A29">
        <w:rPr>
          <w:color w:val="000000" w:themeColor="text1"/>
        </w:rPr>
        <w:t xml:space="preserve"> functions. Then, the </w:t>
      </w:r>
      <w:proofErr w:type="spellStart"/>
      <w:r w:rsidR="003D12A6" w:rsidRPr="00904A29">
        <w:rPr>
          <w:color w:val="000000" w:themeColor="text1"/>
        </w:rPr>
        <w:t>SME_normalize</w:t>
      </w:r>
      <w:proofErr w:type="spellEnd"/>
      <w:r w:rsidR="003D12A6" w:rsidRPr="00904A29">
        <w:rPr>
          <w:color w:val="000000" w:themeColor="text1"/>
        </w:rPr>
        <w:t xml:space="preserve"> function is used with the parameter setting of </w:t>
      </w:r>
      <w:proofErr w:type="spellStart"/>
      <w:r w:rsidR="003D12A6" w:rsidRPr="00904A29">
        <w:rPr>
          <w:color w:val="000000" w:themeColor="text1"/>
        </w:rPr>
        <w:t>use_data</w:t>
      </w:r>
      <w:proofErr w:type="spellEnd"/>
      <w:r w:rsidR="003D12A6" w:rsidRPr="00904A29">
        <w:rPr>
          <w:color w:val="000000" w:themeColor="text1"/>
        </w:rPr>
        <w:t>=“raw” and weights=”</w:t>
      </w:r>
      <w:proofErr w:type="spellStart"/>
      <w:r w:rsidR="003D12A6" w:rsidRPr="00904A29">
        <w:rPr>
          <w:color w:val="000000" w:themeColor="text1"/>
        </w:rPr>
        <w:t>physical_distance</w:t>
      </w:r>
      <w:proofErr w:type="spellEnd"/>
      <w:r w:rsidR="003D12A6" w:rsidRPr="00904A29">
        <w:rPr>
          <w:color w:val="000000" w:themeColor="text1"/>
        </w:rPr>
        <w:t xml:space="preserve">”. Finally, the scale and </w:t>
      </w:r>
      <w:proofErr w:type="spellStart"/>
      <w:r w:rsidR="003D12A6" w:rsidRPr="00904A29">
        <w:rPr>
          <w:color w:val="000000" w:themeColor="text1"/>
        </w:rPr>
        <w:t>run_pca</w:t>
      </w:r>
      <w:proofErr w:type="spellEnd"/>
      <w:r w:rsidR="003D12A6" w:rsidRPr="00904A29">
        <w:rPr>
          <w:color w:val="000000" w:themeColor="text1"/>
        </w:rPr>
        <w:t xml:space="preserve"> are performed on the normalized data with number of principal components of 50. The principal components from normalized data will then be used for segmentation or </w:t>
      </w:r>
      <w:proofErr w:type="spellStart"/>
      <w:r w:rsidR="003D12A6" w:rsidRPr="00904A29">
        <w:rPr>
          <w:color w:val="000000" w:themeColor="text1"/>
        </w:rPr>
        <w:t>pseudotime</w:t>
      </w:r>
      <w:proofErr w:type="spellEnd"/>
      <w:r w:rsidR="003D12A6" w:rsidRPr="00904A29">
        <w:rPr>
          <w:color w:val="000000" w:themeColor="text1"/>
        </w:rPr>
        <w:t xml:space="preserve"> analysis via Leiden and DPT, respectively.</w:t>
      </w:r>
    </w:p>
    <w:p w14:paraId="11A1BD86" w14:textId="77777777" w:rsidR="003D12A6" w:rsidRPr="00904A29" w:rsidRDefault="003D12A6" w:rsidP="003D12A6">
      <w:pPr>
        <w:jc w:val="both"/>
        <w:rPr>
          <w:color w:val="000000" w:themeColor="text1"/>
        </w:rPr>
      </w:pPr>
    </w:p>
    <w:p w14:paraId="04F08B16" w14:textId="6E4C20C0" w:rsidR="003D12A6" w:rsidRPr="00904A29" w:rsidRDefault="003D12A6" w:rsidP="001826B4">
      <w:pPr>
        <w:jc w:val="both"/>
        <w:rPr>
          <w:color w:val="000000" w:themeColor="text1"/>
          <w:lang w:val="en-US"/>
        </w:rPr>
      </w:pPr>
      <w:r w:rsidRPr="00904A29">
        <w:rPr>
          <w:color w:val="000000" w:themeColor="text1"/>
          <w:lang w:val="en-US"/>
        </w:rPr>
        <w:t xml:space="preserve">With Giotto, we input the count matrix and the spot positions, and then applied the </w:t>
      </w:r>
      <w:proofErr w:type="spellStart"/>
      <w:r w:rsidRPr="00904A29">
        <w:rPr>
          <w:color w:val="000000" w:themeColor="text1"/>
          <w:lang w:val="en-US"/>
        </w:rPr>
        <w:t>normalizeGiotto</w:t>
      </w:r>
      <w:proofErr w:type="spellEnd"/>
      <w:r w:rsidRPr="00904A29">
        <w:rPr>
          <w:color w:val="000000" w:themeColor="text1"/>
          <w:lang w:val="en-US"/>
        </w:rPr>
        <w:t xml:space="preserve">, </w:t>
      </w:r>
      <w:proofErr w:type="spellStart"/>
      <w:r w:rsidRPr="00904A29">
        <w:rPr>
          <w:color w:val="000000" w:themeColor="text1"/>
          <w:lang w:val="en-US"/>
        </w:rPr>
        <w:t>addStatistics</w:t>
      </w:r>
      <w:proofErr w:type="spellEnd"/>
      <w:r w:rsidRPr="00904A29">
        <w:rPr>
          <w:color w:val="000000" w:themeColor="text1"/>
          <w:lang w:val="en-US"/>
        </w:rPr>
        <w:t xml:space="preserve">, </w:t>
      </w:r>
      <w:proofErr w:type="spellStart"/>
      <w:r w:rsidRPr="00904A29">
        <w:rPr>
          <w:color w:val="000000" w:themeColor="text1"/>
          <w:lang w:val="en-US"/>
        </w:rPr>
        <w:t>calculateHVG</w:t>
      </w:r>
      <w:proofErr w:type="spellEnd"/>
      <w:r w:rsidRPr="00904A29">
        <w:rPr>
          <w:color w:val="000000" w:themeColor="text1"/>
          <w:lang w:val="en-US"/>
        </w:rPr>
        <w:t xml:space="preserve"> to preprocess data and identify highly variable genes (HVG). HVGs expressed in at least 3 cells and </w:t>
      </w:r>
      <w:r w:rsidR="001B5A04" w:rsidRPr="00904A29">
        <w:rPr>
          <w:color w:val="000000" w:themeColor="text1"/>
          <w:lang w:val="en-US"/>
        </w:rPr>
        <w:t xml:space="preserve">with a </w:t>
      </w:r>
      <w:r w:rsidRPr="00904A29">
        <w:rPr>
          <w:color w:val="000000" w:themeColor="text1"/>
          <w:lang w:val="en-US"/>
        </w:rPr>
        <w:t xml:space="preserve">mean normalized expression greater than 0.4 are then feed into </w:t>
      </w:r>
      <w:proofErr w:type="spellStart"/>
      <w:r w:rsidRPr="00904A29">
        <w:rPr>
          <w:color w:val="000000" w:themeColor="text1"/>
          <w:lang w:val="en-US"/>
        </w:rPr>
        <w:t>runPCA</w:t>
      </w:r>
      <w:proofErr w:type="spellEnd"/>
      <w:r w:rsidRPr="00904A29">
        <w:rPr>
          <w:color w:val="000000" w:themeColor="text1"/>
          <w:lang w:val="en-US"/>
        </w:rPr>
        <w:t xml:space="preserve"> function for </w:t>
      </w:r>
      <w:r w:rsidR="001B5A04" w:rsidRPr="00904A29">
        <w:rPr>
          <w:color w:val="000000" w:themeColor="text1"/>
          <w:lang w:val="en-US"/>
        </w:rPr>
        <w:t xml:space="preserve">the </w:t>
      </w:r>
      <w:r w:rsidRPr="00904A29">
        <w:rPr>
          <w:color w:val="000000" w:themeColor="text1"/>
          <w:lang w:val="en-US"/>
        </w:rPr>
        <w:t>principal component</w:t>
      </w:r>
      <w:r w:rsidR="001B5A04" w:rsidRPr="00904A29">
        <w:rPr>
          <w:color w:val="000000" w:themeColor="text1"/>
          <w:lang w:val="en-US"/>
        </w:rPr>
        <w:t>s</w:t>
      </w:r>
      <w:r w:rsidRPr="00904A29">
        <w:rPr>
          <w:color w:val="000000" w:themeColor="text1"/>
          <w:lang w:val="en-US"/>
        </w:rPr>
        <w:t xml:space="preserve">. </w:t>
      </w:r>
      <w:r w:rsidR="007A6AAF" w:rsidRPr="00904A29">
        <w:rPr>
          <w:color w:val="000000" w:themeColor="text1"/>
          <w:lang w:val="en-US"/>
        </w:rPr>
        <w:t>The s</w:t>
      </w:r>
      <w:r w:rsidRPr="00904A29">
        <w:rPr>
          <w:color w:val="000000" w:themeColor="text1"/>
          <w:lang w:val="en-US"/>
        </w:rPr>
        <w:t xml:space="preserve">patial network was then created through </w:t>
      </w:r>
      <w:r w:rsidR="004F0774" w:rsidRPr="00904A29">
        <w:rPr>
          <w:color w:val="000000" w:themeColor="text1"/>
          <w:lang w:val="en-US"/>
        </w:rPr>
        <w:t xml:space="preserve">the </w:t>
      </w:r>
      <w:proofErr w:type="spellStart"/>
      <w:r w:rsidRPr="00904A29">
        <w:rPr>
          <w:color w:val="000000" w:themeColor="text1"/>
          <w:lang w:val="en-US"/>
        </w:rPr>
        <w:t>createSpatialNetwork</w:t>
      </w:r>
      <w:proofErr w:type="spellEnd"/>
      <w:r w:rsidRPr="00904A29">
        <w:rPr>
          <w:color w:val="000000" w:themeColor="text1"/>
          <w:lang w:val="en-US"/>
        </w:rPr>
        <w:t xml:space="preserve"> function with the parameter </w:t>
      </w:r>
      <w:r w:rsidR="004F0774" w:rsidRPr="00904A29">
        <w:rPr>
          <w:color w:val="000000" w:themeColor="text1"/>
          <w:lang w:val="en-US"/>
        </w:rPr>
        <w:t xml:space="preserve">for the </w:t>
      </w:r>
      <w:proofErr w:type="spellStart"/>
      <w:r w:rsidRPr="00904A29">
        <w:rPr>
          <w:color w:val="000000" w:themeColor="text1"/>
          <w:lang w:val="en-US"/>
        </w:rPr>
        <w:t>kNN</w:t>
      </w:r>
      <w:proofErr w:type="spellEnd"/>
      <w:r w:rsidRPr="00904A29">
        <w:rPr>
          <w:color w:val="000000" w:themeColor="text1"/>
          <w:lang w:val="en-US"/>
        </w:rPr>
        <w:t xml:space="preserve"> method</w:t>
      </w:r>
      <w:r w:rsidR="00120C5E" w:rsidRPr="00904A29">
        <w:rPr>
          <w:color w:val="000000" w:themeColor="text1"/>
          <w:lang w:val="en-US"/>
        </w:rPr>
        <w:t xml:space="preserve"> </w:t>
      </w:r>
      <w:proofErr w:type="spellStart"/>
      <w:r w:rsidR="00120C5E" w:rsidRPr="00904A29">
        <w:rPr>
          <w:color w:val="000000" w:themeColor="text1"/>
          <w:lang w:val="en-US"/>
        </w:rPr>
        <w:t>method</w:t>
      </w:r>
      <w:proofErr w:type="spellEnd"/>
      <w:r w:rsidR="00120C5E" w:rsidRPr="00904A29">
        <w:rPr>
          <w:color w:val="000000" w:themeColor="text1"/>
          <w:lang w:val="en-US"/>
        </w:rPr>
        <w:t xml:space="preserve"> set to</w:t>
      </w:r>
      <w:r w:rsidRPr="00904A29">
        <w:rPr>
          <w:color w:val="000000" w:themeColor="text1"/>
          <w:lang w:val="en-US"/>
        </w:rPr>
        <w:t xml:space="preserve"> k=5</w:t>
      </w:r>
      <w:r w:rsidR="00120C5E" w:rsidRPr="00904A29">
        <w:rPr>
          <w:color w:val="000000" w:themeColor="text1"/>
          <w:lang w:val="en-US"/>
        </w:rPr>
        <w:t xml:space="preserve"> and a</w:t>
      </w:r>
      <w:r w:rsidRPr="00904A29">
        <w:rPr>
          <w:color w:val="000000" w:themeColor="text1"/>
          <w:lang w:val="en-US"/>
        </w:rPr>
        <w:t xml:space="preserve"> maximum distance of 400 in </w:t>
      </w:r>
      <w:proofErr w:type="spellStart"/>
      <w:r w:rsidRPr="00904A29">
        <w:rPr>
          <w:color w:val="000000" w:themeColor="text1"/>
          <w:lang w:val="en-US"/>
        </w:rPr>
        <w:t>kNN</w:t>
      </w:r>
      <w:proofErr w:type="spellEnd"/>
      <w:r w:rsidRPr="00904A29">
        <w:rPr>
          <w:color w:val="000000" w:themeColor="text1"/>
          <w:lang w:val="en-US"/>
        </w:rPr>
        <w:t xml:space="preserve">. </w:t>
      </w:r>
      <w:r w:rsidR="00546E5D" w:rsidRPr="00904A29">
        <w:rPr>
          <w:color w:val="000000" w:themeColor="text1"/>
          <w:lang w:val="en-US"/>
        </w:rPr>
        <w:t>Finally</w:t>
      </w:r>
      <w:r w:rsidRPr="00904A29">
        <w:rPr>
          <w:color w:val="000000" w:themeColor="text1"/>
          <w:lang w:val="en-US"/>
        </w:rPr>
        <w:t xml:space="preserve">, the </w:t>
      </w:r>
      <w:proofErr w:type="spellStart"/>
      <w:r w:rsidRPr="00904A29">
        <w:rPr>
          <w:color w:val="000000" w:themeColor="text1"/>
          <w:lang w:val="en-US"/>
        </w:rPr>
        <w:t>doHMRF</w:t>
      </w:r>
      <w:proofErr w:type="spellEnd"/>
      <w:r w:rsidRPr="00904A29">
        <w:rPr>
          <w:color w:val="000000" w:themeColor="text1"/>
          <w:lang w:val="en-US"/>
        </w:rPr>
        <w:t xml:space="preserve"> method is used for clustering with the parameter beta set to 40. </w:t>
      </w:r>
    </w:p>
    <w:p w14:paraId="1B147075" w14:textId="77777777" w:rsidR="003D12A6" w:rsidRPr="00904A29" w:rsidRDefault="003D12A6" w:rsidP="001826B4">
      <w:pPr>
        <w:jc w:val="both"/>
        <w:rPr>
          <w:color w:val="000000" w:themeColor="text1"/>
          <w:lang w:val="en-US"/>
        </w:rPr>
      </w:pPr>
    </w:p>
    <w:p w14:paraId="7A2B0B72" w14:textId="6B63F97E" w:rsidR="003D12A6" w:rsidRPr="00904A29" w:rsidRDefault="007358A7" w:rsidP="001826B4">
      <w:pPr>
        <w:jc w:val="both"/>
        <w:rPr>
          <w:color w:val="000000" w:themeColor="text1"/>
          <w:lang w:val="en-US"/>
        </w:rPr>
      </w:pPr>
      <w:r w:rsidRPr="00904A29">
        <w:rPr>
          <w:color w:val="000000" w:themeColor="text1"/>
          <w:lang w:val="en-US"/>
        </w:rPr>
        <w:t xml:space="preserve">For </w:t>
      </w:r>
      <w:proofErr w:type="spellStart"/>
      <w:r w:rsidR="003D12A6" w:rsidRPr="00904A29">
        <w:rPr>
          <w:color w:val="000000" w:themeColor="text1"/>
          <w:lang w:val="en-US"/>
        </w:rPr>
        <w:t>BayesSpace</w:t>
      </w:r>
      <w:proofErr w:type="spellEnd"/>
      <w:r w:rsidR="003D12A6" w:rsidRPr="00904A29">
        <w:rPr>
          <w:color w:val="000000" w:themeColor="text1"/>
          <w:lang w:val="en-US"/>
        </w:rPr>
        <w:t xml:space="preserve"> benchmarking, we input expression matrix and the spot positions through the </w:t>
      </w:r>
      <w:proofErr w:type="spellStart"/>
      <w:r w:rsidR="003D12A6" w:rsidRPr="00904A29">
        <w:rPr>
          <w:color w:val="000000" w:themeColor="text1"/>
          <w:lang w:val="en-US"/>
        </w:rPr>
        <w:t>getRDS</w:t>
      </w:r>
      <w:proofErr w:type="spellEnd"/>
      <w:r w:rsidR="003D12A6" w:rsidRPr="00904A29">
        <w:rPr>
          <w:color w:val="000000" w:themeColor="text1"/>
          <w:lang w:val="en-US"/>
        </w:rPr>
        <w:t xml:space="preserve">(“2020_maynard_prefrontal-cortex”) method. Next, the </w:t>
      </w:r>
      <w:proofErr w:type="spellStart"/>
      <w:r w:rsidR="003D12A6" w:rsidRPr="00904A29">
        <w:rPr>
          <w:color w:val="000000" w:themeColor="text1"/>
          <w:lang w:val="en-US"/>
        </w:rPr>
        <w:t>modelGeneVar</w:t>
      </w:r>
      <w:proofErr w:type="spellEnd"/>
      <w:r w:rsidR="003D12A6" w:rsidRPr="00904A29">
        <w:rPr>
          <w:color w:val="000000" w:themeColor="text1"/>
          <w:lang w:val="en-US"/>
        </w:rPr>
        <w:t xml:space="preserve"> and </w:t>
      </w:r>
      <w:proofErr w:type="spellStart"/>
      <w:r w:rsidR="003D12A6" w:rsidRPr="00904A29">
        <w:rPr>
          <w:color w:val="000000" w:themeColor="text1"/>
          <w:lang w:val="en-US"/>
        </w:rPr>
        <w:t>getTopHVGs</w:t>
      </w:r>
      <w:proofErr w:type="spellEnd"/>
      <w:r w:rsidR="003D12A6" w:rsidRPr="00904A29">
        <w:rPr>
          <w:color w:val="000000" w:themeColor="text1"/>
          <w:lang w:val="en-US"/>
        </w:rPr>
        <w:t xml:space="preserve"> methods in scran method are used to model the variance of log-expression profile of each gene </w:t>
      </w:r>
      <w:r w:rsidR="003D12A6" w:rsidRPr="00904A29">
        <w:rPr>
          <w:color w:val="000000" w:themeColor="text1"/>
          <w:lang w:val="en-US"/>
        </w:rPr>
        <w:lastRenderedPageBreak/>
        <w:t xml:space="preserve">and extract the top 2000 highly variable genes. Then, </w:t>
      </w:r>
      <w:r w:rsidR="004362C6" w:rsidRPr="00904A29">
        <w:rPr>
          <w:color w:val="000000" w:themeColor="text1"/>
          <w:lang w:val="en-US"/>
        </w:rPr>
        <w:t xml:space="preserve">the </w:t>
      </w:r>
      <w:proofErr w:type="spellStart"/>
      <w:r w:rsidR="003D12A6" w:rsidRPr="00904A29">
        <w:rPr>
          <w:color w:val="000000" w:themeColor="text1"/>
          <w:lang w:val="en-US"/>
        </w:rPr>
        <w:t>runPCA</w:t>
      </w:r>
      <w:proofErr w:type="spellEnd"/>
      <w:r w:rsidR="003D12A6" w:rsidRPr="00904A29">
        <w:rPr>
          <w:color w:val="000000" w:themeColor="text1"/>
          <w:lang w:val="en-US"/>
        </w:rPr>
        <w:t xml:space="preserve"> function in </w:t>
      </w:r>
      <w:r w:rsidR="004362C6" w:rsidRPr="00904A29">
        <w:rPr>
          <w:color w:val="000000" w:themeColor="text1"/>
          <w:lang w:val="en-US"/>
        </w:rPr>
        <w:t xml:space="preserve">the </w:t>
      </w:r>
      <w:proofErr w:type="spellStart"/>
      <w:r w:rsidR="003D12A6" w:rsidRPr="00904A29">
        <w:rPr>
          <w:color w:val="000000" w:themeColor="text1"/>
          <w:lang w:val="en-US"/>
        </w:rPr>
        <w:t>scater</w:t>
      </w:r>
      <w:proofErr w:type="spellEnd"/>
      <w:r w:rsidR="003D12A6" w:rsidRPr="00904A29">
        <w:rPr>
          <w:color w:val="000000" w:themeColor="text1"/>
          <w:lang w:val="en-US"/>
        </w:rPr>
        <w:t xml:space="preserve"> package is used for principal components. The </w:t>
      </w:r>
      <w:proofErr w:type="spellStart"/>
      <w:r w:rsidR="003D12A6" w:rsidRPr="00904A29">
        <w:rPr>
          <w:color w:val="000000" w:themeColor="text1"/>
          <w:lang w:val="en-US"/>
        </w:rPr>
        <w:t>BayesSpace</w:t>
      </w:r>
      <w:proofErr w:type="spellEnd"/>
      <w:r w:rsidR="003D12A6" w:rsidRPr="00904A29">
        <w:rPr>
          <w:color w:val="000000" w:themeColor="text1"/>
          <w:lang w:val="en-US"/>
        </w:rPr>
        <w:t xml:space="preserve"> clustering method </w:t>
      </w:r>
      <w:proofErr w:type="spellStart"/>
      <w:r w:rsidR="003D12A6" w:rsidRPr="00904A29">
        <w:rPr>
          <w:color w:val="000000" w:themeColor="text1"/>
          <w:lang w:val="en-US"/>
        </w:rPr>
        <w:t>spatialCluster</w:t>
      </w:r>
      <w:proofErr w:type="spellEnd"/>
      <w:r w:rsidR="003D12A6" w:rsidRPr="00904A29">
        <w:rPr>
          <w:color w:val="000000" w:themeColor="text1"/>
          <w:lang w:val="en-US"/>
        </w:rPr>
        <w:t xml:space="preserve"> is applied with 15 principal components, </w:t>
      </w:r>
      <w:r w:rsidR="00286EC4" w:rsidRPr="00904A29">
        <w:rPr>
          <w:color w:val="000000" w:themeColor="text1"/>
          <w:lang w:val="en-US"/>
        </w:rPr>
        <w:t xml:space="preserve">with </w:t>
      </w:r>
      <w:r w:rsidR="003D12A6" w:rsidRPr="00904A29">
        <w:rPr>
          <w:color w:val="000000" w:themeColor="text1"/>
          <w:lang w:val="en-US"/>
        </w:rPr>
        <w:t>50,000 MCMC iterations</w:t>
      </w:r>
      <w:r w:rsidR="00286EC4" w:rsidRPr="00904A29">
        <w:rPr>
          <w:color w:val="000000" w:themeColor="text1"/>
          <w:lang w:val="en-US"/>
        </w:rPr>
        <w:t xml:space="preserve"> and</w:t>
      </w:r>
      <w:r w:rsidR="003D12A6" w:rsidRPr="00904A29">
        <w:rPr>
          <w:color w:val="000000" w:themeColor="text1"/>
          <w:lang w:val="en-US"/>
        </w:rPr>
        <w:t xml:space="preserve"> gamma=3 for smoothing.</w:t>
      </w:r>
    </w:p>
    <w:p w14:paraId="56FE76C5" w14:textId="7C43F4EF" w:rsidR="00F879DC" w:rsidRPr="00904A29" w:rsidRDefault="00F879DC" w:rsidP="001826B4">
      <w:pPr>
        <w:jc w:val="both"/>
        <w:rPr>
          <w:color w:val="000000" w:themeColor="text1"/>
          <w:lang w:val="en-US"/>
        </w:rPr>
      </w:pPr>
    </w:p>
    <w:p w14:paraId="56185EB2" w14:textId="745E1DDD" w:rsidR="00F879DC" w:rsidRPr="00904A29" w:rsidRDefault="00B05A74" w:rsidP="001826B4">
      <w:pPr>
        <w:jc w:val="both"/>
        <w:rPr>
          <w:color w:val="000000" w:themeColor="text1"/>
          <w:lang w:val="en-US"/>
        </w:rPr>
      </w:pPr>
      <w:r w:rsidRPr="00904A29">
        <w:rPr>
          <w:color w:val="000000" w:themeColor="text1"/>
          <w:lang w:val="en-US"/>
        </w:rPr>
        <w:t xml:space="preserve">For </w:t>
      </w:r>
      <w:r w:rsidR="00F879DC" w:rsidRPr="00904A29">
        <w:rPr>
          <w:color w:val="000000" w:themeColor="text1"/>
          <w:lang w:val="en-US"/>
        </w:rPr>
        <w:t>MERINGUE benchmarking, we input the spatial locations and the top 50 principal components from the expression matrix of ST data.</w:t>
      </w:r>
      <w:r w:rsidR="00A51CC4" w:rsidRPr="00904A29">
        <w:rPr>
          <w:color w:val="000000" w:themeColor="text1"/>
          <w:lang w:val="en-US"/>
        </w:rPr>
        <w:t xml:space="preserve"> Next, </w:t>
      </w:r>
      <w:r w:rsidR="009C3DD1" w:rsidRPr="00904A29">
        <w:rPr>
          <w:color w:val="000000" w:themeColor="text1"/>
          <w:lang w:val="en-US"/>
        </w:rPr>
        <w:t>the</w:t>
      </w:r>
      <w:r w:rsidR="00A51CC4" w:rsidRPr="00904A29">
        <w:rPr>
          <w:color w:val="000000" w:themeColor="text1"/>
          <w:lang w:val="en-US"/>
        </w:rPr>
        <w:t xml:space="preserve"> spatial adjacency weight matrix is constructed using the </w:t>
      </w:r>
      <w:proofErr w:type="spellStart"/>
      <w:r w:rsidR="00A51CC4" w:rsidRPr="00904A29">
        <w:rPr>
          <w:color w:val="000000" w:themeColor="text1"/>
          <w:lang w:val="en-US"/>
        </w:rPr>
        <w:t>getSpatialNeighbors</w:t>
      </w:r>
      <w:proofErr w:type="spellEnd"/>
      <w:r w:rsidR="00A51CC4" w:rsidRPr="00904A29">
        <w:rPr>
          <w:color w:val="000000" w:themeColor="text1"/>
          <w:lang w:val="en-US"/>
        </w:rPr>
        <w:t xml:space="preserve"> function in the R package of MERINGUE</w:t>
      </w:r>
      <w:r w:rsidR="00ED09FB" w:rsidRPr="00904A29">
        <w:rPr>
          <w:color w:val="000000" w:themeColor="text1"/>
          <w:lang w:val="en-US"/>
        </w:rPr>
        <w:t xml:space="preserve">, with a setting of </w:t>
      </w:r>
      <w:proofErr w:type="spellStart"/>
      <w:r w:rsidR="00ED09FB" w:rsidRPr="00904A29">
        <w:rPr>
          <w:color w:val="000000" w:themeColor="text1"/>
          <w:lang w:val="en-US"/>
        </w:rPr>
        <w:t>filterDist</w:t>
      </w:r>
      <w:proofErr w:type="spellEnd"/>
      <w:r w:rsidR="00ED09FB" w:rsidRPr="00904A29">
        <w:rPr>
          <w:color w:val="000000" w:themeColor="text1"/>
          <w:lang w:val="en-US"/>
        </w:rPr>
        <w:t>=2</w:t>
      </w:r>
      <w:r w:rsidR="00A51CC4" w:rsidRPr="00904A29">
        <w:rPr>
          <w:color w:val="000000" w:themeColor="text1"/>
          <w:lang w:val="en-US"/>
        </w:rPr>
        <w:t xml:space="preserve">. </w:t>
      </w:r>
      <w:r w:rsidR="009D6C33" w:rsidRPr="00904A29">
        <w:rPr>
          <w:color w:val="000000" w:themeColor="text1"/>
          <w:lang w:val="en-US"/>
        </w:rPr>
        <w:t xml:space="preserve">Then, </w:t>
      </w:r>
      <w:proofErr w:type="spellStart"/>
      <w:r w:rsidR="009D6C33" w:rsidRPr="00904A29">
        <w:rPr>
          <w:color w:val="000000" w:themeColor="text1"/>
          <w:lang w:val="en-US"/>
        </w:rPr>
        <w:t>getSpatiallyInformedClusters</w:t>
      </w:r>
      <w:proofErr w:type="spellEnd"/>
      <w:r w:rsidR="009D6C33" w:rsidRPr="00904A29">
        <w:rPr>
          <w:color w:val="000000" w:themeColor="text1"/>
          <w:lang w:val="en-US"/>
        </w:rPr>
        <w:t xml:space="preserve"> is performed to get spatially informed clusters by weighting graph-based clustering with spatial information</w:t>
      </w:r>
      <w:r w:rsidR="0020675A" w:rsidRPr="00904A29">
        <w:rPr>
          <w:color w:val="000000" w:themeColor="text1"/>
          <w:lang w:val="en-US"/>
        </w:rPr>
        <w:t>, with a setting of k=20, alpha=1, beta=1.</w:t>
      </w:r>
    </w:p>
    <w:p w14:paraId="60631789" w14:textId="77777777" w:rsidR="003D12A6" w:rsidRPr="00904A29" w:rsidRDefault="003D12A6" w:rsidP="003D12A6">
      <w:pPr>
        <w:spacing w:line="360" w:lineRule="auto"/>
        <w:jc w:val="both"/>
        <w:rPr>
          <w:i/>
          <w:color w:val="000000" w:themeColor="text1"/>
          <w:sz w:val="24"/>
          <w:szCs w:val="24"/>
        </w:rPr>
      </w:pPr>
    </w:p>
    <w:p w14:paraId="7BDED56B" w14:textId="548ADE2D" w:rsidR="003D12A6" w:rsidRPr="00904A29" w:rsidRDefault="003D12A6" w:rsidP="003D12A6">
      <w:pPr>
        <w:jc w:val="both"/>
        <w:rPr>
          <w:color w:val="000000" w:themeColor="text1"/>
        </w:rPr>
      </w:pPr>
      <w:r w:rsidRPr="00904A29">
        <w:rPr>
          <w:i/>
          <w:color w:val="000000" w:themeColor="text1"/>
          <w:sz w:val="24"/>
          <w:szCs w:val="24"/>
        </w:rPr>
        <w:t>Pseudo-Spatiotemporal Map Benchmarking</w:t>
      </w:r>
    </w:p>
    <w:p w14:paraId="0BFC6A7A" w14:textId="37A89095" w:rsidR="00042D83" w:rsidRPr="00904A29" w:rsidRDefault="00E30D58" w:rsidP="000877DD">
      <w:pPr>
        <w:jc w:val="both"/>
        <w:rPr>
          <w:color w:val="000000" w:themeColor="text1"/>
        </w:rPr>
      </w:pPr>
      <w:r w:rsidRPr="00904A29">
        <w:rPr>
          <w:color w:val="000000" w:themeColor="text1"/>
        </w:rPr>
        <w:t xml:space="preserve">The </w:t>
      </w:r>
      <w:proofErr w:type="spellStart"/>
      <w:r w:rsidRPr="00904A29">
        <w:rPr>
          <w:color w:val="000000" w:themeColor="text1"/>
        </w:rPr>
        <w:t>pSM</w:t>
      </w:r>
      <w:proofErr w:type="spellEnd"/>
      <w:r w:rsidRPr="00904A29">
        <w:rPr>
          <w:color w:val="000000" w:themeColor="text1"/>
        </w:rPr>
        <w:t xml:space="preserve"> is compared to</w:t>
      </w:r>
      <w:r w:rsidR="00806363" w:rsidRPr="00904A29">
        <w:rPr>
          <w:color w:val="000000" w:themeColor="text1"/>
        </w:rPr>
        <w:t xml:space="preserve"> </w:t>
      </w:r>
      <w:r w:rsidR="00315842" w:rsidRPr="00904A29">
        <w:rPr>
          <w:color w:val="000000" w:themeColor="text1"/>
        </w:rPr>
        <w:t>the</w:t>
      </w:r>
      <w:r w:rsidR="005D2387" w:rsidRPr="00904A29">
        <w:rPr>
          <w:color w:val="000000" w:themeColor="text1"/>
        </w:rPr>
        <w:t xml:space="preserve"> spatial embedding method stLearn</w:t>
      </w:r>
      <w:r w:rsidR="005D2387" w:rsidRPr="00904A29">
        <w:rPr>
          <w:color w:val="000000" w:themeColor="text1"/>
        </w:rPr>
        <w:fldChar w:fldCharType="begin" w:fldLock="1"/>
      </w:r>
      <w:r w:rsidR="008A5078">
        <w:rPr>
          <w:color w:val="000000" w:themeColor="text1"/>
        </w:rPr>
        <w:instrText>ADDIN paperpile_citation &lt;clusterId&gt;A551O818K298H982&lt;/clusterId&gt;&lt;metadata&gt;&lt;citation&gt;&lt;id&gt;794af16b-0a84-4645-a3eb-96bd799b9891&lt;/id&gt;&lt;/citation&gt;&lt;/metadata&gt;&lt;data&gt;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&lt;/data&gt; \* MERGEFORMAT</w:instrText>
      </w:r>
      <w:r w:rsidR="005D2387" w:rsidRPr="00904A29">
        <w:rPr>
          <w:color w:val="000000" w:themeColor="text1"/>
        </w:rPr>
        <w:fldChar w:fldCharType="separate"/>
      </w:r>
      <w:r w:rsidR="008A5078" w:rsidRPr="00B65855">
        <w:rPr>
          <w:noProof/>
          <w:color w:val="000000" w:themeColor="text1"/>
          <w:vertAlign w:val="superscript"/>
        </w:rPr>
        <w:t>21</w:t>
      </w:r>
      <w:r w:rsidR="005D2387" w:rsidRPr="00904A29">
        <w:rPr>
          <w:color w:val="000000" w:themeColor="text1"/>
        </w:rPr>
        <w:fldChar w:fldCharType="end"/>
      </w:r>
      <w:r w:rsidR="005D2387" w:rsidRPr="00904A29">
        <w:rPr>
          <w:color w:val="000000" w:themeColor="text1"/>
        </w:rPr>
        <w:t xml:space="preserve">, </w:t>
      </w:r>
      <w:r w:rsidR="00630FA5" w:rsidRPr="00904A29">
        <w:rPr>
          <w:color w:val="000000" w:themeColor="text1"/>
        </w:rPr>
        <w:t xml:space="preserve">and </w:t>
      </w:r>
      <w:r w:rsidR="00806363" w:rsidRPr="00904A29">
        <w:rPr>
          <w:color w:val="000000" w:themeColor="text1"/>
        </w:rPr>
        <w:t>three</w:t>
      </w:r>
      <w:r w:rsidRPr="00904A29">
        <w:rPr>
          <w:color w:val="000000" w:themeColor="text1"/>
        </w:rPr>
        <w:t xml:space="preserve"> non-spatial</w:t>
      </w:r>
      <w:r w:rsidR="00806363" w:rsidRPr="00904A29">
        <w:rPr>
          <w:color w:val="000000" w:themeColor="text1"/>
        </w:rPr>
        <w:t xml:space="preserve"> </w:t>
      </w:r>
      <w:proofErr w:type="spellStart"/>
      <w:r w:rsidR="00806363" w:rsidRPr="00904A29">
        <w:rPr>
          <w:color w:val="000000" w:themeColor="text1"/>
        </w:rPr>
        <w:t>pseudotime</w:t>
      </w:r>
      <w:proofErr w:type="spellEnd"/>
      <w:r w:rsidR="00806363" w:rsidRPr="00904A29">
        <w:rPr>
          <w:color w:val="000000" w:themeColor="text1"/>
        </w:rPr>
        <w:t xml:space="preserve"> methods, Seurat 4</w:t>
      </w:r>
      <w:r w:rsidR="001C1F5A" w:rsidRPr="00904A29">
        <w:rPr>
          <w:color w:val="000000" w:themeColor="text1"/>
        </w:rPr>
        <w:fldChar w:fldCharType="begin" w:fldLock="1"/>
      </w:r>
      <w:r w:rsidR="00A25EE1" w:rsidRPr="00904A29">
        <w:rPr>
          <w:color w:val="000000" w:themeColor="text1"/>
        </w:rPr>
        <w:instrText>ADDIN paperpile_citation &lt;clusterId&gt;R297F255U635R358&lt;/clusterId&gt;&lt;metadata&gt;&lt;citation&gt;&lt;id&gt;b695082f-380d-46d2-a5e4-55c18b5070de&lt;/id&gt;&lt;/citation&gt;&lt;/metadata&gt;&lt;data&gt;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&lt;/data&gt; \* MERGEFORMAT</w:instrText>
      </w:r>
      <w:r w:rsidR="001C1F5A" w:rsidRPr="00904A29">
        <w:rPr>
          <w:color w:val="000000" w:themeColor="text1"/>
        </w:rPr>
        <w:fldChar w:fldCharType="separate"/>
      </w:r>
      <w:r w:rsidR="008A5078" w:rsidRPr="00B65855">
        <w:rPr>
          <w:color w:val="000000" w:themeColor="text1"/>
          <w:vertAlign w:val="superscript"/>
        </w:rPr>
        <w:t>40</w:t>
      </w:r>
      <w:r w:rsidR="001C1F5A" w:rsidRPr="00904A29">
        <w:rPr>
          <w:color w:val="000000" w:themeColor="text1"/>
        </w:rPr>
        <w:fldChar w:fldCharType="end"/>
      </w:r>
      <w:r w:rsidR="00806363" w:rsidRPr="00904A29">
        <w:rPr>
          <w:color w:val="000000" w:themeColor="text1"/>
        </w:rPr>
        <w:t>, Monocle</w:t>
      </w:r>
      <w:r w:rsidR="000D7E46" w:rsidRPr="00904A29">
        <w:rPr>
          <w:color w:val="000000" w:themeColor="text1"/>
        </w:rPr>
        <w:fldChar w:fldCharType="begin" w:fldLock="1"/>
      </w:r>
      <w:r w:rsidR="0002337D" w:rsidRPr="00904A29">
        <w:rPr>
          <w:color w:val="000000" w:themeColor="text1"/>
        </w:rPr>
        <w:instrText>ADDIN paperpile_citation &lt;clusterId&gt;H426V774K254H877&lt;/clusterId&gt;&lt;metadata&gt;&lt;citation&gt;&lt;id&gt;ebcaf3da-9220-48de-9145-915e8b9eee75&lt;/id&gt;&lt;/citation&gt;&lt;/metadata&gt;&lt;data&gt;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&lt;/data&gt; \* MERGEFORMAT</w:instrText>
      </w:r>
      <w:r w:rsidR="000D7E46" w:rsidRPr="00904A29">
        <w:rPr>
          <w:color w:val="000000" w:themeColor="text1"/>
        </w:rPr>
        <w:fldChar w:fldCharType="separate"/>
      </w:r>
      <w:r w:rsidR="008A5078" w:rsidRPr="00B65855">
        <w:rPr>
          <w:color w:val="000000" w:themeColor="text1"/>
          <w:vertAlign w:val="superscript"/>
        </w:rPr>
        <w:t>62</w:t>
      </w:r>
      <w:r w:rsidR="000D7E46" w:rsidRPr="00904A29">
        <w:rPr>
          <w:color w:val="000000" w:themeColor="text1"/>
        </w:rPr>
        <w:fldChar w:fldCharType="end"/>
      </w:r>
      <w:r w:rsidR="00806363" w:rsidRPr="00904A29">
        <w:rPr>
          <w:color w:val="000000" w:themeColor="text1"/>
        </w:rPr>
        <w:t xml:space="preserve">, </w:t>
      </w:r>
      <w:r w:rsidR="00436371" w:rsidRPr="00904A29">
        <w:rPr>
          <w:color w:val="000000" w:themeColor="text1"/>
        </w:rPr>
        <w:t xml:space="preserve">and </w:t>
      </w:r>
      <w:r w:rsidR="00806363" w:rsidRPr="00904A29">
        <w:rPr>
          <w:color w:val="000000" w:themeColor="text1"/>
        </w:rPr>
        <w:t>Slingshot</w:t>
      </w:r>
      <w:r w:rsidR="00C757D4" w:rsidRPr="00904A29">
        <w:rPr>
          <w:color w:val="000000" w:themeColor="text1"/>
        </w:rPr>
        <w:fldChar w:fldCharType="begin" w:fldLock="1"/>
      </w:r>
      <w:r w:rsidR="0002337D" w:rsidRPr="00904A29">
        <w:rPr>
          <w:color w:val="000000" w:themeColor="text1"/>
        </w:rPr>
        <w:instrText>ADDIN paperpile_citation &lt;clusterId&gt;N976A153Q743U447&lt;/clusterId&gt;&lt;metadata&gt;&lt;citation&gt;&lt;id&gt;f2552ff9-bde2-4275-b970-572691ebe62d&lt;/id&gt;&lt;/citation&gt;&lt;/metadata&gt;&lt;data&gt;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&lt;/data&gt; \* MERGEFORMAT</w:instrText>
      </w:r>
      <w:r w:rsidR="00C757D4" w:rsidRPr="00904A29">
        <w:rPr>
          <w:color w:val="000000" w:themeColor="text1"/>
        </w:rPr>
        <w:fldChar w:fldCharType="separate"/>
      </w:r>
      <w:r w:rsidR="008A5078" w:rsidRPr="00B65855">
        <w:rPr>
          <w:color w:val="000000" w:themeColor="text1"/>
          <w:vertAlign w:val="superscript"/>
        </w:rPr>
        <w:t>63</w:t>
      </w:r>
      <w:r w:rsidR="00C757D4" w:rsidRPr="00904A29">
        <w:rPr>
          <w:color w:val="000000" w:themeColor="text1"/>
        </w:rPr>
        <w:fldChar w:fldCharType="end"/>
      </w:r>
      <w:r w:rsidR="00606578" w:rsidRPr="00904A29">
        <w:rPr>
          <w:color w:val="000000" w:themeColor="text1"/>
        </w:rPr>
        <w:t>.</w:t>
      </w:r>
      <w:r w:rsidR="0063365A" w:rsidRPr="00904A29">
        <w:rPr>
          <w:color w:val="000000" w:themeColor="text1"/>
        </w:rPr>
        <w:t xml:space="preserve"> </w:t>
      </w:r>
      <w:r w:rsidR="00BA040B" w:rsidRPr="00904A29">
        <w:rPr>
          <w:color w:val="000000" w:themeColor="text1"/>
        </w:rPr>
        <w:t>In stLearn, because the histological image of the tissue is required for spatial</w:t>
      </w:r>
      <w:r w:rsidR="003E0AB3" w:rsidRPr="00904A29">
        <w:rPr>
          <w:color w:val="000000" w:themeColor="text1"/>
        </w:rPr>
        <w:t>-</w:t>
      </w:r>
      <w:r w:rsidR="00BA040B" w:rsidRPr="00904A29">
        <w:rPr>
          <w:color w:val="000000" w:themeColor="text1"/>
        </w:rPr>
        <w:t>aware embedding, we only made comparison</w:t>
      </w:r>
      <w:r w:rsidR="00082367" w:rsidRPr="00904A29">
        <w:rPr>
          <w:color w:val="000000" w:themeColor="text1"/>
        </w:rPr>
        <w:t>s</w:t>
      </w:r>
      <w:r w:rsidR="00BA040B" w:rsidRPr="00904A29">
        <w:rPr>
          <w:color w:val="000000" w:themeColor="text1"/>
        </w:rPr>
        <w:t xml:space="preserve"> when the histological </w:t>
      </w:r>
      <w:r w:rsidR="00082367" w:rsidRPr="00904A29">
        <w:rPr>
          <w:color w:val="000000" w:themeColor="text1"/>
        </w:rPr>
        <w:t>was</w:t>
      </w:r>
      <w:r w:rsidR="00BA040B" w:rsidRPr="00904A29">
        <w:rPr>
          <w:color w:val="000000" w:themeColor="text1"/>
        </w:rPr>
        <w:t xml:space="preserve"> available. We calculate</w:t>
      </w:r>
      <w:r w:rsidR="00082367" w:rsidRPr="00904A29">
        <w:rPr>
          <w:color w:val="000000" w:themeColor="text1"/>
        </w:rPr>
        <w:t xml:space="preserve">d </w:t>
      </w:r>
      <w:proofErr w:type="spellStart"/>
      <w:r w:rsidR="00BA040B" w:rsidRPr="00904A29">
        <w:rPr>
          <w:color w:val="000000" w:themeColor="text1"/>
        </w:rPr>
        <w:t>pseudotime</w:t>
      </w:r>
      <w:proofErr w:type="spellEnd"/>
      <w:r w:rsidR="00BA040B" w:rsidRPr="00904A29">
        <w:rPr>
          <w:color w:val="000000" w:themeColor="text1"/>
        </w:rPr>
        <w:t xml:space="preserve"> </w:t>
      </w:r>
      <w:r w:rsidR="00082367" w:rsidRPr="00904A29">
        <w:rPr>
          <w:color w:val="000000" w:themeColor="text1"/>
        </w:rPr>
        <w:t>from</w:t>
      </w:r>
      <w:r w:rsidR="00BA040B" w:rsidRPr="00904A29">
        <w:rPr>
          <w:color w:val="000000" w:themeColor="text1"/>
        </w:rPr>
        <w:t xml:space="preserve"> </w:t>
      </w:r>
      <w:proofErr w:type="spellStart"/>
      <w:r w:rsidR="00BA040B" w:rsidRPr="00904A29">
        <w:rPr>
          <w:color w:val="000000" w:themeColor="text1"/>
        </w:rPr>
        <w:t>stLearn</w:t>
      </w:r>
      <w:proofErr w:type="spellEnd"/>
      <w:r w:rsidR="00BA040B" w:rsidRPr="00904A29">
        <w:rPr>
          <w:color w:val="000000" w:themeColor="text1"/>
        </w:rPr>
        <w:t xml:space="preserve"> by run</w:t>
      </w:r>
      <w:r w:rsidR="00872DDA" w:rsidRPr="00904A29">
        <w:rPr>
          <w:color w:val="000000" w:themeColor="text1"/>
        </w:rPr>
        <w:t>ning</w:t>
      </w:r>
      <w:r w:rsidR="00BA040B" w:rsidRPr="00904A29">
        <w:rPr>
          <w:color w:val="000000" w:themeColor="text1"/>
        </w:rPr>
        <w:t xml:space="preserve"> the diffusion </w:t>
      </w:r>
      <w:proofErr w:type="spellStart"/>
      <w:r w:rsidR="00BA040B" w:rsidRPr="00904A29">
        <w:rPr>
          <w:color w:val="000000" w:themeColor="text1"/>
        </w:rPr>
        <w:t>pseudotime</w:t>
      </w:r>
      <w:proofErr w:type="spellEnd"/>
      <w:r w:rsidR="00BA040B" w:rsidRPr="00904A29">
        <w:rPr>
          <w:color w:val="000000" w:themeColor="text1"/>
        </w:rPr>
        <w:t xml:space="preserve"> (DPT) (</w:t>
      </w:r>
      <w:proofErr w:type="spellStart"/>
      <w:r w:rsidR="00BA040B" w:rsidRPr="00904A29">
        <w:rPr>
          <w:color w:val="000000" w:themeColor="text1"/>
        </w:rPr>
        <w:t>Haghverdi</w:t>
      </w:r>
      <w:proofErr w:type="spellEnd"/>
      <w:r w:rsidR="00BA040B" w:rsidRPr="00904A29">
        <w:rPr>
          <w:color w:val="000000" w:themeColor="text1"/>
        </w:rPr>
        <w:t xml:space="preserve"> et al. 2016) using the </w:t>
      </w:r>
      <w:r w:rsidR="00EB2E2E" w:rsidRPr="00904A29">
        <w:rPr>
          <w:color w:val="000000" w:themeColor="text1"/>
        </w:rPr>
        <w:t>stLearn embedding</w:t>
      </w:r>
      <w:r w:rsidR="00BA040B" w:rsidRPr="00904A29">
        <w:rPr>
          <w:color w:val="000000" w:themeColor="text1"/>
        </w:rPr>
        <w:t xml:space="preserve">. In Seurat 4, the DPT is run using the principal components of the expression data, </w:t>
      </w:r>
      <w:r w:rsidR="00EA25A6" w:rsidRPr="00904A29">
        <w:rPr>
          <w:color w:val="000000" w:themeColor="text1"/>
        </w:rPr>
        <w:t>whereas</w:t>
      </w:r>
      <w:r w:rsidR="003A7EAF" w:rsidRPr="00904A29">
        <w:rPr>
          <w:color w:val="000000" w:themeColor="text1"/>
        </w:rPr>
        <w:t xml:space="preserve"> </w:t>
      </w:r>
      <w:r w:rsidR="00EA25A6" w:rsidRPr="00904A29">
        <w:rPr>
          <w:color w:val="000000" w:themeColor="text1"/>
        </w:rPr>
        <w:t>i</w:t>
      </w:r>
      <w:r w:rsidR="0063365A" w:rsidRPr="00904A29">
        <w:rPr>
          <w:color w:val="000000" w:themeColor="text1"/>
        </w:rPr>
        <w:t xml:space="preserve">n Monocle and Slingshot, </w:t>
      </w:r>
      <w:r w:rsidR="008B3888" w:rsidRPr="00904A29">
        <w:rPr>
          <w:color w:val="000000" w:themeColor="text1"/>
        </w:rPr>
        <w:t>the recommended workflow</w:t>
      </w:r>
      <w:r w:rsidR="000A73F0" w:rsidRPr="00904A29">
        <w:rPr>
          <w:color w:val="000000" w:themeColor="text1"/>
        </w:rPr>
        <w:t>s</w:t>
      </w:r>
      <w:r w:rsidR="008B3888" w:rsidRPr="00904A29">
        <w:rPr>
          <w:color w:val="000000" w:themeColor="text1"/>
        </w:rPr>
        <w:t xml:space="preserve"> with </w:t>
      </w:r>
      <w:r w:rsidR="0063365A" w:rsidRPr="00904A29">
        <w:rPr>
          <w:color w:val="000000" w:themeColor="text1"/>
        </w:rPr>
        <w:t>the default parameter</w:t>
      </w:r>
      <w:r w:rsidR="008B3888" w:rsidRPr="00904A29">
        <w:rPr>
          <w:color w:val="000000" w:themeColor="text1"/>
        </w:rPr>
        <w:t>s</w:t>
      </w:r>
      <w:r w:rsidR="000A73F0" w:rsidRPr="00904A29">
        <w:rPr>
          <w:color w:val="000000" w:themeColor="text1"/>
        </w:rPr>
        <w:t xml:space="preserve"> are performed</w:t>
      </w:r>
      <w:r w:rsidR="008B3888" w:rsidRPr="00904A29">
        <w:rPr>
          <w:color w:val="000000" w:themeColor="text1"/>
        </w:rPr>
        <w:t>.</w:t>
      </w:r>
      <w:r w:rsidR="00AB3FFE" w:rsidRPr="00904A29">
        <w:rPr>
          <w:color w:val="000000" w:themeColor="text1"/>
        </w:rPr>
        <w:t xml:space="preserve"> </w:t>
      </w:r>
    </w:p>
    <w:p w14:paraId="70FAD818" w14:textId="77777777" w:rsidR="003907AC" w:rsidRPr="00904A29" w:rsidRDefault="003907AC" w:rsidP="00042D83">
      <w:pPr>
        <w:spacing w:line="360" w:lineRule="auto"/>
        <w:rPr>
          <w:b/>
          <w:color w:val="000000" w:themeColor="text1"/>
        </w:rPr>
      </w:pPr>
    </w:p>
    <w:p w14:paraId="6D8D70E8" w14:textId="249B32DC" w:rsidR="00042D83" w:rsidRPr="00904A29" w:rsidRDefault="00042D83" w:rsidP="00C21B48">
      <w:pPr>
        <w:rPr>
          <w:b/>
          <w:color w:val="000000" w:themeColor="text1"/>
          <w:sz w:val="24"/>
          <w:szCs w:val="24"/>
        </w:rPr>
      </w:pPr>
      <w:r w:rsidRPr="00904A29">
        <w:rPr>
          <w:b/>
          <w:color w:val="000000" w:themeColor="text1"/>
          <w:sz w:val="24"/>
          <w:szCs w:val="24"/>
        </w:rPr>
        <w:t>Downstream Analysis</w:t>
      </w:r>
    </w:p>
    <w:p w14:paraId="66316306" w14:textId="77777777" w:rsidR="00042D83" w:rsidRPr="00904A29" w:rsidRDefault="00042D83" w:rsidP="00F06210">
      <w:pPr>
        <w:spacing w:line="360" w:lineRule="auto"/>
        <w:jc w:val="both"/>
        <w:rPr>
          <w:i/>
          <w:color w:val="000000" w:themeColor="text1"/>
          <w:sz w:val="24"/>
          <w:szCs w:val="24"/>
        </w:rPr>
      </w:pPr>
      <w:r w:rsidRPr="00904A29">
        <w:rPr>
          <w:i/>
          <w:color w:val="000000" w:themeColor="text1"/>
          <w:sz w:val="24"/>
          <w:szCs w:val="24"/>
        </w:rPr>
        <w:t>Marker Genes Identification</w:t>
      </w:r>
    </w:p>
    <w:p w14:paraId="0FB0C901" w14:textId="0DB672AD" w:rsidR="00042D83" w:rsidRPr="00904A29" w:rsidRDefault="00CE5FC5" w:rsidP="00F06210">
      <w:pPr>
        <w:jc w:val="both"/>
        <w:rPr>
          <w:color w:val="000000" w:themeColor="text1"/>
        </w:rPr>
      </w:pPr>
      <w:r w:rsidRPr="00904A29">
        <w:rPr>
          <w:color w:val="000000" w:themeColor="text1"/>
        </w:rPr>
        <w:t xml:space="preserve">To identify marker genes </w:t>
      </w:r>
      <w:r w:rsidR="00176972" w:rsidRPr="00904A29">
        <w:rPr>
          <w:color w:val="000000" w:themeColor="text1"/>
        </w:rPr>
        <w:t xml:space="preserve">that </w:t>
      </w:r>
      <w:r w:rsidR="00B71F05" w:rsidRPr="00904A29">
        <w:rPr>
          <w:color w:val="000000" w:themeColor="text1"/>
        </w:rPr>
        <w:t xml:space="preserve">can </w:t>
      </w:r>
      <w:r w:rsidR="00176972" w:rsidRPr="00904A29">
        <w:rPr>
          <w:color w:val="000000" w:themeColor="text1"/>
        </w:rPr>
        <w:t>best characterize specific expression</w:t>
      </w:r>
      <w:r w:rsidR="00E31B8C" w:rsidRPr="00904A29">
        <w:rPr>
          <w:color w:val="000000" w:themeColor="text1"/>
        </w:rPr>
        <w:t>s</w:t>
      </w:r>
      <w:r w:rsidR="00176972" w:rsidRPr="00904A29">
        <w:rPr>
          <w:color w:val="000000" w:themeColor="text1"/>
        </w:rPr>
        <w:t xml:space="preserve"> </w:t>
      </w:r>
      <w:r w:rsidRPr="00904A29">
        <w:rPr>
          <w:color w:val="000000" w:themeColor="text1"/>
        </w:rPr>
        <w:t xml:space="preserve">for </w:t>
      </w:r>
      <w:r w:rsidR="008E5163" w:rsidRPr="00904A29">
        <w:rPr>
          <w:color w:val="000000" w:themeColor="text1"/>
        </w:rPr>
        <w:t>domain</w:t>
      </w:r>
      <w:r w:rsidR="003F6086" w:rsidRPr="00904A29">
        <w:rPr>
          <w:color w:val="000000" w:themeColor="text1"/>
        </w:rPr>
        <w:t>s</w:t>
      </w:r>
      <w:r w:rsidR="008E5163" w:rsidRPr="00904A29">
        <w:rPr>
          <w:color w:val="000000" w:themeColor="text1"/>
        </w:rPr>
        <w:t xml:space="preserve"> </w:t>
      </w:r>
      <w:r w:rsidR="009B3585" w:rsidRPr="00904A29">
        <w:rPr>
          <w:color w:val="000000" w:themeColor="text1"/>
        </w:rPr>
        <w:t xml:space="preserve">output </w:t>
      </w:r>
      <w:r w:rsidR="00F746AF" w:rsidRPr="00904A29">
        <w:rPr>
          <w:color w:val="000000" w:themeColor="text1"/>
        </w:rPr>
        <w:t xml:space="preserve">from </w:t>
      </w:r>
      <w:proofErr w:type="spellStart"/>
      <w:r w:rsidR="009B3585" w:rsidRPr="00904A29">
        <w:rPr>
          <w:color w:val="000000" w:themeColor="text1"/>
        </w:rPr>
        <w:t>SpaceFlow</w:t>
      </w:r>
      <w:proofErr w:type="spellEnd"/>
      <w:r w:rsidR="006F01D8" w:rsidRPr="00904A29">
        <w:rPr>
          <w:color w:val="000000" w:themeColor="text1"/>
        </w:rPr>
        <w:t>,</w:t>
      </w:r>
      <w:r w:rsidRPr="00904A29">
        <w:rPr>
          <w:color w:val="000000" w:themeColor="text1"/>
        </w:rPr>
        <w:t xml:space="preserve"> </w:t>
      </w:r>
      <w:r w:rsidR="004C762B" w:rsidRPr="00904A29">
        <w:rPr>
          <w:color w:val="000000" w:themeColor="text1"/>
        </w:rPr>
        <w:t>t</w:t>
      </w:r>
      <w:r w:rsidR="00042D83" w:rsidRPr="00904A29">
        <w:rPr>
          <w:color w:val="000000" w:themeColor="text1"/>
        </w:rPr>
        <w:t xml:space="preserve">he </w:t>
      </w:r>
      <w:proofErr w:type="spellStart"/>
      <w:r w:rsidR="00042D83" w:rsidRPr="00904A29">
        <w:rPr>
          <w:color w:val="000000" w:themeColor="text1"/>
        </w:rPr>
        <w:t>rank_genes_groups</w:t>
      </w:r>
      <w:proofErr w:type="spellEnd"/>
      <w:r w:rsidR="00042D83" w:rsidRPr="00904A29">
        <w:rPr>
          <w:color w:val="000000" w:themeColor="text1"/>
        </w:rPr>
        <w:t xml:space="preserve"> method in the </w:t>
      </w:r>
      <w:proofErr w:type="spellStart"/>
      <w:r w:rsidR="00042D83" w:rsidRPr="00904A29">
        <w:rPr>
          <w:color w:val="000000" w:themeColor="text1"/>
        </w:rPr>
        <w:t>Scanpy</w:t>
      </w:r>
      <w:proofErr w:type="spellEnd"/>
      <w:r w:rsidR="00042D83" w:rsidRPr="00904A29">
        <w:rPr>
          <w:color w:val="000000" w:themeColor="text1"/>
        </w:rPr>
        <w:t xml:space="preserve"> package</w:t>
      </w:r>
      <w:ins w:id="491" w:author="Honglei Ren" w:date="2022-06-28T11:39:00Z">
        <w:r w:rsidR="00042D83" w:rsidRPr="00904A29">
          <w:rPr>
            <w:color w:val="000000" w:themeColor="text1"/>
          </w:rPr>
          <w:t xml:space="preserve"> </w:t>
        </w:r>
        <w:r w:rsidR="00776EE0" w:rsidRPr="00904A29">
          <w:rPr>
            <w:color w:val="000000" w:themeColor="text1"/>
          </w:rPr>
          <w:t>(v1.8.2)</w:t>
        </w:r>
      </w:ins>
      <w:r w:rsidR="00042D83" w:rsidRPr="00904A29">
        <w:rPr>
          <w:color w:val="000000" w:themeColor="text1"/>
        </w:rPr>
        <w:t xml:space="preserve"> is used. </w:t>
      </w:r>
      <w:r w:rsidR="002049A0" w:rsidRPr="00904A29">
        <w:rPr>
          <w:color w:val="000000" w:themeColor="text1"/>
        </w:rPr>
        <w:t xml:space="preserve">When </w:t>
      </w:r>
      <w:r w:rsidR="00224A0D" w:rsidRPr="00904A29">
        <w:rPr>
          <w:color w:val="000000" w:themeColor="text1"/>
        </w:rPr>
        <w:t>perform</w:t>
      </w:r>
      <w:r w:rsidR="0018324B" w:rsidRPr="00904A29">
        <w:rPr>
          <w:color w:val="000000" w:themeColor="text1"/>
        </w:rPr>
        <w:t>ing</w:t>
      </w:r>
      <w:r w:rsidR="002049A0" w:rsidRPr="00904A29">
        <w:rPr>
          <w:color w:val="000000" w:themeColor="text1"/>
        </w:rPr>
        <w:t xml:space="preserve"> this method,</w:t>
      </w:r>
      <w:r w:rsidR="00762C4B" w:rsidRPr="00904A29">
        <w:rPr>
          <w:color w:val="000000" w:themeColor="text1"/>
        </w:rPr>
        <w:t xml:space="preserve"> t</w:t>
      </w:r>
      <w:r w:rsidR="00042D83" w:rsidRPr="00904A29">
        <w:rPr>
          <w:color w:val="000000" w:themeColor="text1"/>
        </w:rPr>
        <w:t xml:space="preserve">he Wilcoxon rank-sum test with a </w:t>
      </w:r>
      <w:proofErr w:type="spellStart"/>
      <w:r w:rsidR="00042D83" w:rsidRPr="00904A29">
        <w:rPr>
          <w:color w:val="000000" w:themeColor="text1"/>
        </w:rPr>
        <w:t>Benjamini</w:t>
      </w:r>
      <w:proofErr w:type="spellEnd"/>
      <w:r w:rsidR="00042D83" w:rsidRPr="00904A29">
        <w:rPr>
          <w:color w:val="000000" w:themeColor="text1"/>
        </w:rPr>
        <w:t>-Hochberg p-value correction</w:t>
      </w:r>
      <w:r w:rsidR="008271D7" w:rsidRPr="00904A29">
        <w:rPr>
          <w:color w:val="000000" w:themeColor="text1"/>
        </w:rPr>
        <w:t xml:space="preserve"> is </w:t>
      </w:r>
      <w:r w:rsidR="00CC1D82" w:rsidRPr="00904A29">
        <w:rPr>
          <w:color w:val="000000" w:themeColor="text1"/>
        </w:rPr>
        <w:t>applied</w:t>
      </w:r>
      <w:r w:rsidR="00042D83" w:rsidRPr="00904A29">
        <w:rPr>
          <w:color w:val="000000" w:themeColor="text1"/>
        </w:rPr>
        <w:t xml:space="preserve">. The cutoff of the adjusted p-value for </w:t>
      </w:r>
      <w:r w:rsidR="00C83BB8" w:rsidRPr="00904A29">
        <w:rPr>
          <w:color w:val="000000" w:themeColor="text1"/>
        </w:rPr>
        <w:t>domain</w:t>
      </w:r>
      <w:r w:rsidR="00042D83" w:rsidRPr="00904A29">
        <w:rPr>
          <w:color w:val="000000" w:themeColor="text1"/>
        </w:rPr>
        <w:t>-specific ma</w:t>
      </w:r>
      <w:r w:rsidR="003A59A8" w:rsidRPr="00904A29">
        <w:rPr>
          <w:color w:val="000000" w:themeColor="text1"/>
        </w:rPr>
        <w:t>r</w:t>
      </w:r>
      <w:r w:rsidR="00042D83" w:rsidRPr="00904A29">
        <w:rPr>
          <w:color w:val="000000" w:themeColor="text1"/>
        </w:rPr>
        <w:t>ker gene</w:t>
      </w:r>
      <w:r w:rsidR="003A59A8" w:rsidRPr="00904A29">
        <w:rPr>
          <w:color w:val="000000" w:themeColor="text1"/>
        </w:rPr>
        <w:t>s</w:t>
      </w:r>
      <w:r w:rsidR="00042D83" w:rsidRPr="00904A29">
        <w:rPr>
          <w:color w:val="000000" w:themeColor="text1"/>
        </w:rPr>
        <w:t xml:space="preserve"> is set to 0.01.</w:t>
      </w:r>
    </w:p>
    <w:p w14:paraId="0C1BED74" w14:textId="77777777" w:rsidR="00042D83" w:rsidRPr="00904A29" w:rsidRDefault="00042D83" w:rsidP="00933AFA">
      <w:pPr>
        <w:spacing w:line="360" w:lineRule="auto"/>
        <w:jc w:val="both"/>
        <w:rPr>
          <w:i/>
          <w:color w:val="000000" w:themeColor="text1"/>
        </w:rPr>
      </w:pPr>
    </w:p>
    <w:p w14:paraId="26713690" w14:textId="588661A7" w:rsidR="00042D83" w:rsidRPr="00904A29" w:rsidRDefault="0088310A" w:rsidP="00933AFA">
      <w:pPr>
        <w:jc w:val="both"/>
        <w:rPr>
          <w:i/>
          <w:color w:val="000000" w:themeColor="text1"/>
          <w:sz w:val="24"/>
          <w:szCs w:val="24"/>
        </w:rPr>
      </w:pPr>
      <w:r w:rsidRPr="00904A29">
        <w:rPr>
          <w:i/>
          <w:color w:val="000000" w:themeColor="text1"/>
          <w:sz w:val="24"/>
          <w:szCs w:val="24"/>
        </w:rPr>
        <w:t>Domain</w:t>
      </w:r>
      <w:r w:rsidR="00042D83" w:rsidRPr="00904A29">
        <w:rPr>
          <w:i/>
          <w:color w:val="000000" w:themeColor="text1"/>
          <w:sz w:val="24"/>
          <w:szCs w:val="24"/>
        </w:rPr>
        <w:t xml:space="preserve"> Annotation</w:t>
      </w:r>
    </w:p>
    <w:p w14:paraId="6046E75C" w14:textId="4303F7D2" w:rsidR="00042D83" w:rsidRPr="00904A29" w:rsidRDefault="00042D83" w:rsidP="00F06210">
      <w:pPr>
        <w:jc w:val="both"/>
        <w:rPr>
          <w:color w:val="000000" w:themeColor="text1"/>
        </w:rPr>
      </w:pPr>
      <w:r w:rsidRPr="00904A29">
        <w:rPr>
          <w:color w:val="000000" w:themeColor="text1"/>
        </w:rPr>
        <w:t xml:space="preserve">The </w:t>
      </w:r>
      <w:r w:rsidR="0088310A" w:rsidRPr="00904A29">
        <w:rPr>
          <w:color w:val="000000" w:themeColor="text1"/>
        </w:rPr>
        <w:t>domains</w:t>
      </w:r>
      <w:r w:rsidRPr="00904A29">
        <w:rPr>
          <w:color w:val="000000" w:themeColor="text1"/>
        </w:rPr>
        <w:t xml:space="preserve"> identified by </w:t>
      </w:r>
      <w:proofErr w:type="spellStart"/>
      <w:r w:rsidR="008D3A4E" w:rsidRPr="00904A29">
        <w:rPr>
          <w:color w:val="000000" w:themeColor="text1"/>
        </w:rPr>
        <w:t>SpaceFlow</w:t>
      </w:r>
      <w:proofErr w:type="spellEnd"/>
      <w:r w:rsidRPr="00904A29">
        <w:rPr>
          <w:color w:val="000000" w:themeColor="text1"/>
        </w:rPr>
        <w:t xml:space="preserve"> are annotated based on the </w:t>
      </w:r>
      <w:r w:rsidR="00306D44" w:rsidRPr="00904A29">
        <w:rPr>
          <w:color w:val="000000" w:themeColor="text1"/>
        </w:rPr>
        <w:t xml:space="preserve">literature </w:t>
      </w:r>
      <w:r w:rsidR="00166CF7" w:rsidRPr="00904A29">
        <w:rPr>
          <w:color w:val="000000" w:themeColor="text1"/>
        </w:rPr>
        <w:t>report</w:t>
      </w:r>
      <w:r w:rsidR="00306D44" w:rsidRPr="00904A29">
        <w:rPr>
          <w:color w:val="000000" w:themeColor="text1"/>
        </w:rPr>
        <w:t xml:space="preserve"> </w:t>
      </w:r>
      <w:r w:rsidR="00E344F7" w:rsidRPr="00904A29">
        <w:rPr>
          <w:color w:val="000000" w:themeColor="text1"/>
        </w:rPr>
        <w:t>of</w:t>
      </w:r>
      <w:r w:rsidR="007D64AF" w:rsidRPr="00904A29">
        <w:rPr>
          <w:color w:val="000000" w:themeColor="text1"/>
        </w:rPr>
        <w:t xml:space="preserve"> the</w:t>
      </w:r>
      <w:r w:rsidR="00306D44" w:rsidRPr="00904A29">
        <w:rPr>
          <w:color w:val="000000" w:themeColor="text1"/>
        </w:rPr>
        <w:t xml:space="preserve"> </w:t>
      </w:r>
      <w:r w:rsidR="009C2B6B" w:rsidRPr="00904A29">
        <w:rPr>
          <w:color w:val="000000" w:themeColor="text1"/>
        </w:rPr>
        <w:t>domain</w:t>
      </w:r>
      <w:r w:rsidRPr="00904A29">
        <w:rPr>
          <w:color w:val="000000" w:themeColor="text1"/>
        </w:rPr>
        <w:t>-specific ma</w:t>
      </w:r>
      <w:r w:rsidR="003A59A8" w:rsidRPr="00904A29">
        <w:rPr>
          <w:color w:val="000000" w:themeColor="text1"/>
        </w:rPr>
        <w:t>r</w:t>
      </w:r>
      <w:r w:rsidRPr="00904A29">
        <w:rPr>
          <w:color w:val="000000" w:themeColor="text1"/>
        </w:rPr>
        <w:t xml:space="preserve">ker genes. The details of the literature </w:t>
      </w:r>
      <w:r w:rsidR="00A20BCB" w:rsidRPr="00904A29">
        <w:rPr>
          <w:color w:val="000000" w:themeColor="text1"/>
        </w:rPr>
        <w:t>support</w:t>
      </w:r>
      <w:r w:rsidRPr="00904A29">
        <w:rPr>
          <w:color w:val="000000" w:themeColor="text1"/>
        </w:rPr>
        <w:t xml:space="preserve"> and marker gene list can be found in </w:t>
      </w:r>
      <w:r w:rsidR="003B6CC3" w:rsidRPr="00904A29">
        <w:rPr>
          <w:color w:val="000000" w:themeColor="text1"/>
        </w:rPr>
        <w:t xml:space="preserve">Supplementary </w:t>
      </w:r>
      <w:del w:id="492" w:author="Honglei Ren" w:date="2022-06-28T11:40:00Z">
        <w:r w:rsidRPr="00904A29">
          <w:rPr>
            <w:color w:val="000000" w:themeColor="text1"/>
          </w:rPr>
          <w:delText>Table</w:delText>
        </w:r>
        <w:r w:rsidR="001C50EA" w:rsidRPr="00904A29">
          <w:rPr>
            <w:color w:val="000000" w:themeColor="text1"/>
          </w:rPr>
          <w:delText>s</w:delText>
        </w:r>
        <w:r w:rsidR="006D1459" w:rsidRPr="00904A29">
          <w:rPr>
            <w:color w:val="000000" w:themeColor="text1"/>
          </w:rPr>
          <w:delText xml:space="preserve"> I</w:delText>
        </w:r>
        <w:r w:rsidR="003B412F" w:rsidRPr="00904A29">
          <w:rPr>
            <w:color w:val="000000" w:themeColor="text1"/>
          </w:rPr>
          <w:delText>,</w:delText>
        </w:r>
        <w:r w:rsidR="006D1459" w:rsidRPr="00904A29">
          <w:rPr>
            <w:color w:val="000000" w:themeColor="text1"/>
          </w:rPr>
          <w:delText xml:space="preserve"> II</w:delText>
        </w:r>
      </w:del>
      <w:ins w:id="493" w:author="Honglei Ren" w:date="2022-06-28T11:40:00Z">
        <w:r w:rsidR="00506051" w:rsidRPr="00904A29">
          <w:rPr>
            <w:color w:val="000000" w:themeColor="text1"/>
          </w:rPr>
          <w:t>Data 1,2</w:t>
        </w:r>
      </w:ins>
      <w:r w:rsidRPr="00904A29">
        <w:rPr>
          <w:color w:val="000000" w:themeColor="text1"/>
        </w:rPr>
        <w:t xml:space="preserve">. </w:t>
      </w:r>
    </w:p>
    <w:p w14:paraId="1B26A557" w14:textId="77777777" w:rsidR="00042D83" w:rsidRPr="00904A29" w:rsidRDefault="00042D83" w:rsidP="00F06210">
      <w:pPr>
        <w:jc w:val="both"/>
        <w:rPr>
          <w:color w:val="000000" w:themeColor="text1"/>
        </w:rPr>
      </w:pPr>
    </w:p>
    <w:p w14:paraId="34A1CA2E" w14:textId="155C80A0" w:rsidR="00042D83" w:rsidRPr="00904A29" w:rsidRDefault="00042D83" w:rsidP="00F06210">
      <w:pPr>
        <w:jc w:val="both"/>
        <w:rPr>
          <w:color w:val="000000" w:themeColor="text1"/>
        </w:rPr>
      </w:pPr>
      <w:r w:rsidRPr="00904A29">
        <w:rPr>
          <w:i/>
          <w:color w:val="000000" w:themeColor="text1"/>
        </w:rPr>
        <w:t xml:space="preserve">Gene </w:t>
      </w:r>
      <w:r w:rsidR="00D037F4" w:rsidRPr="00904A29">
        <w:rPr>
          <w:i/>
          <w:color w:val="000000" w:themeColor="text1"/>
        </w:rPr>
        <w:t>Ontology</w:t>
      </w:r>
      <w:r w:rsidR="00332D91" w:rsidRPr="00904A29">
        <w:rPr>
          <w:i/>
          <w:color w:val="000000" w:themeColor="text1"/>
        </w:rPr>
        <w:t xml:space="preserve"> Enrichment</w:t>
      </w:r>
      <w:r w:rsidRPr="00904A29">
        <w:rPr>
          <w:i/>
          <w:color w:val="000000" w:themeColor="text1"/>
        </w:rPr>
        <w:t xml:space="preserve"> Analysis</w:t>
      </w:r>
    </w:p>
    <w:p w14:paraId="3DD61CCE" w14:textId="443E8543" w:rsidR="00042D83" w:rsidRPr="00904A29" w:rsidRDefault="00332D91" w:rsidP="00F06210">
      <w:pPr>
        <w:jc w:val="both"/>
        <w:rPr>
          <w:color w:val="000000" w:themeColor="text1"/>
        </w:rPr>
      </w:pPr>
      <w:r w:rsidRPr="00904A29">
        <w:rPr>
          <w:color w:val="000000" w:themeColor="text1"/>
        </w:rPr>
        <w:t>The Gene Ontology (GO)</w:t>
      </w:r>
      <w:r w:rsidR="00042D83" w:rsidRPr="00904A29">
        <w:rPr>
          <w:color w:val="000000" w:themeColor="text1"/>
        </w:rPr>
        <w:t xml:space="preserve"> </w:t>
      </w:r>
      <w:r w:rsidRPr="00904A29">
        <w:rPr>
          <w:color w:val="000000" w:themeColor="text1"/>
        </w:rPr>
        <w:t>E</w:t>
      </w:r>
      <w:r w:rsidR="00042D83" w:rsidRPr="00904A29">
        <w:rPr>
          <w:color w:val="000000" w:themeColor="text1"/>
        </w:rPr>
        <w:t>nrichment</w:t>
      </w:r>
      <w:r w:rsidR="00113CA8" w:rsidRPr="00904A29">
        <w:rPr>
          <w:color w:val="000000" w:themeColor="text1"/>
        </w:rPr>
        <w:t xml:space="preserve"> A</w:t>
      </w:r>
      <w:r w:rsidR="00042D83" w:rsidRPr="00904A29">
        <w:rPr>
          <w:color w:val="000000" w:themeColor="text1"/>
        </w:rPr>
        <w:t xml:space="preserve">nalysis </w:t>
      </w:r>
      <w:r w:rsidR="00EF3FBE" w:rsidRPr="00904A29">
        <w:rPr>
          <w:color w:val="000000" w:themeColor="text1"/>
        </w:rPr>
        <w:t>in</w:t>
      </w:r>
      <w:r w:rsidR="00174EED" w:rsidRPr="00904A29">
        <w:rPr>
          <w:color w:val="000000" w:themeColor="text1"/>
        </w:rPr>
        <w:t xml:space="preserve"> the GO Consortium website</w:t>
      </w:r>
      <w:r w:rsidR="00401F25" w:rsidRPr="00904A29">
        <w:rPr>
          <w:color w:val="000000" w:themeColor="text1"/>
        </w:rPr>
        <w:t xml:space="preserve"> </w:t>
      </w:r>
      <w:del w:id="494" w:author="Honglei Ren" w:date="2022-06-28T11:40:00Z">
        <w:r w:rsidR="00401F25" w:rsidRPr="00904A29">
          <w:rPr>
            <w:color w:val="000000" w:themeColor="text1"/>
          </w:rPr>
          <w:delText>(</w:delText>
        </w:r>
        <w:r w:rsidR="004E532C" w:rsidRPr="00904A29" w:rsidDel="008E6F3C">
          <w:fldChar w:fldCharType="begin"/>
        </w:r>
        <w:r w:rsidR="004E532C" w:rsidRPr="00904A29" w:rsidDel="008E6F3C">
          <w:rPr>
            <w:color w:val="000000" w:themeColor="text1"/>
          </w:rPr>
          <w:delInstrText>HYPERLINK "http://geneontology.org/"</w:delInstrText>
        </w:r>
        <w:r w:rsidR="004E532C" w:rsidRPr="00904A29" w:rsidDel="008E6F3C">
          <w:fldChar w:fldCharType="separate"/>
        </w:r>
      </w:del>
      <w:r w:rsidR="00000000">
        <w:rPr>
          <w:b/>
          <w:bCs/>
          <w:lang w:val="en-US"/>
        </w:rPr>
        <w:t>Error! Hyperlink reference not valid.</w:t>
      </w:r>
      <w:del w:id="495" w:author="Honglei Ren" w:date="2022-06-28T11:40:00Z">
        <w:r w:rsidR="004E532C" w:rsidRPr="00904A29" w:rsidDel="008E6F3C">
          <w:rPr>
            <w:rStyle w:val="Hyperlink"/>
            <w:color w:val="000000" w:themeColor="text1"/>
          </w:rPr>
          <w:fldChar w:fldCharType="end"/>
        </w:r>
        <w:r w:rsidR="00401F25" w:rsidRPr="00904A29">
          <w:rPr>
            <w:color w:val="000000" w:themeColor="text1"/>
          </w:rPr>
          <w:delText>)</w:delText>
        </w:r>
        <w:r w:rsidR="00174EED" w:rsidRPr="00904A29">
          <w:rPr>
            <w:color w:val="000000" w:themeColor="text1"/>
          </w:rPr>
          <w:delText xml:space="preserve"> </w:delText>
        </w:r>
      </w:del>
      <w:r w:rsidR="000E2CFC" w:rsidRPr="00904A29">
        <w:rPr>
          <w:color w:val="000000" w:themeColor="text1"/>
        </w:rPr>
        <w:t xml:space="preserve">is </w:t>
      </w:r>
      <w:r w:rsidR="00894C1E" w:rsidRPr="00904A29">
        <w:rPr>
          <w:color w:val="000000" w:themeColor="text1"/>
        </w:rPr>
        <w:t xml:space="preserve">carried out </w:t>
      </w:r>
      <w:r w:rsidR="00401F25" w:rsidRPr="00904A29">
        <w:rPr>
          <w:color w:val="000000" w:themeColor="text1"/>
        </w:rPr>
        <w:t>to identify the enriched GO terms</w:t>
      </w:r>
      <w:r w:rsidR="00042D83" w:rsidRPr="00904A29">
        <w:rPr>
          <w:color w:val="000000" w:themeColor="text1"/>
        </w:rPr>
        <w:t xml:space="preserve"> </w:t>
      </w:r>
      <w:r w:rsidR="000F3E06" w:rsidRPr="00904A29">
        <w:rPr>
          <w:color w:val="000000" w:themeColor="text1"/>
        </w:rPr>
        <w:t>for</w:t>
      </w:r>
      <w:r w:rsidR="00401F25" w:rsidRPr="00904A29">
        <w:rPr>
          <w:color w:val="000000" w:themeColor="text1"/>
        </w:rPr>
        <w:t xml:space="preserve"> </w:t>
      </w:r>
      <w:r w:rsidR="003F6086" w:rsidRPr="00904A29">
        <w:rPr>
          <w:color w:val="000000" w:themeColor="text1"/>
        </w:rPr>
        <w:t>domain</w:t>
      </w:r>
      <w:r w:rsidR="00042D83" w:rsidRPr="00904A29">
        <w:rPr>
          <w:color w:val="000000" w:themeColor="text1"/>
        </w:rPr>
        <w:t xml:space="preserve">-specific maker genes </w:t>
      </w:r>
      <w:r w:rsidR="000D512F" w:rsidRPr="00904A29">
        <w:rPr>
          <w:color w:val="000000" w:themeColor="text1"/>
        </w:rPr>
        <w:t>with</w:t>
      </w:r>
      <w:r w:rsidR="00042D83" w:rsidRPr="00904A29">
        <w:rPr>
          <w:color w:val="000000" w:themeColor="text1"/>
        </w:rPr>
        <w:t xml:space="preserve"> adjusted p-value &lt; 0.01.</w:t>
      </w:r>
    </w:p>
    <w:p w14:paraId="10E3EB05" w14:textId="77777777" w:rsidR="00F67609" w:rsidRPr="00904A29" w:rsidRDefault="00F67609" w:rsidP="00F06210">
      <w:pPr>
        <w:jc w:val="both"/>
        <w:rPr>
          <w:i/>
          <w:color w:val="000000" w:themeColor="text1"/>
        </w:rPr>
      </w:pPr>
    </w:p>
    <w:p w14:paraId="6475C27E" w14:textId="1FD19BD8" w:rsidR="00945515" w:rsidRPr="00904A29" w:rsidRDefault="00F67609" w:rsidP="00F06210">
      <w:pPr>
        <w:jc w:val="both"/>
        <w:rPr>
          <w:i/>
          <w:color w:val="000000" w:themeColor="text1"/>
          <w:sz w:val="24"/>
          <w:szCs w:val="24"/>
        </w:rPr>
      </w:pPr>
      <w:r w:rsidRPr="00904A29">
        <w:rPr>
          <w:i/>
          <w:color w:val="000000" w:themeColor="text1"/>
          <w:sz w:val="24"/>
          <w:szCs w:val="24"/>
        </w:rPr>
        <w:t>Spa</w:t>
      </w:r>
      <w:r w:rsidR="00D107F7" w:rsidRPr="00904A29">
        <w:rPr>
          <w:i/>
          <w:color w:val="000000" w:themeColor="text1"/>
          <w:sz w:val="24"/>
          <w:szCs w:val="24"/>
        </w:rPr>
        <w:t>ce-</w:t>
      </w:r>
      <w:r w:rsidRPr="00904A29">
        <w:rPr>
          <w:i/>
          <w:color w:val="000000" w:themeColor="text1"/>
          <w:sz w:val="24"/>
          <w:szCs w:val="24"/>
        </w:rPr>
        <w:t xml:space="preserve">constrained </w:t>
      </w:r>
      <w:proofErr w:type="spellStart"/>
      <w:r w:rsidR="00C90791" w:rsidRPr="00904A29">
        <w:rPr>
          <w:i/>
          <w:color w:val="000000" w:themeColor="text1"/>
          <w:sz w:val="24"/>
          <w:szCs w:val="24"/>
        </w:rPr>
        <w:t>CellChat</w:t>
      </w:r>
      <w:proofErr w:type="spellEnd"/>
      <w:r w:rsidR="00C90791" w:rsidRPr="00904A29">
        <w:rPr>
          <w:i/>
          <w:color w:val="000000" w:themeColor="text1"/>
          <w:sz w:val="24"/>
          <w:szCs w:val="24"/>
        </w:rPr>
        <w:t xml:space="preserve"> </w:t>
      </w:r>
      <w:r w:rsidR="000E6A01" w:rsidRPr="00904A29">
        <w:rPr>
          <w:i/>
          <w:color w:val="000000" w:themeColor="text1"/>
          <w:sz w:val="24"/>
          <w:szCs w:val="24"/>
        </w:rPr>
        <w:t>Analysis</w:t>
      </w:r>
    </w:p>
    <w:p w14:paraId="1888B45B" w14:textId="70BEF285" w:rsidR="00F67609" w:rsidRPr="00904A29" w:rsidRDefault="00272663" w:rsidP="00F06210">
      <w:pPr>
        <w:jc w:val="both"/>
        <w:rPr>
          <w:color w:val="000000" w:themeColor="text1"/>
        </w:rPr>
      </w:pPr>
      <w:proofErr w:type="spellStart"/>
      <w:r w:rsidRPr="00904A29">
        <w:rPr>
          <w:color w:val="000000" w:themeColor="text1"/>
        </w:rPr>
        <w:t>CellChat</w:t>
      </w:r>
      <w:proofErr w:type="spellEnd"/>
      <w:r w:rsidRPr="00904A29">
        <w:rPr>
          <w:color w:val="000000" w:themeColor="text1"/>
        </w:rPr>
        <w:t xml:space="preserve"> analysis is </w:t>
      </w:r>
      <w:r w:rsidR="00913EB2" w:rsidRPr="00904A29">
        <w:rPr>
          <w:color w:val="000000" w:themeColor="text1"/>
        </w:rPr>
        <w:t>perform</w:t>
      </w:r>
      <w:r w:rsidRPr="00904A29">
        <w:rPr>
          <w:color w:val="000000" w:themeColor="text1"/>
        </w:rPr>
        <w:t>ed on</w:t>
      </w:r>
      <w:r w:rsidR="00913EB2" w:rsidRPr="00904A29">
        <w:rPr>
          <w:color w:val="000000" w:themeColor="text1"/>
        </w:rPr>
        <w:t xml:space="preserve"> </w:t>
      </w:r>
      <w:r w:rsidR="00945515" w:rsidRPr="00904A29">
        <w:rPr>
          <w:color w:val="000000" w:themeColor="text1"/>
        </w:rPr>
        <w:t xml:space="preserve">ST data </w:t>
      </w:r>
      <w:r w:rsidR="00392321" w:rsidRPr="00904A29">
        <w:rPr>
          <w:color w:val="000000" w:themeColor="text1"/>
        </w:rPr>
        <w:t>using</w:t>
      </w:r>
      <w:r w:rsidR="00945515" w:rsidRPr="00904A29">
        <w:rPr>
          <w:color w:val="000000" w:themeColor="text1"/>
        </w:rPr>
        <w:t xml:space="preserve"> the </w:t>
      </w:r>
      <w:r w:rsidR="003F6086" w:rsidRPr="00904A29">
        <w:rPr>
          <w:color w:val="000000" w:themeColor="text1"/>
        </w:rPr>
        <w:t>domain</w:t>
      </w:r>
      <w:r w:rsidR="00945515" w:rsidRPr="00904A29">
        <w:rPr>
          <w:color w:val="000000" w:themeColor="text1"/>
        </w:rPr>
        <w:t xml:space="preserve"> labels from </w:t>
      </w:r>
      <w:proofErr w:type="spellStart"/>
      <w:r w:rsidR="00945515" w:rsidRPr="00904A29">
        <w:rPr>
          <w:color w:val="000000" w:themeColor="text1"/>
        </w:rPr>
        <w:t>SpaceFlow</w:t>
      </w:r>
      <w:proofErr w:type="spellEnd"/>
      <w:r w:rsidR="00945515" w:rsidRPr="00904A29">
        <w:rPr>
          <w:color w:val="000000" w:themeColor="text1"/>
        </w:rPr>
        <w:t xml:space="preserve"> </w:t>
      </w:r>
      <w:r w:rsidR="00D06B47" w:rsidRPr="00904A29">
        <w:rPr>
          <w:color w:val="000000" w:themeColor="text1"/>
        </w:rPr>
        <w:t>as</w:t>
      </w:r>
      <w:r w:rsidR="00945515" w:rsidRPr="00904A29">
        <w:rPr>
          <w:color w:val="000000" w:themeColor="text1"/>
        </w:rPr>
        <w:t xml:space="preserve"> grouping</w:t>
      </w:r>
      <w:r w:rsidR="00D06B47" w:rsidRPr="00904A29">
        <w:rPr>
          <w:color w:val="000000" w:themeColor="text1"/>
        </w:rPr>
        <w:t>s</w:t>
      </w:r>
      <w:r w:rsidR="00913EB2" w:rsidRPr="00904A29">
        <w:rPr>
          <w:color w:val="000000" w:themeColor="text1"/>
        </w:rPr>
        <w:t xml:space="preserve">. </w:t>
      </w:r>
      <w:r w:rsidR="005551E4" w:rsidRPr="00904A29">
        <w:rPr>
          <w:color w:val="000000" w:themeColor="text1"/>
        </w:rPr>
        <w:t xml:space="preserve">Inferred </w:t>
      </w:r>
      <w:proofErr w:type="spellStart"/>
      <w:r w:rsidR="005551E4" w:rsidRPr="00904A29">
        <w:rPr>
          <w:color w:val="000000" w:themeColor="text1"/>
        </w:rPr>
        <w:t>CellChat</w:t>
      </w:r>
      <w:proofErr w:type="spellEnd"/>
      <w:r w:rsidR="005551E4" w:rsidRPr="00904A29">
        <w:rPr>
          <w:color w:val="000000" w:themeColor="text1"/>
        </w:rPr>
        <w:t xml:space="preserve"> communications between </w:t>
      </w:r>
      <w:r w:rsidR="00786941" w:rsidRPr="00904A29">
        <w:rPr>
          <w:color w:val="000000" w:themeColor="text1"/>
        </w:rPr>
        <w:t>domains</w:t>
      </w:r>
      <w:r w:rsidR="005551E4" w:rsidRPr="00904A29">
        <w:rPr>
          <w:color w:val="000000" w:themeColor="text1"/>
        </w:rPr>
        <w:t xml:space="preserve"> are </w:t>
      </w:r>
      <w:r w:rsidR="00EF4CF9" w:rsidRPr="00904A29">
        <w:rPr>
          <w:color w:val="000000" w:themeColor="text1"/>
        </w:rPr>
        <w:t xml:space="preserve">further scrutinized </w:t>
      </w:r>
      <w:r w:rsidR="002B13AE" w:rsidRPr="00904A29">
        <w:rPr>
          <w:color w:val="000000" w:themeColor="text1"/>
        </w:rPr>
        <w:t>s</w:t>
      </w:r>
      <w:r w:rsidR="00EF4CF9" w:rsidRPr="00904A29">
        <w:rPr>
          <w:color w:val="000000" w:themeColor="text1"/>
        </w:rPr>
        <w:t>uch</w:t>
      </w:r>
      <w:r w:rsidR="002B13AE" w:rsidRPr="00904A29">
        <w:rPr>
          <w:color w:val="000000" w:themeColor="text1"/>
        </w:rPr>
        <w:t xml:space="preserve"> that </w:t>
      </w:r>
      <w:r w:rsidR="009D1E9B" w:rsidRPr="00904A29">
        <w:rPr>
          <w:color w:val="000000" w:themeColor="text1"/>
        </w:rPr>
        <w:t xml:space="preserve">the </w:t>
      </w:r>
      <w:r w:rsidR="00B86B2B" w:rsidRPr="00904A29">
        <w:rPr>
          <w:color w:val="000000" w:themeColor="text1"/>
        </w:rPr>
        <w:t>communication</w:t>
      </w:r>
      <w:r w:rsidR="00EF4CF9" w:rsidRPr="00904A29">
        <w:rPr>
          <w:color w:val="000000" w:themeColor="text1"/>
        </w:rPr>
        <w:t xml:space="preserve"> links </w:t>
      </w:r>
      <w:r w:rsidR="005551E4" w:rsidRPr="00904A29">
        <w:rPr>
          <w:color w:val="000000" w:themeColor="text1"/>
        </w:rPr>
        <w:t>are</w:t>
      </w:r>
      <w:r w:rsidR="00EF4CF9" w:rsidRPr="00904A29">
        <w:rPr>
          <w:color w:val="000000" w:themeColor="text1"/>
        </w:rPr>
        <w:t xml:space="preserve"> only allowed</w:t>
      </w:r>
      <w:r w:rsidR="005551E4" w:rsidRPr="00904A29">
        <w:rPr>
          <w:color w:val="000000" w:themeColor="text1"/>
        </w:rPr>
        <w:t xml:space="preserve"> </w:t>
      </w:r>
      <w:r w:rsidR="00D0513B" w:rsidRPr="00904A29">
        <w:rPr>
          <w:color w:val="000000" w:themeColor="text1"/>
        </w:rPr>
        <w:t xml:space="preserve">between </w:t>
      </w:r>
      <w:r w:rsidR="005551E4" w:rsidRPr="00904A29">
        <w:rPr>
          <w:color w:val="000000" w:themeColor="text1"/>
        </w:rPr>
        <w:t>spatially adjacent</w:t>
      </w:r>
      <w:r w:rsidR="00CC2BF6" w:rsidRPr="00904A29">
        <w:rPr>
          <w:color w:val="000000" w:themeColor="text1"/>
        </w:rPr>
        <w:t xml:space="preserve"> domains</w:t>
      </w:r>
      <w:r w:rsidR="00913EB2" w:rsidRPr="00904A29">
        <w:rPr>
          <w:color w:val="000000" w:themeColor="text1"/>
        </w:rPr>
        <w:t xml:space="preserve">. </w:t>
      </w:r>
      <w:ins w:id="496" w:author="Honglei Ren" w:date="2022-06-28T11:41:00Z">
        <w:r w:rsidR="001D1B7D" w:rsidRPr="00904A29">
          <w:rPr>
            <w:color w:val="000000" w:themeColor="text1"/>
          </w:rPr>
          <w:t xml:space="preserve">The </w:t>
        </w:r>
        <w:proofErr w:type="spellStart"/>
        <w:r w:rsidR="001D1B7D" w:rsidRPr="00904A29">
          <w:rPr>
            <w:color w:val="000000" w:themeColor="text1"/>
          </w:rPr>
          <w:t>CellChat</w:t>
        </w:r>
        <w:proofErr w:type="spellEnd"/>
        <w:r w:rsidR="001D1B7D" w:rsidRPr="00904A29">
          <w:rPr>
            <w:color w:val="000000" w:themeColor="text1"/>
          </w:rPr>
          <w:t xml:space="preserve"> v1.1.3 is used under a R v4.1.2 environment.</w:t>
        </w:r>
      </w:ins>
    </w:p>
    <w:p w14:paraId="5A1BD95C" w14:textId="77777777" w:rsidR="00042D83" w:rsidRPr="00904A29" w:rsidRDefault="00042D83" w:rsidP="00F06210">
      <w:pPr>
        <w:spacing w:line="360" w:lineRule="auto"/>
        <w:jc w:val="both"/>
        <w:rPr>
          <w:b/>
          <w:color w:val="000000" w:themeColor="text1"/>
        </w:rPr>
      </w:pPr>
    </w:p>
    <w:p w14:paraId="796E860B" w14:textId="77777777" w:rsidR="00042D83" w:rsidRPr="00904A29" w:rsidRDefault="00042D83" w:rsidP="000A5F1F">
      <w:pPr>
        <w:spacing w:line="360" w:lineRule="auto"/>
        <w:jc w:val="both"/>
        <w:rPr>
          <w:b/>
          <w:color w:val="000000" w:themeColor="text1"/>
          <w:sz w:val="28"/>
          <w:szCs w:val="28"/>
        </w:rPr>
      </w:pPr>
      <w:r w:rsidRPr="00904A29">
        <w:rPr>
          <w:b/>
          <w:color w:val="000000" w:themeColor="text1"/>
          <w:sz w:val="28"/>
          <w:szCs w:val="28"/>
        </w:rPr>
        <w:t>Data Availability</w:t>
      </w:r>
    </w:p>
    <w:p w14:paraId="3D97EEE9" w14:textId="54FB4110" w:rsidR="00E00D7D" w:rsidRPr="00904A29" w:rsidRDefault="00042D83" w:rsidP="00D52AA3">
      <w:pPr>
        <w:jc w:val="both"/>
        <w:rPr>
          <w:color w:val="000000" w:themeColor="text1"/>
        </w:rPr>
      </w:pPr>
      <w:r w:rsidRPr="00904A29">
        <w:rPr>
          <w:color w:val="000000" w:themeColor="text1"/>
        </w:rPr>
        <w:t xml:space="preserve">All data analyzed in this paper can be downloaded in raw form from the original publication. Specifically, the DLPFC data is available in the </w:t>
      </w:r>
      <w:ins w:id="497" w:author="Honglei Ren" w:date="2022-06-28T11:46:00Z">
        <w:r w:rsidR="00515FF6" w:rsidRPr="006B382C">
          <w:rPr>
            <w:color w:val="000000" w:themeColor="text1"/>
          </w:rPr>
          <w:t>"</w:t>
        </w:r>
      </w:ins>
      <w:proofErr w:type="spellStart"/>
      <w:r w:rsidRPr="00904A29">
        <w:rPr>
          <w:color w:val="000000" w:themeColor="text1"/>
        </w:rPr>
        <w:t>spatialLIBD</w:t>
      </w:r>
      <w:proofErr w:type="spellEnd"/>
      <w:r w:rsidRPr="00904A29">
        <w:rPr>
          <w:color w:val="000000" w:themeColor="text1"/>
        </w:rPr>
        <w:t xml:space="preserve"> package </w:t>
      </w:r>
      <w:del w:id="498" w:author="Honglei Ren" w:date="2022-06-28T11:46:00Z">
        <w:r w:rsidRPr="00904A29" w:rsidDel="00515FF6">
          <w:rPr>
            <w:color w:val="000000" w:themeColor="text1"/>
          </w:rPr>
          <w:delText>(</w:delText>
        </w:r>
      </w:del>
      <w:ins w:id="499" w:author="Honglei Ren" w:date="2022-06-28T11:46:00Z">
        <w:r w:rsidR="00515FF6" w:rsidRPr="00904A29">
          <w:rPr>
            <w:color w:val="000000" w:themeColor="text1"/>
          </w:rPr>
          <w:t>[</w:t>
        </w:r>
      </w:ins>
      <w:ins w:id="500" w:author="Honglei Ren" w:date="2022-06-28T12:36:00Z">
        <w:r w:rsidR="00D86FEE" w:rsidRPr="00451131">
          <w:rPr>
            <w:u w:val="single"/>
          </w:rPr>
          <w:fldChar w:fldCharType="begin"/>
        </w:r>
        <w:r w:rsidR="00D86FEE" w:rsidRPr="00451131">
          <w:rPr>
            <w:u w:val="single"/>
          </w:rPr>
          <w:instrText xml:space="preserve"> HYPERLINK "</w:instrText>
        </w:r>
      </w:ins>
      <w:r w:rsidR="00D86FEE" w:rsidRPr="00451131">
        <w:rPr>
          <w:u w:val="single"/>
        </w:rPr>
        <w:instrText>http://spatial.libd.org/spatialLIBD</w:instrText>
      </w:r>
      <w:ins w:id="501" w:author="Honglei Ren" w:date="2022-06-28T12:36:00Z">
        <w:r w:rsidR="00D86FEE" w:rsidRPr="00451131">
          <w:rPr>
            <w:u w:val="single"/>
          </w:rPr>
          <w:instrText xml:space="preserve">" </w:instrText>
        </w:r>
      </w:ins>
      <w:r w:rsidR="00D86FEE" w:rsidRPr="00451131">
        <w:rPr>
          <w:u w:val="single"/>
        </w:rPr>
      </w:r>
      <w:ins w:id="502" w:author="Honglei Ren" w:date="2022-06-28T12:36:00Z">
        <w:r w:rsidR="00D86FEE" w:rsidRPr="00451131">
          <w:rPr>
            <w:u w:val="single"/>
          </w:rPr>
          <w:fldChar w:fldCharType="separate"/>
        </w:r>
      </w:ins>
      <w:r w:rsidR="00D86FEE" w:rsidRPr="00451131">
        <w:rPr>
          <w:rStyle w:val="Hyperlink"/>
          <w:color w:val="auto"/>
        </w:rPr>
        <w:t>http://spatial.libd.org/spatialLIBD</w:t>
      </w:r>
      <w:ins w:id="503" w:author="Honglei Ren" w:date="2022-06-28T12:36:00Z">
        <w:r w:rsidR="00D86FEE" w:rsidRPr="00451131">
          <w:rPr>
            <w:u w:val="single"/>
          </w:rPr>
          <w:fldChar w:fldCharType="end"/>
        </w:r>
      </w:ins>
      <w:ins w:id="504" w:author="Honglei Ren" w:date="2022-06-28T11:47:00Z">
        <w:r w:rsidR="00515FF6" w:rsidRPr="00904A29">
          <w:rPr>
            <w:color w:val="000000" w:themeColor="text1"/>
            <w:u w:val="single"/>
          </w:rPr>
          <w:t>]</w:t>
        </w:r>
      </w:ins>
      <w:del w:id="505" w:author="Honglei Ren" w:date="2022-06-28T11:46:00Z">
        <w:r w:rsidRPr="00904A29" w:rsidDel="00515FF6">
          <w:rPr>
            <w:color w:val="000000" w:themeColor="text1"/>
          </w:rPr>
          <w:delText>)</w:delText>
        </w:r>
      </w:del>
      <w:r w:rsidRPr="00904A29">
        <w:rPr>
          <w:color w:val="000000" w:themeColor="text1"/>
        </w:rPr>
        <w:t xml:space="preserve">. The processed Stereo-seq data from mouse olfactory bulb tissue is accessible </w:t>
      </w:r>
      <w:ins w:id="506" w:author="Honglei Ren" w:date="2022-06-28T20:34:00Z">
        <w:r w:rsidR="009041AD">
          <w:rPr>
            <w:color w:val="000000" w:themeColor="text1"/>
          </w:rPr>
          <w:t>at</w:t>
        </w:r>
        <w:r w:rsidR="009041AD" w:rsidRPr="00904A29">
          <w:rPr>
            <w:color w:val="000000" w:themeColor="text1"/>
          </w:rPr>
          <w:t xml:space="preserve"> </w:t>
        </w:r>
      </w:ins>
      <w:ins w:id="507" w:author="Honglei Ren" w:date="2022-06-28T11:48:00Z">
        <w:r w:rsidR="00DF2434" w:rsidRPr="00451131">
          <w:rPr>
            <w:color w:val="000000" w:themeColor="text1"/>
          </w:rPr>
          <w:t>"</w:t>
        </w:r>
      </w:ins>
      <w:ins w:id="508" w:author="Honglei Ren" w:date="2022-06-28T11:47:00Z">
        <w:r w:rsidR="00DF2434" w:rsidRPr="00904A29">
          <w:rPr>
            <w:color w:val="000000" w:themeColor="text1"/>
          </w:rPr>
          <w:t>SEDR</w:t>
        </w:r>
      </w:ins>
      <w:ins w:id="509" w:author="Honglei Ren" w:date="2022-06-28T20:31:00Z">
        <w:r w:rsidR="00A8351C">
          <w:rPr>
            <w:color w:val="000000" w:themeColor="text1"/>
          </w:rPr>
          <w:t xml:space="preserve"> </w:t>
        </w:r>
      </w:ins>
      <w:ins w:id="510" w:author="Honglei Ren" w:date="2022-06-28T20:34:00Z">
        <w:r w:rsidR="009041AD">
          <w:rPr>
            <w:color w:val="000000" w:themeColor="text1"/>
          </w:rPr>
          <w:t>analyses</w:t>
        </w:r>
        <w:r w:rsidR="009041AD" w:rsidRPr="00904A29">
          <w:rPr>
            <w:color w:val="000000" w:themeColor="text1"/>
          </w:rPr>
          <w:t xml:space="preserve"> </w:t>
        </w:r>
      </w:ins>
      <w:ins w:id="511" w:author="Honglei Ren" w:date="2022-06-28T11:48:00Z">
        <w:r w:rsidR="00DF2434" w:rsidRPr="00904A29">
          <w:rPr>
            <w:color w:val="000000" w:themeColor="text1"/>
          </w:rPr>
          <w:t>[</w:t>
        </w:r>
        <w:r w:rsidR="00DF2434" w:rsidRPr="00451131">
          <w:rPr>
            <w:color w:val="000000" w:themeColor="text1"/>
          </w:rPr>
          <w:fldChar w:fldCharType="begin"/>
        </w:r>
        <w:r w:rsidR="00DF2434" w:rsidRPr="00451131">
          <w:rPr>
            <w:color w:val="000000" w:themeColor="text1"/>
          </w:rPr>
          <w:instrText xml:space="preserve"> HYPERLINK "</w:instrText>
        </w:r>
      </w:ins>
      <w:r w:rsidR="00DF2434" w:rsidRPr="00451131">
        <w:rPr>
          <w:color w:val="000000" w:themeColor="text1"/>
        </w:rPr>
        <w:instrText>https://github.com/JinmiaoChenLab/SEDR_analyses</w:instrText>
      </w:r>
      <w:ins w:id="512" w:author="Honglei Ren" w:date="2022-06-28T11:48:00Z">
        <w:r w:rsidR="00DF2434" w:rsidRPr="00451131">
          <w:rPr>
            <w:color w:val="000000" w:themeColor="text1"/>
          </w:rPr>
          <w:instrText xml:space="preserve">" </w:instrText>
        </w:r>
      </w:ins>
      <w:r w:rsidR="00DF2434" w:rsidRPr="00451131">
        <w:rPr>
          <w:color w:val="000000" w:themeColor="text1"/>
        </w:rPr>
      </w:r>
      <w:ins w:id="513" w:author="Honglei Ren" w:date="2022-06-28T11:48:00Z">
        <w:r w:rsidR="00DF2434" w:rsidRPr="00451131">
          <w:rPr>
            <w:color w:val="000000" w:themeColor="text1"/>
          </w:rPr>
          <w:fldChar w:fldCharType="separate"/>
        </w:r>
      </w:ins>
      <w:r w:rsidR="00DF2434" w:rsidRPr="00451131">
        <w:rPr>
          <w:rStyle w:val="Hyperlink"/>
          <w:color w:val="000000" w:themeColor="text1"/>
          <w:u w:val="none"/>
        </w:rPr>
        <w:t>https://github.com/JinmiaoChenLab/SEDR_analyses</w:t>
      </w:r>
      <w:ins w:id="514" w:author="Honglei Ren" w:date="2022-06-28T11:48:00Z">
        <w:r w:rsidR="00DF2434" w:rsidRPr="00451131">
          <w:rPr>
            <w:color w:val="000000" w:themeColor="text1"/>
          </w:rPr>
          <w:fldChar w:fldCharType="end"/>
        </w:r>
        <w:r w:rsidR="00DF2434" w:rsidRPr="00451131">
          <w:rPr>
            <w:color w:val="000000" w:themeColor="text1"/>
          </w:rPr>
          <w:t>]"</w:t>
        </w:r>
      </w:ins>
      <w:r w:rsidRPr="00904A29">
        <w:rPr>
          <w:color w:val="000000" w:themeColor="text1"/>
        </w:rPr>
        <w:t xml:space="preserve">. </w:t>
      </w:r>
      <w:r w:rsidR="000A06CA" w:rsidRPr="00904A29">
        <w:rPr>
          <w:color w:val="000000" w:themeColor="text1"/>
        </w:rPr>
        <w:t xml:space="preserve">The chicken heart ST data is retrieved from GEO database </w:t>
      </w:r>
      <w:del w:id="515" w:author="Honglei Ren" w:date="2022-06-28T11:48:00Z">
        <w:r w:rsidR="000A06CA" w:rsidRPr="00904A29" w:rsidDel="00565726">
          <w:rPr>
            <w:color w:val="000000" w:themeColor="text1"/>
          </w:rPr>
          <w:delText>(</w:delText>
        </w:r>
      </w:del>
      <w:ins w:id="516" w:author="Honglei Ren" w:date="2022-06-28T11:48:00Z">
        <w:r w:rsidR="00565726" w:rsidRPr="00904A29">
          <w:rPr>
            <w:color w:val="000000" w:themeColor="text1"/>
          </w:rPr>
          <w:t>under accession code</w:t>
        </w:r>
        <w:r w:rsidR="00565726" w:rsidRPr="006B382C">
          <w:rPr>
            <w:color w:val="000000" w:themeColor="text1"/>
          </w:rPr>
          <w:t xml:space="preserve"> </w:t>
        </w:r>
      </w:ins>
      <w:ins w:id="517" w:author="Honglei Ren" w:date="2022-06-28T11:49:00Z">
        <w:r w:rsidR="00565726" w:rsidRPr="00451131">
          <w:rPr>
            <w:color w:val="000000" w:themeColor="text1"/>
          </w:rPr>
          <w:t>"</w:t>
        </w:r>
      </w:ins>
      <w:r w:rsidR="000A06CA" w:rsidRPr="00904A29">
        <w:rPr>
          <w:color w:val="000000" w:themeColor="text1"/>
        </w:rPr>
        <w:t>GSE149457</w:t>
      </w:r>
      <w:ins w:id="518" w:author="Honglei Ren" w:date="2022-06-28T12:36:00Z">
        <w:r w:rsidR="0046236A">
          <w:rPr>
            <w:color w:val="000000" w:themeColor="text1"/>
          </w:rPr>
          <w:t xml:space="preserve"> </w:t>
        </w:r>
      </w:ins>
      <w:ins w:id="519" w:author="Honglei Ren" w:date="2022-06-28T11:49:00Z">
        <w:r w:rsidR="00565726" w:rsidRPr="006B382C">
          <w:rPr>
            <w:color w:val="000000" w:themeColor="text1"/>
          </w:rPr>
          <w:t>[https://www.ncbi.nlm.nih.gov/geo/query/acc.cgi?acc=GSE149457</w:t>
        </w:r>
        <w:r w:rsidR="00565726" w:rsidRPr="00904A29">
          <w:rPr>
            <w:color w:val="000000" w:themeColor="text1"/>
          </w:rPr>
          <w:t>]</w:t>
        </w:r>
        <w:r w:rsidR="00565726" w:rsidRPr="00451131">
          <w:rPr>
            <w:color w:val="000000" w:themeColor="text1"/>
          </w:rPr>
          <w:t>"</w:t>
        </w:r>
      </w:ins>
      <w:del w:id="520" w:author="Honglei Ren" w:date="2022-06-28T11:49:00Z">
        <w:r w:rsidR="000A06CA" w:rsidRPr="00904A29" w:rsidDel="00B07D29">
          <w:rPr>
            <w:color w:val="000000" w:themeColor="text1"/>
          </w:rPr>
          <w:delText>)</w:delText>
        </w:r>
      </w:del>
      <w:r w:rsidR="000A06CA" w:rsidRPr="00904A29">
        <w:rPr>
          <w:color w:val="000000" w:themeColor="text1"/>
        </w:rPr>
        <w:t>.</w:t>
      </w:r>
      <w:r w:rsidR="00CE7069" w:rsidRPr="00904A29">
        <w:rPr>
          <w:i/>
          <w:color w:val="000000" w:themeColor="text1"/>
        </w:rPr>
        <w:t xml:space="preserve"> </w:t>
      </w:r>
      <w:r w:rsidRPr="00904A29">
        <w:rPr>
          <w:color w:val="000000" w:themeColor="text1"/>
        </w:rPr>
        <w:t xml:space="preserve">The human breast cancer ST data can be obtained from </w:t>
      </w:r>
      <w:ins w:id="521" w:author="Honglei Ren" w:date="2022-06-28T11:49:00Z">
        <w:r w:rsidR="0007678B" w:rsidRPr="006B382C">
          <w:rPr>
            <w:color w:val="000000" w:themeColor="text1"/>
          </w:rPr>
          <w:t xml:space="preserve">the </w:t>
        </w:r>
        <w:proofErr w:type="spellStart"/>
        <w:r w:rsidR="0007678B" w:rsidRPr="006B382C">
          <w:rPr>
            <w:color w:val="000000" w:themeColor="text1"/>
          </w:rPr>
          <w:t>Zenodo</w:t>
        </w:r>
        <w:proofErr w:type="spellEnd"/>
        <w:r w:rsidR="0007678B" w:rsidRPr="006B382C">
          <w:rPr>
            <w:color w:val="000000" w:themeColor="text1"/>
          </w:rPr>
          <w:t xml:space="preserve"> dataset</w:t>
        </w:r>
        <w:r w:rsidR="0007678B" w:rsidRPr="00904A29">
          <w:rPr>
            <w:color w:val="000000" w:themeColor="text1"/>
          </w:rPr>
          <w:t xml:space="preserve"> </w:t>
        </w:r>
        <w:r w:rsidR="0007678B" w:rsidRPr="00451131">
          <w:rPr>
            <w:color w:val="000000" w:themeColor="text1"/>
          </w:rPr>
          <w:t>"4751624</w:t>
        </w:r>
      </w:ins>
      <w:ins w:id="522" w:author="Honglei Ren" w:date="2022-06-28T12:36:00Z">
        <w:r w:rsidR="001469FB" w:rsidRPr="00451131">
          <w:rPr>
            <w:color w:val="000000" w:themeColor="text1"/>
          </w:rPr>
          <w:t xml:space="preserve"> </w:t>
        </w:r>
      </w:ins>
      <w:ins w:id="523" w:author="Honglei Ren" w:date="2022-06-28T12:02:00Z">
        <w:r w:rsidR="00150EFC" w:rsidRPr="00904A29">
          <w:rPr>
            <w:color w:val="000000" w:themeColor="text1"/>
          </w:rPr>
          <w:t>[https://doi.org/10.5281/zenodo.</w:t>
        </w:r>
      </w:ins>
      <w:ins w:id="524" w:author="Honglei Ren" w:date="2022-06-28T20:34:00Z">
        <w:r w:rsidR="001F68BB" w:rsidRPr="001F68BB">
          <w:rPr>
            <w:color w:val="000000" w:themeColor="text1"/>
          </w:rPr>
          <w:t xml:space="preserve"> </w:t>
        </w:r>
        <w:r w:rsidR="001F68BB" w:rsidRPr="00150EFC">
          <w:rPr>
            <w:color w:val="000000" w:themeColor="text1"/>
          </w:rPr>
          <w:t>4751624</w:t>
        </w:r>
      </w:ins>
      <w:ins w:id="525" w:author="Honglei Ren" w:date="2022-06-28T12:02:00Z">
        <w:r w:rsidR="00150EFC" w:rsidRPr="00904A29">
          <w:rPr>
            <w:color w:val="000000" w:themeColor="text1"/>
          </w:rPr>
          <w:t>]"</w:t>
        </w:r>
      </w:ins>
      <w:r w:rsidRPr="00904A29">
        <w:rPr>
          <w:color w:val="000000" w:themeColor="text1"/>
        </w:rPr>
        <w:t>.</w:t>
      </w:r>
      <w:r w:rsidR="00F450FA" w:rsidRPr="00904A29">
        <w:rPr>
          <w:color w:val="000000" w:themeColor="text1"/>
        </w:rPr>
        <w:t xml:space="preserve"> </w:t>
      </w:r>
      <w:r w:rsidR="003E0464" w:rsidRPr="00904A29">
        <w:rPr>
          <w:color w:val="000000" w:themeColor="text1"/>
        </w:rPr>
        <w:t>The sample we</w:t>
      </w:r>
      <w:r w:rsidR="00F450FA" w:rsidRPr="00904A29">
        <w:rPr>
          <w:color w:val="000000" w:themeColor="text1"/>
        </w:rPr>
        <w:t xml:space="preserve"> use</w:t>
      </w:r>
      <w:r w:rsidR="003E0464" w:rsidRPr="00904A29">
        <w:rPr>
          <w:color w:val="000000" w:themeColor="text1"/>
        </w:rPr>
        <w:t>d i</w:t>
      </w:r>
      <w:r w:rsidR="00EC7871" w:rsidRPr="00904A29">
        <w:rPr>
          <w:color w:val="000000" w:themeColor="text1"/>
        </w:rPr>
        <w:t xml:space="preserve">s </w:t>
      </w:r>
      <w:r w:rsidR="00F450FA" w:rsidRPr="00904A29">
        <w:rPr>
          <w:color w:val="000000" w:themeColor="text1"/>
        </w:rPr>
        <w:t xml:space="preserve">the same as the one demonstrated in the original paper </w:t>
      </w:r>
      <w:r w:rsidR="00F450FA" w:rsidRPr="00904A29">
        <w:rPr>
          <w:color w:val="000000" w:themeColor="text1"/>
        </w:rPr>
        <w:lastRenderedPageBreak/>
        <w:t xml:space="preserve">(patient G-sample 1). </w:t>
      </w:r>
      <w:r w:rsidR="00EF2725" w:rsidRPr="00904A29">
        <w:rPr>
          <w:color w:val="000000" w:themeColor="text1"/>
        </w:rPr>
        <w:t xml:space="preserve">Both chicken heart ST data and breast </w:t>
      </w:r>
      <w:r w:rsidR="00D519C6" w:rsidRPr="00904A29">
        <w:rPr>
          <w:color w:val="000000" w:themeColor="text1"/>
        </w:rPr>
        <w:t>cancer ST data were sequenced by 10x Visium platform.</w:t>
      </w:r>
    </w:p>
    <w:p w14:paraId="5D33BD09" w14:textId="77777777" w:rsidR="00E00D7D" w:rsidRPr="00904A29" w:rsidRDefault="00E00D7D" w:rsidP="00606578">
      <w:pPr>
        <w:jc w:val="both"/>
        <w:rPr>
          <w:color w:val="000000" w:themeColor="text1"/>
        </w:rPr>
      </w:pPr>
    </w:p>
    <w:p w14:paraId="20195C38" w14:textId="38F474BB" w:rsidR="00042D83" w:rsidRPr="00904A29" w:rsidRDefault="00F959F4" w:rsidP="00606578">
      <w:pPr>
        <w:jc w:val="both"/>
        <w:rPr>
          <w:color w:val="000000" w:themeColor="text1"/>
        </w:rPr>
      </w:pPr>
      <w:r w:rsidRPr="00904A29">
        <w:rPr>
          <w:color w:val="000000" w:themeColor="text1"/>
        </w:rPr>
        <w:t xml:space="preserve">The Slide-seq V2 </w:t>
      </w:r>
      <w:r w:rsidR="0064446F" w:rsidRPr="00904A29">
        <w:rPr>
          <w:color w:val="000000" w:themeColor="text1"/>
        </w:rPr>
        <w:t>can be</w:t>
      </w:r>
      <w:r w:rsidR="00571F6C" w:rsidRPr="00904A29">
        <w:rPr>
          <w:color w:val="000000" w:themeColor="text1"/>
        </w:rPr>
        <w:t xml:space="preserve"> accessed in </w:t>
      </w:r>
      <w:proofErr w:type="spellStart"/>
      <w:r w:rsidRPr="00904A29">
        <w:rPr>
          <w:color w:val="000000" w:themeColor="text1"/>
        </w:rPr>
        <w:t>Squidpy</w:t>
      </w:r>
      <w:proofErr w:type="spellEnd"/>
      <w:r w:rsidRPr="00904A29">
        <w:rPr>
          <w:color w:val="000000" w:themeColor="text1"/>
        </w:rPr>
        <w:t xml:space="preserve"> package</w:t>
      </w:r>
      <w:r w:rsidR="00197C3C" w:rsidRPr="00904A29">
        <w:rPr>
          <w:color w:val="000000" w:themeColor="text1"/>
        </w:rPr>
        <w:fldChar w:fldCharType="begin" w:fldLock="1"/>
      </w:r>
      <w:r w:rsidR="00582A3A" w:rsidRPr="00904A29">
        <w:rPr>
          <w:color w:val="000000" w:themeColor="text1"/>
        </w:rPr>
        <w:instrText>ADDIN paperpile_citation &lt;clusterId&gt;M295Z355V645T466&lt;/clusterId&gt;&lt;metadata&gt;&lt;citation&gt;&lt;id&gt;4f66768c-b2a5-4c42-bb1e-640d7fe00a17&lt;/id&gt;&lt;/citation&gt;&lt;/metadata&gt;&lt;data&gt;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&lt;/data&gt; \* MERGEFORMAT</w:instrText>
      </w:r>
      <w:r w:rsidR="00197C3C" w:rsidRPr="00904A29">
        <w:rPr>
          <w:color w:val="000000" w:themeColor="text1"/>
        </w:rPr>
        <w:fldChar w:fldCharType="separate"/>
      </w:r>
      <w:r w:rsidR="008A5078" w:rsidRPr="00B65855">
        <w:rPr>
          <w:color w:val="000000" w:themeColor="text1"/>
          <w:vertAlign w:val="superscript"/>
        </w:rPr>
        <w:t>72</w:t>
      </w:r>
      <w:r w:rsidR="00197C3C" w:rsidRPr="00904A29">
        <w:rPr>
          <w:color w:val="000000" w:themeColor="text1"/>
        </w:rPr>
        <w:fldChar w:fldCharType="end"/>
      </w:r>
      <w:r w:rsidRPr="00904A29">
        <w:rPr>
          <w:color w:val="000000" w:themeColor="text1"/>
        </w:rPr>
        <w:t xml:space="preserve"> or </w:t>
      </w:r>
      <w:r w:rsidR="00763DC7" w:rsidRPr="00904A29">
        <w:rPr>
          <w:color w:val="000000" w:themeColor="text1"/>
        </w:rPr>
        <w:t xml:space="preserve">downloaded  </w:t>
      </w:r>
      <w:r w:rsidR="0010758A" w:rsidRPr="00904A29">
        <w:rPr>
          <w:color w:val="000000" w:themeColor="text1"/>
        </w:rPr>
        <w:t xml:space="preserve">from </w:t>
      </w:r>
      <w:ins w:id="526" w:author="Honglei Ren" w:date="2022-06-28T11:51:00Z">
        <w:r w:rsidR="00B3183A" w:rsidRPr="00451131">
          <w:rPr>
            <w:color w:val="000000" w:themeColor="text1"/>
          </w:rPr>
          <w:t>"</w:t>
        </w:r>
      </w:ins>
      <w:ins w:id="527" w:author="Honglei Ren" w:date="2022-06-28T11:50:00Z">
        <w:r w:rsidR="00B3183A" w:rsidRPr="00904A29">
          <w:rPr>
            <w:color w:val="000000" w:themeColor="text1"/>
          </w:rPr>
          <w:t>Broad Institute database</w:t>
        </w:r>
      </w:ins>
      <w:ins w:id="528" w:author="Honglei Ren" w:date="2022-06-28T11:59:00Z">
        <w:r w:rsidR="00AA3C89" w:rsidRPr="00904A29">
          <w:rPr>
            <w:color w:val="000000" w:themeColor="text1"/>
          </w:rPr>
          <w:t xml:space="preserve"> [</w:t>
        </w:r>
      </w:ins>
      <w:ins w:id="529" w:author="Honglei Ren" w:date="2022-06-28T11:50:00Z">
        <w:r w:rsidR="00B65855" w:rsidRPr="00904A29">
          <w:rPr>
            <w:color w:val="000000" w:themeColor="text1"/>
          </w:rPr>
          <w:fldChar w:fldCharType="begin"/>
        </w:r>
      </w:ins>
      <w:r w:rsidR="00B65855">
        <w:instrText xml:space="preserve"> HYPERLINK "https://singlecell.broadinstitute.org/single_cell/study/SCP815/highly-sensitive-spatial-transcriptomics-at-near-cellular-resolution-with-slide-seqv2" </w:instrText>
      </w:r>
      <w:r w:rsidR="00B65855" w:rsidRPr="00904A29">
        <w:rPr>
          <w:color w:val="000000" w:themeColor="text1"/>
        </w:rPr>
      </w:r>
      <w:ins w:id="530" w:author="Honglei Ren" w:date="2022-06-28T11:50:00Z">
        <w:r w:rsidR="00B65855" w:rsidRPr="00904A29">
          <w:rPr>
            <w:color w:val="000000" w:themeColor="text1"/>
          </w:rPr>
          <w:fldChar w:fldCharType="separate"/>
        </w:r>
      </w:ins>
      <w:r w:rsidR="0010758A" w:rsidRPr="00904A29">
        <w:rPr>
          <w:rStyle w:val="Hyperlink"/>
          <w:color w:val="000000" w:themeColor="text1"/>
        </w:rPr>
        <w:t>https://singlecell.broadinstitute.org/single_cell/study/SCP815/highly-sensitive-spatial-transcriptomics-at-near-cellular-resolution-with-slide-seqv2</w:t>
      </w:r>
      <w:ins w:id="531" w:author="Honglei Ren" w:date="2022-06-28T11:50:00Z">
        <w:r w:rsidR="00B65855" w:rsidRPr="00904A29">
          <w:rPr>
            <w:color w:val="000000" w:themeColor="text1"/>
          </w:rPr>
          <w:fldChar w:fldCharType="end"/>
        </w:r>
      </w:ins>
      <w:ins w:id="532" w:author="Honglei Ren" w:date="2022-06-28T11:59:00Z">
        <w:r w:rsidR="00AA3C89" w:rsidRPr="00904A29">
          <w:rPr>
            <w:color w:val="000000" w:themeColor="text1"/>
          </w:rPr>
          <w:t>]</w:t>
        </w:r>
        <w:r w:rsidR="00AA3C89" w:rsidRPr="006B382C">
          <w:rPr>
            <w:color w:val="000000" w:themeColor="text1"/>
            <w:u w:val="single"/>
          </w:rPr>
          <w:t>"</w:t>
        </w:r>
      </w:ins>
      <w:r w:rsidR="0010758A" w:rsidRPr="00904A29">
        <w:rPr>
          <w:color w:val="000000" w:themeColor="text1"/>
        </w:rPr>
        <w:t>.</w:t>
      </w:r>
      <w:r w:rsidR="00E00D7D" w:rsidRPr="00904A29">
        <w:rPr>
          <w:color w:val="000000" w:themeColor="text1"/>
        </w:rPr>
        <w:t xml:space="preserve"> </w:t>
      </w:r>
      <w:r w:rsidR="00D45EDF" w:rsidRPr="00904A29">
        <w:rPr>
          <w:color w:val="000000" w:themeColor="text1"/>
        </w:rPr>
        <w:t xml:space="preserve">The </w:t>
      </w:r>
      <w:r w:rsidR="00D97074" w:rsidRPr="00904A29">
        <w:rPr>
          <w:color w:val="000000" w:themeColor="text1"/>
        </w:rPr>
        <w:t xml:space="preserve">seqFISH data can be accessed at </w:t>
      </w:r>
      <w:ins w:id="533" w:author="Honglei Ren" w:date="2022-06-28T12:00:00Z">
        <w:r w:rsidR="00A51FBC" w:rsidRPr="006B382C">
          <w:rPr>
            <w:color w:val="000000" w:themeColor="text1"/>
          </w:rPr>
          <w:t xml:space="preserve">the </w:t>
        </w:r>
        <w:r w:rsidR="00A51FBC" w:rsidRPr="00451131">
          <w:rPr>
            <w:color w:val="000000" w:themeColor="text1"/>
          </w:rPr>
          <w:t>"</w:t>
        </w:r>
        <w:r w:rsidR="00A51FBC" w:rsidRPr="006B382C">
          <w:rPr>
            <w:color w:val="000000" w:themeColor="text1"/>
          </w:rPr>
          <w:t>Spatial Mouse Atlas [</w:t>
        </w:r>
        <w:r w:rsidR="00A51FBC" w:rsidRPr="00904A29">
          <w:rPr>
            <w:color w:val="000000" w:themeColor="text1"/>
            <w:u w:val="single"/>
          </w:rPr>
          <w:fldChar w:fldCharType="begin"/>
        </w:r>
        <w:r w:rsidR="00A51FBC" w:rsidRPr="00904A29">
          <w:rPr>
            <w:color w:val="000000" w:themeColor="text1"/>
            <w:u w:val="single"/>
          </w:rPr>
          <w:instrText xml:space="preserve"> HYPERLINK "</w:instrText>
        </w:r>
      </w:ins>
      <w:r w:rsidR="00A51FBC" w:rsidRPr="00904A29">
        <w:rPr>
          <w:color w:val="000000" w:themeColor="text1"/>
          <w:u w:val="single"/>
        </w:rPr>
        <w:instrText>https://marionilab.cruk.cam.ac.uk/SpatialMouseAtlas/</w:instrText>
      </w:r>
      <w:ins w:id="534" w:author="Honglei Ren" w:date="2022-06-28T12:00:00Z">
        <w:r w:rsidR="00A51FBC" w:rsidRPr="00904A29">
          <w:rPr>
            <w:color w:val="000000" w:themeColor="text1"/>
            <w:u w:val="single"/>
          </w:rPr>
          <w:instrText xml:space="preserve">" </w:instrText>
        </w:r>
      </w:ins>
      <w:r w:rsidR="00A51FBC" w:rsidRPr="00904A29">
        <w:rPr>
          <w:color w:val="000000" w:themeColor="text1"/>
          <w:u w:val="single"/>
        </w:rPr>
      </w:r>
      <w:ins w:id="535" w:author="Honglei Ren" w:date="2022-06-28T12:00:00Z">
        <w:r w:rsidR="00A51FBC" w:rsidRPr="00904A29">
          <w:rPr>
            <w:color w:val="000000" w:themeColor="text1"/>
            <w:u w:val="single"/>
          </w:rPr>
          <w:fldChar w:fldCharType="separate"/>
        </w:r>
      </w:ins>
      <w:r w:rsidR="00A51FBC" w:rsidRPr="00904A29">
        <w:rPr>
          <w:rStyle w:val="Hyperlink"/>
          <w:color w:val="000000" w:themeColor="text1"/>
        </w:rPr>
        <w:t>https://marionilab.cruk.cam.ac.uk/SpatialMouseAtlas/</w:t>
      </w:r>
      <w:ins w:id="536" w:author="Honglei Ren" w:date="2022-06-28T12:00:00Z">
        <w:r w:rsidR="00A51FBC" w:rsidRPr="00904A29">
          <w:rPr>
            <w:color w:val="000000" w:themeColor="text1"/>
            <w:u w:val="single"/>
          </w:rPr>
          <w:fldChar w:fldCharType="end"/>
        </w:r>
        <w:r w:rsidR="00A51FBC" w:rsidRPr="00904A29">
          <w:rPr>
            <w:color w:val="000000" w:themeColor="text1"/>
            <w:u w:val="single"/>
          </w:rPr>
          <w:t>]</w:t>
        </w:r>
        <w:r w:rsidR="00A51FBC" w:rsidRPr="006B382C">
          <w:rPr>
            <w:color w:val="000000" w:themeColor="text1"/>
            <w:u w:val="single"/>
          </w:rPr>
          <w:t>"</w:t>
        </w:r>
      </w:ins>
      <w:r w:rsidR="00D97074" w:rsidRPr="00904A29">
        <w:rPr>
          <w:color w:val="000000" w:themeColor="text1"/>
        </w:rPr>
        <w:t>.</w:t>
      </w:r>
      <w:ins w:id="537" w:author="Honglei Ren" w:date="2022-06-28T12:00:00Z">
        <w:r w:rsidR="004956FD" w:rsidRPr="00904A29">
          <w:rPr>
            <w:color w:val="000000" w:themeColor="text1"/>
          </w:rPr>
          <w:t xml:space="preserve"> The </w:t>
        </w:r>
        <w:r w:rsidR="004956FD" w:rsidRPr="00451131">
          <w:rPr>
            <w:color w:val="000000" w:themeColor="text1"/>
            <w:lang w:val="en-US"/>
          </w:rPr>
          <w:t xml:space="preserve">Gene Ontology Consortium database can be accessed via </w:t>
        </w:r>
        <w:r w:rsidR="004956FD" w:rsidRPr="00451131">
          <w:rPr>
            <w:color w:val="000000" w:themeColor="text1"/>
          </w:rPr>
          <w:t>"</w:t>
        </w:r>
        <w:r w:rsidR="004956FD" w:rsidRPr="00451131">
          <w:rPr>
            <w:color w:val="000000" w:themeColor="text1"/>
            <w:lang w:val="en-US"/>
          </w:rPr>
          <w:t>Gene Ontology Consortium</w:t>
        </w:r>
      </w:ins>
      <w:ins w:id="538" w:author="Honglei Ren" w:date="2022-06-28T12:01:00Z">
        <w:r w:rsidR="004956FD" w:rsidRPr="00904A29">
          <w:rPr>
            <w:color w:val="000000" w:themeColor="text1"/>
          </w:rPr>
          <w:t xml:space="preserve"> [</w:t>
        </w:r>
        <w:r w:rsidR="004956FD" w:rsidRPr="00904A29">
          <w:rPr>
            <w:color w:val="000000" w:themeColor="text1"/>
          </w:rPr>
          <w:fldChar w:fldCharType="begin"/>
        </w:r>
        <w:r w:rsidR="004956FD" w:rsidRPr="00904A29">
          <w:rPr>
            <w:color w:val="000000" w:themeColor="text1"/>
          </w:rPr>
          <w:instrText xml:space="preserve"> HYPERLINK "http://geneontology.org/" </w:instrText>
        </w:r>
      </w:ins>
      <w:r w:rsidR="004956FD" w:rsidRPr="00904A29">
        <w:rPr>
          <w:color w:val="000000" w:themeColor="text1"/>
        </w:rPr>
      </w:r>
      <w:ins w:id="539" w:author="Honglei Ren" w:date="2022-06-28T12:01:00Z">
        <w:r w:rsidR="004956FD" w:rsidRPr="00904A29">
          <w:rPr>
            <w:color w:val="000000" w:themeColor="text1"/>
          </w:rPr>
          <w:fldChar w:fldCharType="separate"/>
        </w:r>
        <w:r w:rsidR="004956FD" w:rsidRPr="00451131">
          <w:rPr>
            <w:rStyle w:val="Hyperlink"/>
            <w:color w:val="000000" w:themeColor="text1"/>
            <w:u w:val="none"/>
          </w:rPr>
          <w:t>http://geneontology.org/</w:t>
        </w:r>
        <w:r w:rsidR="004956FD" w:rsidRPr="00904A29">
          <w:rPr>
            <w:color w:val="000000" w:themeColor="text1"/>
          </w:rPr>
          <w:fldChar w:fldCharType="end"/>
        </w:r>
        <w:r w:rsidR="004956FD" w:rsidRPr="00904A29">
          <w:rPr>
            <w:color w:val="000000" w:themeColor="text1"/>
          </w:rPr>
          <w:t>]</w:t>
        </w:r>
        <w:r w:rsidR="004956FD" w:rsidRPr="00451131">
          <w:rPr>
            <w:color w:val="000000" w:themeColor="text1"/>
          </w:rPr>
          <w:t>"</w:t>
        </w:r>
        <w:r w:rsidR="004956FD" w:rsidRPr="00904A29">
          <w:rPr>
            <w:color w:val="000000" w:themeColor="text1"/>
          </w:rPr>
          <w:t>. All</w:t>
        </w:r>
        <w:r w:rsidR="004956FD" w:rsidRPr="006B382C">
          <w:rPr>
            <w:color w:val="000000" w:themeColor="text1"/>
          </w:rPr>
          <w:t xml:space="preserve"> other relevant data supporting the key findings of this study are available within the article and its Supplementary Information files or from the corresponding author upon reasonable request.</w:t>
        </w:r>
      </w:ins>
    </w:p>
    <w:p w14:paraId="07F38C84" w14:textId="77777777" w:rsidR="00042D83" w:rsidRPr="00904A29" w:rsidRDefault="00042D83" w:rsidP="00042D83">
      <w:pPr>
        <w:spacing w:line="360" w:lineRule="auto"/>
        <w:rPr>
          <w:b/>
          <w:color w:val="000000" w:themeColor="text1"/>
        </w:rPr>
      </w:pPr>
    </w:p>
    <w:p w14:paraId="256251F6" w14:textId="77777777" w:rsidR="00042D83" w:rsidRPr="00904A29" w:rsidRDefault="00042D83" w:rsidP="00042D83">
      <w:pPr>
        <w:spacing w:line="360" w:lineRule="auto"/>
        <w:rPr>
          <w:b/>
          <w:color w:val="000000" w:themeColor="text1"/>
          <w:sz w:val="28"/>
          <w:szCs w:val="28"/>
        </w:rPr>
      </w:pPr>
      <w:r w:rsidRPr="00904A29">
        <w:rPr>
          <w:b/>
          <w:color w:val="000000" w:themeColor="text1"/>
          <w:sz w:val="28"/>
          <w:szCs w:val="28"/>
        </w:rPr>
        <w:t>Code Availability</w:t>
      </w:r>
    </w:p>
    <w:p w14:paraId="1C21AA3E" w14:textId="08D77E9C" w:rsidR="00CC6F0E" w:rsidRPr="00904A29" w:rsidRDefault="00914B94" w:rsidP="008E4114">
      <w:pPr>
        <w:rPr>
          <w:color w:val="000000" w:themeColor="text1"/>
        </w:rPr>
      </w:pPr>
      <w:ins w:id="540" w:author="Honglei Ren" w:date="2022-06-28T12:01:00Z">
        <w:r w:rsidRPr="00904A29">
          <w:rPr>
            <w:color w:val="000000" w:themeColor="text1"/>
          </w:rPr>
          <w:t xml:space="preserve">The </w:t>
        </w:r>
        <w:proofErr w:type="spellStart"/>
        <w:r w:rsidRPr="00904A29">
          <w:rPr>
            <w:color w:val="000000" w:themeColor="text1"/>
          </w:rPr>
          <w:t>SpaceFlow</w:t>
        </w:r>
      </w:ins>
      <w:proofErr w:type="spellEnd"/>
      <w:ins w:id="541" w:author="Ben" w:date="2022-06-28T20:00:00Z">
        <w:r w:rsidR="00B72C8A">
          <w:rPr>
            <w:color w:val="000000" w:themeColor="text1"/>
          </w:rPr>
          <w:t xml:space="preserve"> package</w:t>
        </w:r>
      </w:ins>
      <w:ins w:id="542" w:author="Honglei Ren" w:date="2022-06-28T12:01:00Z">
        <w:r w:rsidRPr="00904A29">
          <w:rPr>
            <w:color w:val="000000" w:themeColor="text1"/>
          </w:rPr>
          <w:t xml:space="preserve"> is implemented in Python with a dependency of </w:t>
        </w:r>
        <w:proofErr w:type="spellStart"/>
        <w:r w:rsidRPr="00904A29">
          <w:rPr>
            <w:color w:val="000000" w:themeColor="text1"/>
          </w:rPr>
          <w:t>Pytorch</w:t>
        </w:r>
        <w:proofErr w:type="spellEnd"/>
        <w:r w:rsidRPr="006B382C">
          <w:rPr>
            <w:color w:val="000000" w:themeColor="text1"/>
          </w:rPr>
          <w:t xml:space="preserve"> and is available on the GitHub repository </w:t>
        </w:r>
        <w:r w:rsidRPr="00904A29">
          <w:rPr>
            <w:color w:val="000000" w:themeColor="text1"/>
          </w:rPr>
          <w:t>"</w:t>
        </w:r>
        <w:proofErr w:type="spellStart"/>
        <w:r w:rsidRPr="006B382C">
          <w:rPr>
            <w:color w:val="000000" w:themeColor="text1"/>
          </w:rPr>
          <w:t>SpaceFlow</w:t>
        </w:r>
      </w:ins>
      <w:proofErr w:type="spellEnd"/>
      <w:ins w:id="543" w:author="Honglei Ren" w:date="2022-06-28T12:37:00Z">
        <w:r w:rsidR="00DC2AF5">
          <w:rPr>
            <w:color w:val="000000" w:themeColor="text1"/>
          </w:rPr>
          <w:t xml:space="preserve"> </w:t>
        </w:r>
      </w:ins>
      <w:del w:id="544" w:author="Honglei Ren" w:date="2022-06-28T12:01:00Z">
        <w:r w:rsidR="00042D83" w:rsidRPr="00904A29" w:rsidDel="00914B94">
          <w:rPr>
            <w:color w:val="000000" w:themeColor="text1"/>
          </w:rPr>
          <w:delText xml:space="preserve">All code of this manuscript is accessible via the GitHub repository </w:delText>
        </w:r>
      </w:del>
      <w:ins w:id="545" w:author="Honglei Ren" w:date="2022-06-28T12:01:00Z">
        <w:r w:rsidRPr="00904A29">
          <w:rPr>
            <w:color w:val="000000" w:themeColor="text1"/>
          </w:rPr>
          <w:t>[</w:t>
        </w:r>
        <w:r w:rsidR="00B65855" w:rsidRPr="00904A29">
          <w:rPr>
            <w:color w:val="000000" w:themeColor="text1"/>
          </w:rPr>
          <w:fldChar w:fldCharType="begin"/>
        </w:r>
      </w:ins>
      <w:r w:rsidR="00B65855">
        <w:instrText xml:space="preserve"> HYPERLINK "https://github.com/hongleir/SpaceFlow" </w:instrText>
      </w:r>
      <w:r w:rsidR="00B65855" w:rsidRPr="00904A29">
        <w:rPr>
          <w:color w:val="000000" w:themeColor="text1"/>
        </w:rPr>
      </w:r>
      <w:ins w:id="546" w:author="Honglei Ren" w:date="2022-06-28T12:01:00Z">
        <w:r w:rsidR="00B65855" w:rsidRPr="00904A29">
          <w:rPr>
            <w:color w:val="000000" w:themeColor="text1"/>
          </w:rPr>
          <w:fldChar w:fldCharType="separate"/>
        </w:r>
      </w:ins>
      <w:r w:rsidR="00FC6E0B" w:rsidRPr="00904A29">
        <w:rPr>
          <w:rStyle w:val="Hyperlink"/>
          <w:color w:val="000000" w:themeColor="text1"/>
        </w:rPr>
        <w:t>https://github.com/hongleir/SpaceFlow</w:t>
      </w:r>
      <w:ins w:id="547" w:author="Honglei Ren" w:date="2022-06-28T12:01:00Z">
        <w:r w:rsidR="00B65855" w:rsidRPr="00904A29">
          <w:rPr>
            <w:color w:val="000000" w:themeColor="text1"/>
          </w:rPr>
          <w:fldChar w:fldCharType="end"/>
        </w:r>
        <w:r w:rsidRPr="00904A29">
          <w:rPr>
            <w:color w:val="000000" w:themeColor="text1"/>
          </w:rPr>
          <w:t>]"</w:t>
        </w:r>
      </w:ins>
      <w:r w:rsidR="00042D83" w:rsidRPr="00904A29">
        <w:rPr>
          <w:color w:val="000000" w:themeColor="text1"/>
        </w:rPr>
        <w:t>.</w:t>
      </w:r>
      <w:ins w:id="548" w:author="Honglei Ren" w:date="2022-06-28T12:02:00Z">
        <w:r w:rsidR="000E20F3" w:rsidRPr="00904A29">
          <w:rPr>
            <w:color w:val="000000" w:themeColor="text1"/>
          </w:rPr>
          <w:t xml:space="preserve"> It is also deposited at </w:t>
        </w:r>
      </w:ins>
      <w:proofErr w:type="spellStart"/>
      <w:ins w:id="549" w:author="Honglei Ren" w:date="2022-06-28T20:34:00Z">
        <w:r w:rsidR="00815E9E" w:rsidRPr="00904A29">
          <w:rPr>
            <w:color w:val="000000" w:themeColor="text1"/>
          </w:rPr>
          <w:t>Zenodo</w:t>
        </w:r>
        <w:proofErr w:type="spellEnd"/>
        <w:r w:rsidR="00815E9E" w:rsidRPr="00904A29">
          <w:rPr>
            <w:color w:val="000000" w:themeColor="text1"/>
          </w:rPr>
          <w:t xml:space="preserve"> </w:t>
        </w:r>
        <w:r w:rsidR="00815E9E" w:rsidRPr="006B382C">
          <w:rPr>
            <w:color w:val="000000" w:themeColor="text1"/>
          </w:rPr>
          <w:t>dataset</w:t>
        </w:r>
        <w:r w:rsidR="00815E9E" w:rsidRPr="00904A29">
          <w:rPr>
            <w:color w:val="000000" w:themeColor="text1"/>
          </w:rPr>
          <w:t xml:space="preserve"> </w:t>
        </w:r>
      </w:ins>
      <w:ins w:id="550" w:author="Honglei Ren" w:date="2022-06-28T12:02:00Z">
        <w:r w:rsidR="000E20F3" w:rsidRPr="00904A29">
          <w:rPr>
            <w:color w:val="000000" w:themeColor="text1"/>
          </w:rPr>
          <w:t>"</w:t>
        </w:r>
      </w:ins>
      <w:ins w:id="551" w:author="Honglei Ren" w:date="2022-06-28T20:35:00Z">
        <w:r w:rsidR="00815E9E" w:rsidRPr="00904A29">
          <w:rPr>
            <w:color w:val="000000" w:themeColor="text1"/>
          </w:rPr>
          <w:t>6668286</w:t>
        </w:r>
      </w:ins>
      <w:ins w:id="552" w:author="Honglei Ren" w:date="2022-06-28T20:36:00Z">
        <w:r w:rsidR="00DB7889">
          <w:rPr>
            <w:color w:val="000000" w:themeColor="text1"/>
          </w:rPr>
          <w:t xml:space="preserve"> </w:t>
        </w:r>
      </w:ins>
      <w:ins w:id="553" w:author="Honglei Ren" w:date="2022-06-28T12:02:00Z">
        <w:r w:rsidR="000E20F3" w:rsidRPr="00904A29">
          <w:rPr>
            <w:color w:val="000000" w:themeColor="text1"/>
          </w:rPr>
          <w:t>[https://doi.org/10.5281/zenodo.6668286]".</w:t>
        </w:r>
      </w:ins>
    </w:p>
    <w:p w14:paraId="5343F366" w14:textId="77777777" w:rsidR="0021735E" w:rsidRPr="00904A29" w:rsidRDefault="0021735E">
      <w:pPr>
        <w:spacing w:line="276" w:lineRule="auto"/>
        <w:rPr>
          <w:color w:val="000000" w:themeColor="text1"/>
        </w:rPr>
      </w:pPr>
      <w:bookmarkStart w:id="554" w:name="_d0hi66ynk7wl" w:colFirst="0" w:colLast="0"/>
      <w:bookmarkEnd w:id="554"/>
      <w:r w:rsidRPr="00904A29">
        <w:rPr>
          <w:color w:val="000000" w:themeColor="text1"/>
        </w:rPr>
        <w:br w:type="page"/>
      </w:r>
    </w:p>
    <w:p w14:paraId="5BAC8639" w14:textId="26EDB08A" w:rsidR="009274E0" w:rsidRPr="00904A29" w:rsidRDefault="00275F8E" w:rsidP="00FE7FE4">
      <w:pPr>
        <w:pStyle w:val="Heading1"/>
        <w:keepNext w:val="0"/>
        <w:keepLines w:val="0"/>
        <w:spacing w:before="240" w:after="160" w:line="360" w:lineRule="auto"/>
        <w:jc w:val="both"/>
        <w:rPr>
          <w:color w:val="000000" w:themeColor="text1"/>
          <w:sz w:val="48"/>
          <w:szCs w:val="48"/>
        </w:rPr>
      </w:pPr>
      <w:r w:rsidRPr="00904A29">
        <w:rPr>
          <w:b/>
          <w:color w:val="000000" w:themeColor="text1"/>
          <w:sz w:val="28"/>
          <w:szCs w:val="28"/>
        </w:rPr>
        <w:lastRenderedPageBreak/>
        <w:t>Reference</w:t>
      </w:r>
    </w:p>
    <w:p w14:paraId="024FABDE" w14:textId="1822B6AE" w:rsidR="00B65855" w:rsidRDefault="002E6448" w:rsidP="008A5078">
      <w:pPr>
        <w:widowControl w:val="0"/>
        <w:pBdr>
          <w:top w:val="nil"/>
          <w:left w:val="nil"/>
          <w:bottom w:val="nil"/>
          <w:right w:val="nil"/>
          <w:between w:val="nil"/>
        </w:pBdr>
        <w:tabs>
          <w:tab w:val="left" w:pos="440"/>
        </w:tabs>
        <w:ind w:left="440" w:hanging="440"/>
        <w:rPr>
          <w:color w:val="000000" w:themeColor="text1"/>
        </w:rPr>
      </w:pPr>
      <w:r w:rsidRPr="00904A29">
        <w:rPr>
          <w:color w:val="000000" w:themeColor="text1"/>
        </w:rPr>
        <w:fldChar w:fldCharType="begin" w:fldLock="1"/>
      </w:r>
      <w:r w:rsidR="00B65855">
        <w:rPr>
          <w:color w:val="000000" w:themeColor="text1"/>
        </w:rPr>
        <w:instrText>ADDIN paperpile_bibliography &lt;pp-bibliography&gt;&lt;first-reference-indices&gt;&lt;formatting&gt;1&lt;/formatting&gt;&lt;space-after&gt;1&lt;/space-after&gt;&lt;/first-reference-indices&gt;&lt;/pp-bibliography&gt; \* MERGEFORMAT</w:instrText>
      </w:r>
      <w:r w:rsidRPr="00904A29">
        <w:rPr>
          <w:color w:val="000000" w:themeColor="text1"/>
        </w:rPr>
        <w:fldChar w:fldCharType="separate"/>
      </w:r>
      <w:r w:rsidR="00B65855">
        <w:rPr>
          <w:color w:val="000000" w:themeColor="text1"/>
        </w:rPr>
        <w:t>1.</w:t>
      </w:r>
      <w:r w:rsidR="00B65855">
        <w:rPr>
          <w:color w:val="000000" w:themeColor="text1"/>
        </w:rPr>
        <w:tab/>
        <w:t xml:space="preserve">Asp, M., Bergenstråhle, J. &amp; Lundeberg, J. Spatially resolved transcriptomes-next generation tools for tissue exploration. </w:t>
      </w:r>
      <w:r w:rsidR="00B65855" w:rsidRPr="00B65855">
        <w:rPr>
          <w:i/>
          <w:color w:val="000000" w:themeColor="text1"/>
        </w:rPr>
        <w:t>Bioessays</w:t>
      </w:r>
      <w:r w:rsidR="00B65855">
        <w:rPr>
          <w:color w:val="000000" w:themeColor="text1"/>
        </w:rPr>
        <w:t xml:space="preserve"> </w:t>
      </w:r>
      <w:r w:rsidR="00B65855" w:rsidRPr="00B65855">
        <w:rPr>
          <w:b/>
          <w:color w:val="000000" w:themeColor="text1"/>
        </w:rPr>
        <w:t>42</w:t>
      </w:r>
      <w:r w:rsidR="00B65855">
        <w:rPr>
          <w:color w:val="000000" w:themeColor="text1"/>
        </w:rPr>
        <w:t>, e1900221 (2020).</w:t>
      </w:r>
    </w:p>
    <w:p w14:paraId="7BA8275B"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w:t>
      </w:r>
      <w:r>
        <w:rPr>
          <w:color w:val="000000" w:themeColor="text1"/>
        </w:rPr>
        <w:tab/>
        <w:t xml:space="preserve">Rao, A., Barkley, D., França, G. S. &amp; Yanai, I. Exploring tissue architecture using spatial transcriptomics. </w:t>
      </w:r>
      <w:r w:rsidRPr="00B65855">
        <w:rPr>
          <w:i/>
          <w:color w:val="000000" w:themeColor="text1"/>
        </w:rPr>
        <w:t>Nature</w:t>
      </w:r>
      <w:r>
        <w:rPr>
          <w:color w:val="000000" w:themeColor="text1"/>
        </w:rPr>
        <w:t xml:space="preserve"> </w:t>
      </w:r>
      <w:r w:rsidRPr="00B65855">
        <w:rPr>
          <w:b/>
          <w:color w:val="000000" w:themeColor="text1"/>
        </w:rPr>
        <w:t>596</w:t>
      </w:r>
      <w:r>
        <w:rPr>
          <w:color w:val="000000" w:themeColor="text1"/>
        </w:rPr>
        <w:t>, 211–220 (2021).</w:t>
      </w:r>
    </w:p>
    <w:p w14:paraId="3CADD353"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w:t>
      </w:r>
      <w:r>
        <w:rPr>
          <w:color w:val="000000" w:themeColor="text1"/>
        </w:rPr>
        <w:tab/>
        <w:t xml:space="preserve">Palla, G., Fischer, D. S., Regev, A. &amp; Theis, F. J. Spatial components of molecular tissue biology. </w:t>
      </w:r>
      <w:r w:rsidRPr="00B65855">
        <w:rPr>
          <w:i/>
          <w:color w:val="000000" w:themeColor="text1"/>
        </w:rPr>
        <w:t>Nat. Biotechnol.</w:t>
      </w:r>
      <w:r>
        <w:rPr>
          <w:color w:val="000000" w:themeColor="text1"/>
        </w:rPr>
        <w:t xml:space="preserve"> 1–11 (2022).</w:t>
      </w:r>
    </w:p>
    <w:p w14:paraId="7D2B2085"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w:t>
      </w:r>
      <w:r>
        <w:rPr>
          <w:color w:val="000000" w:themeColor="text1"/>
        </w:rPr>
        <w:tab/>
        <w:t xml:space="preserve">Chen, K. H., Boettiger, A. N., Moffitt, J. R., Wang, S. &amp; Zhuang, X. RNA imaging. Spatially resolved, highly multiplexed RNA profiling in single cells. </w:t>
      </w:r>
      <w:r w:rsidRPr="00B65855">
        <w:rPr>
          <w:i/>
          <w:color w:val="000000" w:themeColor="text1"/>
        </w:rPr>
        <w:t>Science</w:t>
      </w:r>
      <w:r>
        <w:rPr>
          <w:color w:val="000000" w:themeColor="text1"/>
        </w:rPr>
        <w:t xml:space="preserve"> </w:t>
      </w:r>
      <w:r w:rsidRPr="00B65855">
        <w:rPr>
          <w:b/>
          <w:color w:val="000000" w:themeColor="text1"/>
        </w:rPr>
        <w:t>348</w:t>
      </w:r>
      <w:r>
        <w:rPr>
          <w:color w:val="000000" w:themeColor="text1"/>
        </w:rPr>
        <w:t>, aaa6090 (2015).</w:t>
      </w:r>
    </w:p>
    <w:p w14:paraId="7E4AD507"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w:t>
      </w:r>
      <w:r>
        <w:rPr>
          <w:color w:val="000000" w:themeColor="text1"/>
        </w:rPr>
        <w:tab/>
        <w:t xml:space="preserve">Shah, S., Lubeck, E., Zhou, W. &amp; Cai, L. In situ transcription profiling of single cells reveals spatial organization of cells in the mouse hippocampus. </w:t>
      </w:r>
      <w:r w:rsidRPr="00B65855">
        <w:rPr>
          <w:i/>
          <w:color w:val="000000" w:themeColor="text1"/>
        </w:rPr>
        <w:t>Neuron</w:t>
      </w:r>
      <w:r>
        <w:rPr>
          <w:color w:val="000000" w:themeColor="text1"/>
        </w:rPr>
        <w:t xml:space="preserve"> </w:t>
      </w:r>
      <w:r w:rsidRPr="00B65855">
        <w:rPr>
          <w:b/>
          <w:color w:val="000000" w:themeColor="text1"/>
        </w:rPr>
        <w:t>92</w:t>
      </w:r>
      <w:r>
        <w:rPr>
          <w:color w:val="000000" w:themeColor="text1"/>
        </w:rPr>
        <w:t>, 342–357 (2016).</w:t>
      </w:r>
    </w:p>
    <w:p w14:paraId="57E8ABE3"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w:t>
      </w:r>
      <w:r>
        <w:rPr>
          <w:color w:val="000000" w:themeColor="text1"/>
        </w:rPr>
        <w:tab/>
        <w:t xml:space="preserve">Rodriques, S. G. </w:t>
      </w:r>
      <w:r w:rsidRPr="00B65855">
        <w:rPr>
          <w:i/>
          <w:color w:val="000000" w:themeColor="text1"/>
        </w:rPr>
        <w:t>et al.</w:t>
      </w:r>
      <w:r>
        <w:rPr>
          <w:color w:val="000000" w:themeColor="text1"/>
        </w:rPr>
        <w:t xml:space="preserve"> Slide-seq: A scalable technology for measuring genome-wide expression at high spatial resolution. </w:t>
      </w:r>
      <w:r w:rsidRPr="00B65855">
        <w:rPr>
          <w:i/>
          <w:color w:val="000000" w:themeColor="text1"/>
        </w:rPr>
        <w:t>Science</w:t>
      </w:r>
      <w:r>
        <w:rPr>
          <w:color w:val="000000" w:themeColor="text1"/>
        </w:rPr>
        <w:t xml:space="preserve"> </w:t>
      </w:r>
      <w:r w:rsidRPr="00B65855">
        <w:rPr>
          <w:b/>
          <w:color w:val="000000" w:themeColor="text1"/>
        </w:rPr>
        <w:t>363</w:t>
      </w:r>
      <w:r>
        <w:rPr>
          <w:color w:val="000000" w:themeColor="text1"/>
        </w:rPr>
        <w:t>, 1463–1467 (2019).</w:t>
      </w:r>
    </w:p>
    <w:p w14:paraId="136E713E"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7.</w:t>
      </w:r>
      <w:r>
        <w:rPr>
          <w:color w:val="000000" w:themeColor="text1"/>
        </w:rPr>
        <w:tab/>
        <w:t xml:space="preserve">Chen, A. </w:t>
      </w:r>
      <w:r w:rsidRPr="00B65855">
        <w:rPr>
          <w:i/>
          <w:color w:val="000000" w:themeColor="text1"/>
        </w:rPr>
        <w:t>et al.</w:t>
      </w:r>
      <w:r>
        <w:rPr>
          <w:color w:val="000000" w:themeColor="text1"/>
        </w:rPr>
        <w:t xml:space="preserve"> Spatiotemporal transcriptomic atlas of mouse organogenesis using DNA nanoball patterned arrays. </w:t>
      </w:r>
      <w:r w:rsidRPr="00B65855">
        <w:rPr>
          <w:i/>
          <w:color w:val="000000" w:themeColor="text1"/>
        </w:rPr>
        <w:t>bioRxiv</w:t>
      </w:r>
      <w:r>
        <w:rPr>
          <w:color w:val="000000" w:themeColor="text1"/>
        </w:rPr>
        <w:t xml:space="preserve"> 2021.01.17.427004 (2021) doi:10.1101/2021.01.17.427004.</w:t>
      </w:r>
    </w:p>
    <w:p w14:paraId="22ABD762"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8.</w:t>
      </w:r>
      <w:r>
        <w:rPr>
          <w:color w:val="000000" w:themeColor="text1"/>
        </w:rPr>
        <w:tab/>
        <w:t xml:space="preserve">Vieth, A., Vilanova, A., Lelieveldt, B., Eisemann, E. &amp; Höllt, T. Incorporating texture information into dimensionality reduction for high-dimensional images. </w:t>
      </w:r>
      <w:r w:rsidRPr="00B65855">
        <w:rPr>
          <w:i/>
          <w:color w:val="000000" w:themeColor="text1"/>
        </w:rPr>
        <w:t>arXiv [cs.CV]</w:t>
      </w:r>
      <w:r>
        <w:rPr>
          <w:color w:val="000000" w:themeColor="text1"/>
        </w:rPr>
        <w:t xml:space="preserve"> (2022).</w:t>
      </w:r>
    </w:p>
    <w:p w14:paraId="0971BC5B"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9.</w:t>
      </w:r>
      <w:r>
        <w:rPr>
          <w:color w:val="000000" w:themeColor="text1"/>
        </w:rPr>
        <w:tab/>
        <w:t xml:space="preserve">Cassese, A. </w:t>
      </w:r>
      <w:r w:rsidRPr="00B65855">
        <w:rPr>
          <w:i/>
          <w:color w:val="000000" w:themeColor="text1"/>
        </w:rPr>
        <w:t>et al.</w:t>
      </w:r>
      <w:r>
        <w:rPr>
          <w:color w:val="000000" w:themeColor="text1"/>
        </w:rPr>
        <w:t xml:space="preserve"> Spatial autocorrelation in mass spectrometry imaging. </w:t>
      </w:r>
      <w:r w:rsidRPr="00B65855">
        <w:rPr>
          <w:i/>
          <w:color w:val="000000" w:themeColor="text1"/>
        </w:rPr>
        <w:t>Anal. Chem.</w:t>
      </w:r>
      <w:r>
        <w:rPr>
          <w:color w:val="000000" w:themeColor="text1"/>
        </w:rPr>
        <w:t xml:space="preserve"> </w:t>
      </w:r>
      <w:r w:rsidRPr="00B65855">
        <w:rPr>
          <w:b/>
          <w:color w:val="000000" w:themeColor="text1"/>
        </w:rPr>
        <w:t>88</w:t>
      </w:r>
      <w:r>
        <w:rPr>
          <w:color w:val="000000" w:themeColor="text1"/>
        </w:rPr>
        <w:t>, 5871–5878 (2016).</w:t>
      </w:r>
    </w:p>
    <w:p w14:paraId="3AA46342"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10.</w:t>
      </w:r>
      <w:r>
        <w:rPr>
          <w:color w:val="000000" w:themeColor="text1"/>
        </w:rPr>
        <w:tab/>
        <w:t xml:space="preserve">Abdelmoula, W. M. </w:t>
      </w:r>
      <w:r w:rsidRPr="00B65855">
        <w:rPr>
          <w:i/>
          <w:color w:val="000000" w:themeColor="text1"/>
        </w:rPr>
        <w:t>et al.</w:t>
      </w:r>
      <w:r>
        <w:rPr>
          <w:color w:val="000000" w:themeColor="text1"/>
        </w:rPr>
        <w:t xml:space="preserve"> Data-driven identification of prognostic tumor subpopulations using spatially mapped t-SNE of mass spectrometry imaging data. </w:t>
      </w:r>
      <w:r w:rsidRPr="00B65855">
        <w:rPr>
          <w:i/>
          <w:color w:val="000000" w:themeColor="text1"/>
        </w:rPr>
        <w:t>Proc. Natl. Acad. Sci. U. S. A.</w:t>
      </w:r>
      <w:r>
        <w:rPr>
          <w:color w:val="000000" w:themeColor="text1"/>
        </w:rPr>
        <w:t xml:space="preserve"> </w:t>
      </w:r>
      <w:r w:rsidRPr="00B65855">
        <w:rPr>
          <w:b/>
          <w:color w:val="000000" w:themeColor="text1"/>
        </w:rPr>
        <w:t>113</w:t>
      </w:r>
      <w:r>
        <w:rPr>
          <w:color w:val="000000" w:themeColor="text1"/>
        </w:rPr>
        <w:t>, 12244–12249 (2016).</w:t>
      </w:r>
    </w:p>
    <w:p w14:paraId="2545FF6B"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11.</w:t>
      </w:r>
      <w:r>
        <w:rPr>
          <w:color w:val="000000" w:themeColor="text1"/>
        </w:rPr>
        <w:tab/>
        <w:t xml:space="preserve">Abdelmoula, W. M. </w:t>
      </w:r>
      <w:r w:rsidRPr="00B65855">
        <w:rPr>
          <w:i/>
          <w:color w:val="000000" w:themeColor="text1"/>
        </w:rPr>
        <w:t>et al.</w:t>
      </w:r>
      <w:r>
        <w:rPr>
          <w:color w:val="000000" w:themeColor="text1"/>
        </w:rPr>
        <w:t xml:space="preserve"> massNet: integrated processing and classification of spatially resolved mass spectrometry data using deep learning for rapid tumor delineation. </w:t>
      </w:r>
      <w:r w:rsidRPr="00B65855">
        <w:rPr>
          <w:i/>
          <w:color w:val="000000" w:themeColor="text1"/>
        </w:rPr>
        <w:lastRenderedPageBreak/>
        <w:t>Bioinformatics</w:t>
      </w:r>
      <w:r>
        <w:rPr>
          <w:color w:val="000000" w:themeColor="text1"/>
        </w:rPr>
        <w:t xml:space="preserve"> </w:t>
      </w:r>
      <w:r w:rsidRPr="00B65855">
        <w:rPr>
          <w:b/>
          <w:color w:val="000000" w:themeColor="text1"/>
        </w:rPr>
        <w:t>38</w:t>
      </w:r>
      <w:r>
        <w:rPr>
          <w:color w:val="000000" w:themeColor="text1"/>
        </w:rPr>
        <w:t>, 2015–2021 (2022).</w:t>
      </w:r>
    </w:p>
    <w:p w14:paraId="6C14DAB5"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12.</w:t>
      </w:r>
      <w:r>
        <w:rPr>
          <w:color w:val="000000" w:themeColor="text1"/>
        </w:rPr>
        <w:tab/>
        <w:t xml:space="preserve">Zhang, W. </w:t>
      </w:r>
      <w:r w:rsidRPr="00B65855">
        <w:rPr>
          <w:i/>
          <w:color w:val="000000" w:themeColor="text1"/>
        </w:rPr>
        <w:t>et al.</w:t>
      </w:r>
      <w:r>
        <w:rPr>
          <w:color w:val="000000" w:themeColor="text1"/>
        </w:rPr>
        <w:t xml:space="preserve"> Spatially aware clustering of ion images in mass spectrometry imaging data using deep learning. </w:t>
      </w:r>
      <w:r w:rsidRPr="00B65855">
        <w:rPr>
          <w:i/>
          <w:color w:val="000000" w:themeColor="text1"/>
        </w:rPr>
        <w:t>Anal. Bioanal. Chem.</w:t>
      </w:r>
      <w:r>
        <w:rPr>
          <w:color w:val="000000" w:themeColor="text1"/>
        </w:rPr>
        <w:t xml:space="preserve"> </w:t>
      </w:r>
      <w:r w:rsidRPr="00B65855">
        <w:rPr>
          <w:b/>
          <w:color w:val="000000" w:themeColor="text1"/>
        </w:rPr>
        <w:t>413</w:t>
      </w:r>
      <w:r>
        <w:rPr>
          <w:color w:val="000000" w:themeColor="text1"/>
        </w:rPr>
        <w:t>, 2803–2819 (2021).</w:t>
      </w:r>
    </w:p>
    <w:p w14:paraId="606FD5CC"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13.</w:t>
      </w:r>
      <w:r>
        <w:rPr>
          <w:color w:val="000000" w:themeColor="text1"/>
        </w:rPr>
        <w:tab/>
        <w:t xml:space="preserve">Bohland, J. W. </w:t>
      </w:r>
      <w:r w:rsidRPr="00B65855">
        <w:rPr>
          <w:i/>
          <w:color w:val="000000" w:themeColor="text1"/>
        </w:rPr>
        <w:t>et al.</w:t>
      </w:r>
      <w:r>
        <w:rPr>
          <w:color w:val="000000" w:themeColor="text1"/>
        </w:rPr>
        <w:t xml:space="preserve"> Clustering of spatial gene expression patterns in the mouse brain and comparison with classical neuroanatomy. </w:t>
      </w:r>
      <w:r w:rsidRPr="00B65855">
        <w:rPr>
          <w:i/>
          <w:color w:val="000000" w:themeColor="text1"/>
        </w:rPr>
        <w:t>Methods</w:t>
      </w:r>
      <w:r>
        <w:rPr>
          <w:color w:val="000000" w:themeColor="text1"/>
        </w:rPr>
        <w:t xml:space="preserve"> </w:t>
      </w:r>
      <w:r w:rsidRPr="00B65855">
        <w:rPr>
          <w:b/>
          <w:color w:val="000000" w:themeColor="text1"/>
        </w:rPr>
        <w:t>50</w:t>
      </w:r>
      <w:r>
        <w:rPr>
          <w:color w:val="000000" w:themeColor="text1"/>
        </w:rPr>
        <w:t>, 105–112 (2010).</w:t>
      </w:r>
    </w:p>
    <w:p w14:paraId="01BCBA98"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14.</w:t>
      </w:r>
      <w:r>
        <w:rPr>
          <w:color w:val="000000" w:themeColor="text1"/>
        </w:rPr>
        <w:tab/>
        <w:t xml:space="preserve">Huisman, S. M. H. </w:t>
      </w:r>
      <w:r w:rsidRPr="00B65855">
        <w:rPr>
          <w:i/>
          <w:color w:val="000000" w:themeColor="text1"/>
        </w:rPr>
        <w:t>et al.</w:t>
      </w:r>
      <w:r>
        <w:rPr>
          <w:color w:val="000000" w:themeColor="text1"/>
        </w:rPr>
        <w:t xml:space="preserve"> BrainScope: interactive visual exploration of the spatial and temporal human brain transcriptome. </w:t>
      </w:r>
      <w:r w:rsidRPr="00B65855">
        <w:rPr>
          <w:i/>
          <w:color w:val="000000" w:themeColor="text1"/>
        </w:rPr>
        <w:t>Nucleic Acids Res.</w:t>
      </w:r>
      <w:r>
        <w:rPr>
          <w:color w:val="000000" w:themeColor="text1"/>
        </w:rPr>
        <w:t xml:space="preserve"> gkx046 (2017).</w:t>
      </w:r>
    </w:p>
    <w:p w14:paraId="32FA6219"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15.</w:t>
      </w:r>
      <w:r>
        <w:rPr>
          <w:color w:val="000000" w:themeColor="text1"/>
        </w:rPr>
        <w:tab/>
        <w:t xml:space="preserve">Svensson, V., Teichmann, S. A. &amp; Stegle, O. SpatialDE: identification of spatially variable genes. </w:t>
      </w:r>
      <w:r w:rsidRPr="00B65855">
        <w:rPr>
          <w:i/>
          <w:color w:val="000000" w:themeColor="text1"/>
        </w:rPr>
        <w:t>Nat. Methods</w:t>
      </w:r>
      <w:r>
        <w:rPr>
          <w:color w:val="000000" w:themeColor="text1"/>
        </w:rPr>
        <w:t xml:space="preserve"> </w:t>
      </w:r>
      <w:r w:rsidRPr="00B65855">
        <w:rPr>
          <w:b/>
          <w:color w:val="000000" w:themeColor="text1"/>
        </w:rPr>
        <w:t>15</w:t>
      </w:r>
      <w:r>
        <w:rPr>
          <w:color w:val="000000" w:themeColor="text1"/>
        </w:rPr>
        <w:t>, 343–346 (2018).</w:t>
      </w:r>
    </w:p>
    <w:p w14:paraId="3EF7CC50"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16.</w:t>
      </w:r>
      <w:r>
        <w:rPr>
          <w:color w:val="000000" w:themeColor="text1"/>
        </w:rPr>
        <w:tab/>
        <w:t xml:space="preserve">Edsgärd, D., Johnsson, P. &amp; Sandberg, R. Identification of spatial expression trends in single-cell gene expression data. </w:t>
      </w:r>
      <w:r w:rsidRPr="00B65855">
        <w:rPr>
          <w:i/>
          <w:color w:val="000000" w:themeColor="text1"/>
        </w:rPr>
        <w:t>Nat. Methods</w:t>
      </w:r>
      <w:r>
        <w:rPr>
          <w:color w:val="000000" w:themeColor="text1"/>
        </w:rPr>
        <w:t xml:space="preserve"> </w:t>
      </w:r>
      <w:r w:rsidRPr="00B65855">
        <w:rPr>
          <w:b/>
          <w:color w:val="000000" w:themeColor="text1"/>
        </w:rPr>
        <w:t>15</w:t>
      </w:r>
      <w:r>
        <w:rPr>
          <w:color w:val="000000" w:themeColor="text1"/>
        </w:rPr>
        <w:t>, 339–342 (2018).</w:t>
      </w:r>
    </w:p>
    <w:p w14:paraId="385B22A5"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17.</w:t>
      </w:r>
      <w:r>
        <w:rPr>
          <w:color w:val="000000" w:themeColor="text1"/>
        </w:rPr>
        <w:tab/>
        <w:t xml:space="preserve">Walker, B. L., Cang, Z., Ren, H., Bourgain-Chang, E. &amp; Nie, Q. Deciphering tissue structure and function using spatial transcriptomics. </w:t>
      </w:r>
      <w:r w:rsidRPr="00B65855">
        <w:rPr>
          <w:i/>
          <w:color w:val="000000" w:themeColor="text1"/>
        </w:rPr>
        <w:t>Commun. Biol.</w:t>
      </w:r>
      <w:r>
        <w:rPr>
          <w:color w:val="000000" w:themeColor="text1"/>
        </w:rPr>
        <w:t xml:space="preserve"> </w:t>
      </w:r>
      <w:r w:rsidRPr="00B65855">
        <w:rPr>
          <w:b/>
          <w:color w:val="000000" w:themeColor="text1"/>
        </w:rPr>
        <w:t>5</w:t>
      </w:r>
      <w:r>
        <w:rPr>
          <w:color w:val="000000" w:themeColor="text1"/>
        </w:rPr>
        <w:t>, 1–10 (2022).</w:t>
      </w:r>
    </w:p>
    <w:p w14:paraId="53AFAA75"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18.</w:t>
      </w:r>
      <w:r>
        <w:rPr>
          <w:color w:val="000000" w:themeColor="text1"/>
        </w:rPr>
        <w:tab/>
        <w:t xml:space="preserve">Dries, R. </w:t>
      </w:r>
      <w:r w:rsidRPr="00B65855">
        <w:rPr>
          <w:i/>
          <w:color w:val="000000" w:themeColor="text1"/>
        </w:rPr>
        <w:t>et al.</w:t>
      </w:r>
      <w:r>
        <w:rPr>
          <w:color w:val="000000" w:themeColor="text1"/>
        </w:rPr>
        <w:t xml:space="preserve"> Giotto: a toolbox for integrative analysis and visualization of spatial expression data. </w:t>
      </w:r>
      <w:r w:rsidRPr="00B65855">
        <w:rPr>
          <w:i/>
          <w:color w:val="000000" w:themeColor="text1"/>
        </w:rPr>
        <w:t>Genome Biol.</w:t>
      </w:r>
      <w:r>
        <w:rPr>
          <w:color w:val="000000" w:themeColor="text1"/>
        </w:rPr>
        <w:t xml:space="preserve"> </w:t>
      </w:r>
      <w:r w:rsidRPr="00B65855">
        <w:rPr>
          <w:b/>
          <w:color w:val="000000" w:themeColor="text1"/>
        </w:rPr>
        <w:t>22</w:t>
      </w:r>
      <w:r>
        <w:rPr>
          <w:color w:val="000000" w:themeColor="text1"/>
        </w:rPr>
        <w:t>, 78 (2021).</w:t>
      </w:r>
    </w:p>
    <w:p w14:paraId="347CC5DD"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19.</w:t>
      </w:r>
      <w:r>
        <w:rPr>
          <w:color w:val="000000" w:themeColor="text1"/>
        </w:rPr>
        <w:tab/>
        <w:t xml:space="preserve">Zhao, E. </w:t>
      </w:r>
      <w:r w:rsidRPr="00B65855">
        <w:rPr>
          <w:i/>
          <w:color w:val="000000" w:themeColor="text1"/>
        </w:rPr>
        <w:t>et al.</w:t>
      </w:r>
      <w:r>
        <w:rPr>
          <w:color w:val="000000" w:themeColor="text1"/>
        </w:rPr>
        <w:t xml:space="preserve"> Spatial transcriptomics at subspot resolution with BayesSpace. </w:t>
      </w:r>
      <w:r w:rsidRPr="00B65855">
        <w:rPr>
          <w:i/>
          <w:color w:val="000000" w:themeColor="text1"/>
        </w:rPr>
        <w:t>Nat. Biotechnol.</w:t>
      </w:r>
      <w:r>
        <w:rPr>
          <w:color w:val="000000" w:themeColor="text1"/>
        </w:rPr>
        <w:t xml:space="preserve"> </w:t>
      </w:r>
      <w:r w:rsidRPr="00B65855">
        <w:rPr>
          <w:b/>
          <w:color w:val="000000" w:themeColor="text1"/>
        </w:rPr>
        <w:t>39</w:t>
      </w:r>
      <w:r>
        <w:rPr>
          <w:color w:val="000000" w:themeColor="text1"/>
        </w:rPr>
        <w:t>, 1375–1384 (2021).</w:t>
      </w:r>
    </w:p>
    <w:p w14:paraId="63D3058F"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20.</w:t>
      </w:r>
      <w:r>
        <w:rPr>
          <w:color w:val="000000" w:themeColor="text1"/>
        </w:rPr>
        <w:tab/>
        <w:t xml:space="preserve">Yang, Y. </w:t>
      </w:r>
      <w:r w:rsidRPr="00B65855">
        <w:rPr>
          <w:i/>
          <w:color w:val="000000" w:themeColor="text1"/>
        </w:rPr>
        <w:t>et al.</w:t>
      </w:r>
      <w:r>
        <w:rPr>
          <w:color w:val="000000" w:themeColor="text1"/>
        </w:rPr>
        <w:t xml:space="preserve"> SC-MEB: spatial clustering with hidden Markov random field using empirical Bayes. </w:t>
      </w:r>
      <w:r w:rsidRPr="00B65855">
        <w:rPr>
          <w:i/>
          <w:color w:val="000000" w:themeColor="text1"/>
        </w:rPr>
        <w:t>Brief. Bioinform.</w:t>
      </w:r>
      <w:r>
        <w:rPr>
          <w:color w:val="000000" w:themeColor="text1"/>
        </w:rPr>
        <w:t xml:space="preserve"> </w:t>
      </w:r>
      <w:r w:rsidRPr="00B65855">
        <w:rPr>
          <w:b/>
          <w:color w:val="000000" w:themeColor="text1"/>
        </w:rPr>
        <w:t>23</w:t>
      </w:r>
      <w:r>
        <w:rPr>
          <w:color w:val="000000" w:themeColor="text1"/>
        </w:rPr>
        <w:t>, (2022).</w:t>
      </w:r>
    </w:p>
    <w:p w14:paraId="7029B93E"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21.</w:t>
      </w:r>
      <w:r>
        <w:rPr>
          <w:color w:val="000000" w:themeColor="text1"/>
        </w:rPr>
        <w:tab/>
        <w:t xml:space="preserve">Pham, D. </w:t>
      </w:r>
      <w:r w:rsidRPr="00B65855">
        <w:rPr>
          <w:i/>
          <w:color w:val="000000" w:themeColor="text1"/>
        </w:rPr>
        <w:t>et al.</w:t>
      </w:r>
      <w:r>
        <w:rPr>
          <w:color w:val="000000" w:themeColor="text1"/>
        </w:rPr>
        <w:t xml:space="preserve"> stLearn: integrating spatial location, tissue morphology and gene expression to find cell types, cell-cell interactions and spatial trajectories within undissociated tissues. </w:t>
      </w:r>
      <w:r w:rsidRPr="00B65855">
        <w:rPr>
          <w:i/>
          <w:color w:val="000000" w:themeColor="text1"/>
        </w:rPr>
        <w:t>bioRxiv</w:t>
      </w:r>
      <w:r>
        <w:rPr>
          <w:color w:val="000000" w:themeColor="text1"/>
        </w:rPr>
        <w:t xml:space="preserve"> 2020.05.31.125658 (2020) doi:10.1101/2020.05.31.125658.</w:t>
      </w:r>
    </w:p>
    <w:p w14:paraId="061CD956"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22.</w:t>
      </w:r>
      <w:r>
        <w:rPr>
          <w:color w:val="000000" w:themeColor="text1"/>
        </w:rPr>
        <w:tab/>
        <w:t xml:space="preserve">Moehlin, J., Mollet, B., Colombo, B. M. &amp; Mendoza-Parra, M. A. Inferring biologically relevant molecular tissue substructures by agglomerative clustering of digitized spatial transcriptomes with multilayer. </w:t>
      </w:r>
      <w:r w:rsidRPr="00B65855">
        <w:rPr>
          <w:i/>
          <w:color w:val="000000" w:themeColor="text1"/>
        </w:rPr>
        <w:t>Cell Syst.</w:t>
      </w:r>
      <w:r>
        <w:rPr>
          <w:color w:val="000000" w:themeColor="text1"/>
        </w:rPr>
        <w:t xml:space="preserve"> </w:t>
      </w:r>
      <w:r w:rsidRPr="00B65855">
        <w:rPr>
          <w:b/>
          <w:color w:val="000000" w:themeColor="text1"/>
        </w:rPr>
        <w:t>12</w:t>
      </w:r>
      <w:r>
        <w:rPr>
          <w:color w:val="000000" w:themeColor="text1"/>
        </w:rPr>
        <w:t>, 694-705.e3 (2021).</w:t>
      </w:r>
    </w:p>
    <w:p w14:paraId="5A84531F"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23.</w:t>
      </w:r>
      <w:r>
        <w:rPr>
          <w:color w:val="000000" w:themeColor="text1"/>
        </w:rPr>
        <w:tab/>
        <w:t xml:space="preserve">Miller, B. F., Bambah-Mukku, D., Dulac, C., Zhuang, X. &amp; Fan, J. Characterizing spatial </w:t>
      </w:r>
      <w:r>
        <w:rPr>
          <w:color w:val="000000" w:themeColor="text1"/>
        </w:rPr>
        <w:lastRenderedPageBreak/>
        <w:t xml:space="preserve">gene expression heterogeneity in spatially resolved single-cell transcriptomic data with nonuniform cellular densities. </w:t>
      </w:r>
      <w:r w:rsidRPr="00B65855">
        <w:rPr>
          <w:i/>
          <w:color w:val="000000" w:themeColor="text1"/>
        </w:rPr>
        <w:t>Genome Res.</w:t>
      </w:r>
      <w:r>
        <w:rPr>
          <w:color w:val="000000" w:themeColor="text1"/>
        </w:rPr>
        <w:t xml:space="preserve"> </w:t>
      </w:r>
      <w:r w:rsidRPr="00B65855">
        <w:rPr>
          <w:b/>
          <w:color w:val="000000" w:themeColor="text1"/>
        </w:rPr>
        <w:t>31</w:t>
      </w:r>
      <w:r>
        <w:rPr>
          <w:color w:val="000000" w:themeColor="text1"/>
        </w:rPr>
        <w:t>, 1843–1855 (2021).</w:t>
      </w:r>
    </w:p>
    <w:p w14:paraId="25289A27"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24.</w:t>
      </w:r>
      <w:r>
        <w:rPr>
          <w:color w:val="000000" w:themeColor="text1"/>
        </w:rPr>
        <w:tab/>
        <w:t xml:space="preserve">Hu, J. </w:t>
      </w:r>
      <w:r w:rsidRPr="00B65855">
        <w:rPr>
          <w:i/>
          <w:color w:val="000000" w:themeColor="text1"/>
        </w:rPr>
        <w:t>et al.</w:t>
      </w:r>
      <w:r>
        <w:rPr>
          <w:color w:val="000000" w:themeColor="text1"/>
        </w:rPr>
        <w:t xml:space="preserve"> SpaGCN: Integrating gene expression, spatial location and histology to identify spatial domains and spatially variable genes by graph convolutional network. </w:t>
      </w:r>
      <w:r w:rsidRPr="00B65855">
        <w:rPr>
          <w:i/>
          <w:color w:val="000000" w:themeColor="text1"/>
        </w:rPr>
        <w:t>Nat. Methods</w:t>
      </w:r>
      <w:r>
        <w:rPr>
          <w:color w:val="000000" w:themeColor="text1"/>
        </w:rPr>
        <w:t xml:space="preserve"> </w:t>
      </w:r>
      <w:r w:rsidRPr="00B65855">
        <w:rPr>
          <w:b/>
          <w:color w:val="000000" w:themeColor="text1"/>
        </w:rPr>
        <w:t>18</w:t>
      </w:r>
      <w:r>
        <w:rPr>
          <w:color w:val="000000" w:themeColor="text1"/>
        </w:rPr>
        <w:t>, 1342–1351 (2021).</w:t>
      </w:r>
    </w:p>
    <w:p w14:paraId="3EFCEA44"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25.</w:t>
      </w:r>
      <w:r>
        <w:rPr>
          <w:color w:val="000000" w:themeColor="text1"/>
        </w:rPr>
        <w:tab/>
        <w:t xml:space="preserve">Fu, H. </w:t>
      </w:r>
      <w:r w:rsidRPr="00B65855">
        <w:rPr>
          <w:i/>
          <w:color w:val="000000" w:themeColor="text1"/>
        </w:rPr>
        <w:t>et al.</w:t>
      </w:r>
      <w:r>
        <w:rPr>
          <w:color w:val="000000" w:themeColor="text1"/>
        </w:rPr>
        <w:t xml:space="preserve"> Unsupervised Spatially Embedded Deep Representation of Spatial Transcriptomics. </w:t>
      </w:r>
      <w:r w:rsidRPr="00B65855">
        <w:rPr>
          <w:i/>
          <w:color w:val="000000" w:themeColor="text1"/>
        </w:rPr>
        <w:t>bioRxiv</w:t>
      </w:r>
      <w:r>
        <w:rPr>
          <w:color w:val="000000" w:themeColor="text1"/>
        </w:rPr>
        <w:t xml:space="preserve"> 2021.06.15.448542 (2021) doi:10.1101/2021.06.15.448542.</w:t>
      </w:r>
    </w:p>
    <w:p w14:paraId="65B992EC"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26.</w:t>
      </w:r>
      <w:r>
        <w:rPr>
          <w:color w:val="000000" w:themeColor="text1"/>
        </w:rPr>
        <w:tab/>
        <w:t xml:space="preserve">Cang, Z., Ning, X., Nie, A., Xu, M. &amp; Zhang, J. Scan-IT: Domain segmentation of spatial transcriptomics images by graph neural network. in </w:t>
      </w:r>
      <w:r w:rsidRPr="00B65855">
        <w:rPr>
          <w:i/>
          <w:color w:val="000000" w:themeColor="text1"/>
        </w:rPr>
        <w:t>British Machine Vision Conference</w:t>
      </w:r>
      <w:r>
        <w:rPr>
          <w:color w:val="000000" w:themeColor="text1"/>
        </w:rPr>
        <w:t xml:space="preserve"> (2021).</w:t>
      </w:r>
    </w:p>
    <w:p w14:paraId="2A6C70CA"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27.</w:t>
      </w:r>
      <w:r>
        <w:rPr>
          <w:color w:val="000000" w:themeColor="text1"/>
        </w:rPr>
        <w:tab/>
        <w:t xml:space="preserve">Zuo, C. </w:t>
      </w:r>
      <w:r w:rsidRPr="00B65855">
        <w:rPr>
          <w:i/>
          <w:color w:val="000000" w:themeColor="text1"/>
        </w:rPr>
        <w:t>et al.</w:t>
      </w:r>
      <w:r>
        <w:rPr>
          <w:color w:val="000000" w:themeColor="text1"/>
        </w:rPr>
        <w:t xml:space="preserve"> Elucidating tumor heterogeneity from spatially resolved transcriptomics data by multi-view graph collaborative learning. </w:t>
      </w:r>
      <w:r w:rsidRPr="00B65855">
        <w:rPr>
          <w:i/>
          <w:color w:val="000000" w:themeColor="text1"/>
        </w:rPr>
        <w:t>Research Square</w:t>
      </w:r>
      <w:r>
        <w:rPr>
          <w:color w:val="000000" w:themeColor="text1"/>
        </w:rPr>
        <w:t xml:space="preserve"> (2022) doi:10.21203/rs.3.rs-1287670/v1.</w:t>
      </w:r>
    </w:p>
    <w:p w14:paraId="1B7C4302"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28.</w:t>
      </w:r>
      <w:r>
        <w:rPr>
          <w:color w:val="000000" w:themeColor="text1"/>
        </w:rPr>
        <w:tab/>
        <w:t xml:space="preserve">Dong, K. &amp; Zhang, S. Deciphering spatial domains from spatially resolved transcriptomics with adaptive graph attention auto-encoder. </w:t>
      </w:r>
      <w:r w:rsidRPr="00B65855">
        <w:rPr>
          <w:i/>
          <w:color w:val="000000" w:themeColor="text1"/>
        </w:rPr>
        <w:t>bioRxiv</w:t>
      </w:r>
      <w:r>
        <w:rPr>
          <w:color w:val="000000" w:themeColor="text1"/>
        </w:rPr>
        <w:t xml:space="preserve"> 2021.08.21.457240 (2021) doi:10.1101/2021.08.21.457240.</w:t>
      </w:r>
    </w:p>
    <w:p w14:paraId="1A20EE88"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29.</w:t>
      </w:r>
      <w:r>
        <w:rPr>
          <w:color w:val="000000" w:themeColor="text1"/>
        </w:rPr>
        <w:tab/>
        <w:t xml:space="preserve">Chang, Y. </w:t>
      </w:r>
      <w:r w:rsidRPr="00B65855">
        <w:rPr>
          <w:i/>
          <w:color w:val="000000" w:themeColor="text1"/>
        </w:rPr>
        <w:t>et al.</w:t>
      </w:r>
      <w:r>
        <w:rPr>
          <w:color w:val="000000" w:themeColor="text1"/>
        </w:rPr>
        <w:t xml:space="preserve"> Define and visualize pathological architectures of human tissues from spatially resolved transcriptomics using deep learning. </w:t>
      </w:r>
      <w:r w:rsidRPr="00B65855">
        <w:rPr>
          <w:i/>
          <w:color w:val="000000" w:themeColor="text1"/>
        </w:rPr>
        <w:t>bioRxiv</w:t>
      </w:r>
      <w:r>
        <w:rPr>
          <w:color w:val="000000" w:themeColor="text1"/>
        </w:rPr>
        <w:t xml:space="preserve"> 2021.07.08.451210 (2021) doi:10.1101/2021.07.08.451210.</w:t>
      </w:r>
    </w:p>
    <w:p w14:paraId="46C6FA3C"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30.</w:t>
      </w:r>
      <w:r>
        <w:rPr>
          <w:color w:val="000000" w:themeColor="text1"/>
        </w:rPr>
        <w:tab/>
        <w:t xml:space="preserve">Mantri, M. </w:t>
      </w:r>
      <w:r w:rsidRPr="00B65855">
        <w:rPr>
          <w:i/>
          <w:color w:val="000000" w:themeColor="text1"/>
        </w:rPr>
        <w:t>et al.</w:t>
      </w:r>
      <w:r>
        <w:rPr>
          <w:color w:val="000000" w:themeColor="text1"/>
        </w:rPr>
        <w:t xml:space="preserve"> Spatiotemporal single-cell RNA sequencing of developing chicken hearts identifies interplay between cellular differentiation and morphogenesis. </w:t>
      </w:r>
      <w:r w:rsidRPr="00B65855">
        <w:rPr>
          <w:i/>
          <w:color w:val="000000" w:themeColor="text1"/>
        </w:rPr>
        <w:t>Nat. Commun.</w:t>
      </w:r>
      <w:r>
        <w:rPr>
          <w:color w:val="000000" w:themeColor="text1"/>
        </w:rPr>
        <w:t xml:space="preserve"> </w:t>
      </w:r>
      <w:r w:rsidRPr="00B65855">
        <w:rPr>
          <w:b/>
          <w:color w:val="000000" w:themeColor="text1"/>
        </w:rPr>
        <w:t>12</w:t>
      </w:r>
      <w:r>
        <w:rPr>
          <w:color w:val="000000" w:themeColor="text1"/>
        </w:rPr>
        <w:t>, 1771 (2021).</w:t>
      </w:r>
    </w:p>
    <w:p w14:paraId="2C9ABC5D"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31.</w:t>
      </w:r>
      <w:r>
        <w:rPr>
          <w:color w:val="000000" w:themeColor="text1"/>
        </w:rPr>
        <w:tab/>
        <w:t xml:space="preserve">Misra, A. </w:t>
      </w:r>
      <w:r w:rsidRPr="00B65855">
        <w:rPr>
          <w:i/>
          <w:color w:val="000000" w:themeColor="text1"/>
        </w:rPr>
        <w:t>et al.</w:t>
      </w:r>
      <w:r>
        <w:rPr>
          <w:color w:val="000000" w:themeColor="text1"/>
        </w:rPr>
        <w:t xml:space="preserve"> Characterizing neonatal heart maturation, regeneration, and scar resolution using spatial transcriptomics. </w:t>
      </w:r>
      <w:r w:rsidRPr="00B65855">
        <w:rPr>
          <w:i/>
          <w:color w:val="000000" w:themeColor="text1"/>
        </w:rPr>
        <w:t>J. Cardiovasc. Dev. Dis.</w:t>
      </w:r>
      <w:r>
        <w:rPr>
          <w:color w:val="000000" w:themeColor="text1"/>
        </w:rPr>
        <w:t xml:space="preserve"> </w:t>
      </w:r>
      <w:r w:rsidRPr="00B65855">
        <w:rPr>
          <w:b/>
          <w:color w:val="000000" w:themeColor="text1"/>
        </w:rPr>
        <w:t>9</w:t>
      </w:r>
      <w:r>
        <w:rPr>
          <w:color w:val="000000" w:themeColor="text1"/>
        </w:rPr>
        <w:t>, 1 (2021).</w:t>
      </w:r>
    </w:p>
    <w:p w14:paraId="3EC33FF3"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32.</w:t>
      </w:r>
      <w:r>
        <w:rPr>
          <w:color w:val="000000" w:themeColor="text1"/>
        </w:rPr>
        <w:tab/>
        <w:t xml:space="preserve">Haghverdi, L., Büttner, M., Wolf, F. A., Buettner, F. &amp; Theis, F. J. Diffusion pseudotime robustly reconstructs lineage branching. </w:t>
      </w:r>
      <w:r w:rsidRPr="00B65855">
        <w:rPr>
          <w:i/>
          <w:color w:val="000000" w:themeColor="text1"/>
        </w:rPr>
        <w:t>Nat. Methods</w:t>
      </w:r>
      <w:r>
        <w:rPr>
          <w:color w:val="000000" w:themeColor="text1"/>
        </w:rPr>
        <w:t xml:space="preserve"> </w:t>
      </w:r>
      <w:r w:rsidRPr="00B65855">
        <w:rPr>
          <w:b/>
          <w:color w:val="000000" w:themeColor="text1"/>
        </w:rPr>
        <w:t>13</w:t>
      </w:r>
      <w:r>
        <w:rPr>
          <w:color w:val="000000" w:themeColor="text1"/>
        </w:rPr>
        <w:t>, 845–848 (2016).</w:t>
      </w:r>
    </w:p>
    <w:p w14:paraId="3A96734B"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lastRenderedPageBreak/>
        <w:t>33.</w:t>
      </w:r>
      <w:r>
        <w:rPr>
          <w:color w:val="000000" w:themeColor="text1"/>
        </w:rPr>
        <w:tab/>
        <w:t xml:space="preserve">van Unen, V. </w:t>
      </w:r>
      <w:r w:rsidRPr="00B65855">
        <w:rPr>
          <w:i/>
          <w:color w:val="000000" w:themeColor="text1"/>
        </w:rPr>
        <w:t>et al.</w:t>
      </w:r>
      <w:r>
        <w:rPr>
          <w:color w:val="000000" w:themeColor="text1"/>
        </w:rPr>
        <w:t xml:space="preserve"> Visual analysis of mass cytometry data by hierarchical stochastic neighbour embedding reveals rare cell types. </w:t>
      </w:r>
      <w:r w:rsidRPr="00B65855">
        <w:rPr>
          <w:i/>
          <w:color w:val="000000" w:themeColor="text1"/>
        </w:rPr>
        <w:t>Nat. Commun.</w:t>
      </w:r>
      <w:r>
        <w:rPr>
          <w:color w:val="000000" w:themeColor="text1"/>
        </w:rPr>
        <w:t xml:space="preserve"> </w:t>
      </w:r>
      <w:r w:rsidRPr="00B65855">
        <w:rPr>
          <w:b/>
          <w:color w:val="000000" w:themeColor="text1"/>
        </w:rPr>
        <w:t>8</w:t>
      </w:r>
      <w:r>
        <w:rPr>
          <w:color w:val="000000" w:themeColor="text1"/>
        </w:rPr>
        <w:t>, 1740 (2017).</w:t>
      </w:r>
    </w:p>
    <w:p w14:paraId="7FF027CD"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34.</w:t>
      </w:r>
      <w:r>
        <w:rPr>
          <w:color w:val="000000" w:themeColor="text1"/>
        </w:rPr>
        <w:tab/>
        <w:t xml:space="preserve">Marcílio-Jr, W. E., Eler, D. M., Paulovich, F. V. &amp; Martins, R. M. HUMAP: Hierarchical Uniform Manifold Approximation and Projection. </w:t>
      </w:r>
      <w:r w:rsidRPr="00B65855">
        <w:rPr>
          <w:i/>
          <w:color w:val="000000" w:themeColor="text1"/>
        </w:rPr>
        <w:t>arXiv [cs.LG]</w:t>
      </w:r>
      <w:r>
        <w:rPr>
          <w:color w:val="000000" w:themeColor="text1"/>
        </w:rPr>
        <w:t xml:space="preserve"> (2021).</w:t>
      </w:r>
    </w:p>
    <w:p w14:paraId="52364436"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35.</w:t>
      </w:r>
      <w:r>
        <w:rPr>
          <w:color w:val="000000" w:themeColor="text1"/>
        </w:rPr>
        <w:tab/>
        <w:t xml:space="preserve">Pezzotti, N. </w:t>
      </w:r>
      <w:r w:rsidRPr="00B65855">
        <w:rPr>
          <w:i/>
          <w:color w:val="000000" w:themeColor="text1"/>
        </w:rPr>
        <w:t>et al.</w:t>
      </w:r>
      <w:r>
        <w:rPr>
          <w:color w:val="000000" w:themeColor="text1"/>
        </w:rPr>
        <w:t xml:space="preserve"> Multiscale visualization and exploration of large bipartite graphs. </w:t>
      </w:r>
      <w:r w:rsidRPr="00B65855">
        <w:rPr>
          <w:i/>
          <w:color w:val="000000" w:themeColor="text1"/>
        </w:rPr>
        <w:t>Comput. Graph. Forum</w:t>
      </w:r>
      <w:r>
        <w:rPr>
          <w:color w:val="000000" w:themeColor="text1"/>
        </w:rPr>
        <w:t xml:space="preserve"> </w:t>
      </w:r>
      <w:r w:rsidRPr="00B65855">
        <w:rPr>
          <w:b/>
          <w:color w:val="000000" w:themeColor="text1"/>
        </w:rPr>
        <w:t>37</w:t>
      </w:r>
      <w:r>
        <w:rPr>
          <w:color w:val="000000" w:themeColor="text1"/>
        </w:rPr>
        <w:t>, 549–560 (2018).</w:t>
      </w:r>
    </w:p>
    <w:p w14:paraId="5FD5FD28"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36.</w:t>
      </w:r>
      <w:r>
        <w:rPr>
          <w:color w:val="000000" w:themeColor="text1"/>
        </w:rPr>
        <w:tab/>
        <w:t xml:space="preserve">Perozzi, B., Al-Rfou, R. &amp; Skiena, S. DeepWalk. in </w:t>
      </w:r>
      <w:r w:rsidRPr="00B65855">
        <w:rPr>
          <w:i/>
          <w:color w:val="000000" w:themeColor="text1"/>
        </w:rPr>
        <w:t>Proceedings of the 20th ACM SIGKDD international conference on Knowledge discovery and data mining - KDD ’14</w:t>
      </w:r>
      <w:r>
        <w:rPr>
          <w:color w:val="000000" w:themeColor="text1"/>
        </w:rPr>
        <w:t xml:space="preserve"> (ACM Press, 2014). doi:10.1145/2623330.2623732.</w:t>
      </w:r>
    </w:p>
    <w:p w14:paraId="4F61EE86"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37.</w:t>
      </w:r>
      <w:r>
        <w:rPr>
          <w:color w:val="000000" w:themeColor="text1"/>
        </w:rPr>
        <w:tab/>
        <w:t xml:space="preserve">Kipf, T. N. &amp; Welling, M. Variational Graph Auto-Encoders. </w:t>
      </w:r>
      <w:r w:rsidRPr="00B65855">
        <w:rPr>
          <w:i/>
          <w:color w:val="000000" w:themeColor="text1"/>
        </w:rPr>
        <w:t>arXiv [stat.ML]</w:t>
      </w:r>
      <w:r>
        <w:rPr>
          <w:color w:val="000000" w:themeColor="text1"/>
        </w:rPr>
        <w:t xml:space="preserve"> (2016).</w:t>
      </w:r>
    </w:p>
    <w:p w14:paraId="0E74D7EE"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38.</w:t>
      </w:r>
      <w:r>
        <w:rPr>
          <w:color w:val="000000" w:themeColor="text1"/>
        </w:rPr>
        <w:tab/>
        <w:t xml:space="preserve">Bojchevski, A. &amp; Günnemann, S. Deep Gaussian embedding of graphs: Unsupervised inductive learning via ranking. </w:t>
      </w:r>
      <w:r w:rsidRPr="00B65855">
        <w:rPr>
          <w:i/>
          <w:color w:val="000000" w:themeColor="text1"/>
        </w:rPr>
        <w:t>arXiv [stat.ML]</w:t>
      </w:r>
      <w:r>
        <w:rPr>
          <w:color w:val="000000" w:themeColor="text1"/>
        </w:rPr>
        <w:t xml:space="preserve"> (2017).</w:t>
      </w:r>
    </w:p>
    <w:p w14:paraId="2D30F612"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39.</w:t>
      </w:r>
      <w:r>
        <w:rPr>
          <w:color w:val="000000" w:themeColor="text1"/>
        </w:rPr>
        <w:tab/>
        <w:t xml:space="preserve">Veličković, P. </w:t>
      </w:r>
      <w:r w:rsidRPr="00B65855">
        <w:rPr>
          <w:i/>
          <w:color w:val="000000" w:themeColor="text1"/>
        </w:rPr>
        <w:t>et al.</w:t>
      </w:r>
      <w:r>
        <w:rPr>
          <w:color w:val="000000" w:themeColor="text1"/>
        </w:rPr>
        <w:t xml:space="preserve"> Deep Graph Infomax. </w:t>
      </w:r>
      <w:r w:rsidRPr="00B65855">
        <w:rPr>
          <w:i/>
          <w:color w:val="000000" w:themeColor="text1"/>
        </w:rPr>
        <w:t>arXiv [stat.ML]</w:t>
      </w:r>
      <w:r>
        <w:rPr>
          <w:color w:val="000000" w:themeColor="text1"/>
        </w:rPr>
        <w:t xml:space="preserve"> (2018).</w:t>
      </w:r>
    </w:p>
    <w:p w14:paraId="11A1A220"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40.</w:t>
      </w:r>
      <w:r>
        <w:rPr>
          <w:color w:val="000000" w:themeColor="text1"/>
        </w:rPr>
        <w:tab/>
        <w:t xml:space="preserve">Hao, Y. </w:t>
      </w:r>
      <w:r w:rsidRPr="00B65855">
        <w:rPr>
          <w:i/>
          <w:color w:val="000000" w:themeColor="text1"/>
        </w:rPr>
        <w:t>et al.</w:t>
      </w:r>
      <w:r>
        <w:rPr>
          <w:color w:val="000000" w:themeColor="text1"/>
        </w:rPr>
        <w:t xml:space="preserve"> Integrated analysis of multimodal single-cell data. </w:t>
      </w:r>
      <w:r w:rsidRPr="00B65855">
        <w:rPr>
          <w:i/>
          <w:color w:val="000000" w:themeColor="text1"/>
        </w:rPr>
        <w:t>Cell</w:t>
      </w:r>
      <w:r>
        <w:rPr>
          <w:color w:val="000000" w:themeColor="text1"/>
        </w:rPr>
        <w:t xml:space="preserve"> </w:t>
      </w:r>
      <w:r w:rsidRPr="00B65855">
        <w:rPr>
          <w:b/>
          <w:color w:val="000000" w:themeColor="text1"/>
        </w:rPr>
        <w:t>184</w:t>
      </w:r>
      <w:r>
        <w:rPr>
          <w:color w:val="000000" w:themeColor="text1"/>
        </w:rPr>
        <w:t>, 3573-3587.e29 (2021).</w:t>
      </w:r>
    </w:p>
    <w:p w14:paraId="1232BE5B"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41.</w:t>
      </w:r>
      <w:r>
        <w:rPr>
          <w:color w:val="000000" w:themeColor="text1"/>
        </w:rPr>
        <w:tab/>
        <w:t xml:space="preserve">Maynard, K. R. </w:t>
      </w:r>
      <w:r w:rsidRPr="00B65855">
        <w:rPr>
          <w:i/>
          <w:color w:val="000000" w:themeColor="text1"/>
        </w:rPr>
        <w:t>et al.</w:t>
      </w:r>
      <w:r>
        <w:rPr>
          <w:color w:val="000000" w:themeColor="text1"/>
        </w:rPr>
        <w:t xml:space="preserve"> Transcriptome-scale spatial gene expression in the human dorsolateral prefrontal cortex. </w:t>
      </w:r>
      <w:r w:rsidRPr="00B65855">
        <w:rPr>
          <w:i/>
          <w:color w:val="000000" w:themeColor="text1"/>
        </w:rPr>
        <w:t>Nat. Neurosci.</w:t>
      </w:r>
      <w:r>
        <w:rPr>
          <w:color w:val="000000" w:themeColor="text1"/>
        </w:rPr>
        <w:t xml:space="preserve"> </w:t>
      </w:r>
      <w:r w:rsidRPr="00B65855">
        <w:rPr>
          <w:b/>
          <w:color w:val="000000" w:themeColor="text1"/>
        </w:rPr>
        <w:t>24</w:t>
      </w:r>
      <w:r>
        <w:rPr>
          <w:color w:val="000000" w:themeColor="text1"/>
        </w:rPr>
        <w:t>, 425–436 (2021).</w:t>
      </w:r>
    </w:p>
    <w:p w14:paraId="20BE2016"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42.</w:t>
      </w:r>
      <w:r>
        <w:rPr>
          <w:color w:val="000000" w:themeColor="text1"/>
        </w:rPr>
        <w:tab/>
        <w:t xml:space="preserve">Watakabe, A. </w:t>
      </w:r>
      <w:r w:rsidRPr="00B65855">
        <w:rPr>
          <w:i/>
          <w:color w:val="000000" w:themeColor="text1"/>
        </w:rPr>
        <w:t>et al.</w:t>
      </w:r>
      <w:r>
        <w:rPr>
          <w:color w:val="000000" w:themeColor="text1"/>
        </w:rPr>
        <w:t xml:space="preserve"> Area-specific substratification of deep layer neurons in the rat cortex. </w:t>
      </w:r>
      <w:r w:rsidRPr="00B65855">
        <w:rPr>
          <w:i/>
          <w:color w:val="000000" w:themeColor="text1"/>
        </w:rPr>
        <w:t>J. Comp. Neurol.</w:t>
      </w:r>
      <w:r>
        <w:rPr>
          <w:color w:val="000000" w:themeColor="text1"/>
        </w:rPr>
        <w:t xml:space="preserve"> </w:t>
      </w:r>
      <w:r w:rsidRPr="00B65855">
        <w:rPr>
          <w:b/>
          <w:color w:val="000000" w:themeColor="text1"/>
        </w:rPr>
        <w:t>520</w:t>
      </w:r>
      <w:r>
        <w:rPr>
          <w:color w:val="000000" w:themeColor="text1"/>
        </w:rPr>
        <w:t>, 3553–3573 (2012).</w:t>
      </w:r>
    </w:p>
    <w:p w14:paraId="42875214"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43.</w:t>
      </w:r>
      <w:r>
        <w:rPr>
          <w:color w:val="000000" w:themeColor="text1"/>
        </w:rPr>
        <w:tab/>
        <w:t xml:space="preserve">Bernard, D. </w:t>
      </w:r>
      <w:r w:rsidRPr="00B65855">
        <w:rPr>
          <w:i/>
          <w:color w:val="000000" w:themeColor="text1"/>
        </w:rPr>
        <w:t>et al.</w:t>
      </w:r>
      <w:r>
        <w:rPr>
          <w:color w:val="000000" w:themeColor="text1"/>
        </w:rPr>
        <w:t xml:space="preserve"> A long nuclear-retained non-coding RNA regulates synaptogenesis by modulating gene expression. </w:t>
      </w:r>
      <w:r w:rsidRPr="00B65855">
        <w:rPr>
          <w:i/>
          <w:color w:val="000000" w:themeColor="text1"/>
        </w:rPr>
        <w:t>EMBO J.</w:t>
      </w:r>
      <w:r>
        <w:rPr>
          <w:color w:val="000000" w:themeColor="text1"/>
        </w:rPr>
        <w:t xml:space="preserve"> </w:t>
      </w:r>
      <w:r w:rsidRPr="00B65855">
        <w:rPr>
          <w:b/>
          <w:color w:val="000000" w:themeColor="text1"/>
        </w:rPr>
        <w:t>29</w:t>
      </w:r>
      <w:r>
        <w:rPr>
          <w:color w:val="000000" w:themeColor="text1"/>
        </w:rPr>
        <w:t>, 3082–3093 (2010).</w:t>
      </w:r>
    </w:p>
    <w:p w14:paraId="65E50080"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44.</w:t>
      </w:r>
      <w:r>
        <w:rPr>
          <w:color w:val="000000" w:themeColor="text1"/>
        </w:rPr>
        <w:tab/>
        <w:t xml:space="preserve">Lisman, J., Yasuda, R. &amp; Raghavachari, S. Mechanisms of CaMKII action in long-term potentiation. </w:t>
      </w:r>
      <w:r w:rsidRPr="00B65855">
        <w:rPr>
          <w:i/>
          <w:color w:val="000000" w:themeColor="text1"/>
        </w:rPr>
        <w:t>Nat. Rev. Neurosci.</w:t>
      </w:r>
      <w:r>
        <w:rPr>
          <w:color w:val="000000" w:themeColor="text1"/>
        </w:rPr>
        <w:t xml:space="preserve"> </w:t>
      </w:r>
      <w:r w:rsidRPr="00B65855">
        <w:rPr>
          <w:b/>
          <w:color w:val="000000" w:themeColor="text1"/>
        </w:rPr>
        <w:t>13</w:t>
      </w:r>
      <w:r>
        <w:rPr>
          <w:color w:val="000000" w:themeColor="text1"/>
        </w:rPr>
        <w:t>, 169–182 (2012).</w:t>
      </w:r>
    </w:p>
    <w:p w14:paraId="7DCCD553"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45.</w:t>
      </w:r>
      <w:r>
        <w:rPr>
          <w:color w:val="000000" w:themeColor="text1"/>
        </w:rPr>
        <w:tab/>
        <w:t xml:space="preserve">Li, J. </w:t>
      </w:r>
      <w:r w:rsidRPr="00B65855">
        <w:rPr>
          <w:i/>
          <w:color w:val="000000" w:themeColor="text1"/>
        </w:rPr>
        <w:t>et al.</w:t>
      </w:r>
      <w:r>
        <w:rPr>
          <w:color w:val="000000" w:themeColor="text1"/>
        </w:rPr>
        <w:t xml:space="preserve"> Long-term potentiation modulates synaptic phosphorylation networks and reshapes the structure of the postsynaptic interactome. </w:t>
      </w:r>
      <w:r w:rsidRPr="00B65855">
        <w:rPr>
          <w:i/>
          <w:color w:val="000000" w:themeColor="text1"/>
        </w:rPr>
        <w:t>Sci. Signal.</w:t>
      </w:r>
      <w:r>
        <w:rPr>
          <w:color w:val="000000" w:themeColor="text1"/>
        </w:rPr>
        <w:t xml:space="preserve"> </w:t>
      </w:r>
      <w:r w:rsidRPr="00B65855">
        <w:rPr>
          <w:b/>
          <w:color w:val="000000" w:themeColor="text1"/>
        </w:rPr>
        <w:t>9</w:t>
      </w:r>
      <w:r>
        <w:rPr>
          <w:color w:val="000000" w:themeColor="text1"/>
        </w:rPr>
        <w:t>, rs8 (2016).</w:t>
      </w:r>
    </w:p>
    <w:p w14:paraId="211B43B1"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46.</w:t>
      </w:r>
      <w:r>
        <w:rPr>
          <w:color w:val="000000" w:themeColor="text1"/>
        </w:rPr>
        <w:tab/>
        <w:t xml:space="preserve">Martín-López, E., Corona, R. &amp; López-Mascaraque, L. Postnatal characterization of cells in </w:t>
      </w:r>
      <w:r>
        <w:rPr>
          <w:color w:val="000000" w:themeColor="text1"/>
        </w:rPr>
        <w:lastRenderedPageBreak/>
        <w:t xml:space="preserve">the accessory olfactory bulb of wild type and reeler mice. </w:t>
      </w:r>
      <w:r w:rsidRPr="00B65855">
        <w:rPr>
          <w:i/>
          <w:color w:val="000000" w:themeColor="text1"/>
        </w:rPr>
        <w:t>Front. Neuroanat.</w:t>
      </w:r>
      <w:r>
        <w:rPr>
          <w:color w:val="000000" w:themeColor="text1"/>
        </w:rPr>
        <w:t xml:space="preserve"> </w:t>
      </w:r>
      <w:r w:rsidRPr="00B65855">
        <w:rPr>
          <w:b/>
          <w:color w:val="000000" w:themeColor="text1"/>
        </w:rPr>
        <w:t>6</w:t>
      </w:r>
      <w:r>
        <w:rPr>
          <w:color w:val="000000" w:themeColor="text1"/>
        </w:rPr>
        <w:t>, 15 (2012).</w:t>
      </w:r>
    </w:p>
    <w:p w14:paraId="20EABC85"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47.</w:t>
      </w:r>
      <w:r>
        <w:rPr>
          <w:color w:val="000000" w:themeColor="text1"/>
        </w:rPr>
        <w:tab/>
        <w:t xml:space="preserve">Xiang, Y., Xin, J., Le, W. &amp; Yang, Y. Neurogranin: A potential biomarker of neurological and mental diseases. </w:t>
      </w:r>
      <w:r w:rsidRPr="00B65855">
        <w:rPr>
          <w:i/>
          <w:color w:val="000000" w:themeColor="text1"/>
        </w:rPr>
        <w:t>Front. Aging Neurosci.</w:t>
      </w:r>
      <w:r>
        <w:rPr>
          <w:color w:val="000000" w:themeColor="text1"/>
        </w:rPr>
        <w:t xml:space="preserve"> </w:t>
      </w:r>
      <w:r w:rsidRPr="00B65855">
        <w:rPr>
          <w:b/>
          <w:color w:val="000000" w:themeColor="text1"/>
        </w:rPr>
        <w:t>12</w:t>
      </w:r>
      <w:r>
        <w:rPr>
          <w:color w:val="000000" w:themeColor="text1"/>
        </w:rPr>
        <w:t>, 584743 (2020).</w:t>
      </w:r>
    </w:p>
    <w:p w14:paraId="54C6352C"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48.</w:t>
      </w:r>
      <w:r>
        <w:rPr>
          <w:color w:val="000000" w:themeColor="text1"/>
        </w:rPr>
        <w:tab/>
        <w:t xml:space="preserve">Martinsen, B. J. Reference guide to the stages of chick heart embryology. </w:t>
      </w:r>
      <w:r w:rsidRPr="00B65855">
        <w:rPr>
          <w:i/>
          <w:color w:val="000000" w:themeColor="text1"/>
        </w:rPr>
        <w:t>Dev. Dyn.</w:t>
      </w:r>
      <w:r>
        <w:rPr>
          <w:color w:val="000000" w:themeColor="text1"/>
        </w:rPr>
        <w:t xml:space="preserve"> </w:t>
      </w:r>
      <w:r w:rsidRPr="00B65855">
        <w:rPr>
          <w:b/>
          <w:color w:val="000000" w:themeColor="text1"/>
        </w:rPr>
        <w:t>233</w:t>
      </w:r>
      <w:r>
        <w:rPr>
          <w:color w:val="000000" w:themeColor="text1"/>
        </w:rPr>
        <w:t>, 1217–1237 (2005).</w:t>
      </w:r>
    </w:p>
    <w:p w14:paraId="4405375A"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49.</w:t>
      </w:r>
      <w:r>
        <w:rPr>
          <w:color w:val="000000" w:themeColor="text1"/>
        </w:rPr>
        <w:tab/>
        <w:t xml:space="preserve">Wang, R. N. </w:t>
      </w:r>
      <w:r w:rsidRPr="00B65855">
        <w:rPr>
          <w:i/>
          <w:color w:val="000000" w:themeColor="text1"/>
        </w:rPr>
        <w:t>et al.</w:t>
      </w:r>
      <w:r>
        <w:rPr>
          <w:color w:val="000000" w:themeColor="text1"/>
        </w:rPr>
        <w:t xml:space="preserve"> Bone Morphogenetic Protein (BMP) signaling in development and human diseases. </w:t>
      </w:r>
      <w:r w:rsidRPr="00B65855">
        <w:rPr>
          <w:i/>
          <w:color w:val="000000" w:themeColor="text1"/>
        </w:rPr>
        <w:t>Genes Dis.</w:t>
      </w:r>
      <w:r>
        <w:rPr>
          <w:color w:val="000000" w:themeColor="text1"/>
        </w:rPr>
        <w:t xml:space="preserve"> </w:t>
      </w:r>
      <w:r w:rsidRPr="00B65855">
        <w:rPr>
          <w:b/>
          <w:color w:val="000000" w:themeColor="text1"/>
        </w:rPr>
        <w:t>1</w:t>
      </w:r>
      <w:r>
        <w:rPr>
          <w:color w:val="000000" w:themeColor="text1"/>
        </w:rPr>
        <w:t>, 87–105 (2014).</w:t>
      </w:r>
    </w:p>
    <w:p w14:paraId="22BE8B73"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50.</w:t>
      </w:r>
      <w:r>
        <w:rPr>
          <w:color w:val="000000" w:themeColor="text1"/>
        </w:rPr>
        <w:tab/>
        <w:t xml:space="preserve">Alfieri, C. M., Cheek, J., Chakraborty, S. &amp; Yutzey, K. E. Wnt signaling in heart valve development and osteogenic gene induction. </w:t>
      </w:r>
      <w:r w:rsidRPr="00B65855">
        <w:rPr>
          <w:i/>
          <w:color w:val="000000" w:themeColor="text1"/>
        </w:rPr>
        <w:t>Dev. Biol.</w:t>
      </w:r>
      <w:r>
        <w:rPr>
          <w:color w:val="000000" w:themeColor="text1"/>
        </w:rPr>
        <w:t xml:space="preserve"> </w:t>
      </w:r>
      <w:r w:rsidRPr="00B65855">
        <w:rPr>
          <w:b/>
          <w:color w:val="000000" w:themeColor="text1"/>
        </w:rPr>
        <w:t>338</w:t>
      </w:r>
      <w:r>
        <w:rPr>
          <w:color w:val="000000" w:themeColor="text1"/>
        </w:rPr>
        <w:t>, 127–135 (2010).</w:t>
      </w:r>
    </w:p>
    <w:p w14:paraId="114E3268"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51.</w:t>
      </w:r>
      <w:r>
        <w:rPr>
          <w:color w:val="000000" w:themeColor="text1"/>
        </w:rPr>
        <w:tab/>
        <w:t xml:space="preserve">Suoqin, C. F. </w:t>
      </w:r>
      <w:r w:rsidRPr="00B65855">
        <w:rPr>
          <w:i/>
          <w:color w:val="000000" w:themeColor="text1"/>
        </w:rPr>
        <w:t>et al.</w:t>
      </w:r>
      <w:r>
        <w:rPr>
          <w:color w:val="000000" w:themeColor="text1"/>
        </w:rPr>
        <w:t xml:space="preserve"> Inference and Analysis of Cell-Cell Communication Using CellChat. </w:t>
      </w:r>
      <w:r w:rsidRPr="00B65855">
        <w:rPr>
          <w:i/>
          <w:color w:val="000000" w:themeColor="text1"/>
        </w:rPr>
        <w:t>Nature Communications</w:t>
      </w:r>
      <w:r>
        <w:rPr>
          <w:color w:val="000000" w:themeColor="text1"/>
        </w:rPr>
        <w:t xml:space="preserve"> </w:t>
      </w:r>
      <w:r w:rsidRPr="00B65855">
        <w:rPr>
          <w:b/>
          <w:color w:val="000000" w:themeColor="text1"/>
        </w:rPr>
        <w:t>12</w:t>
      </w:r>
      <w:r>
        <w:rPr>
          <w:color w:val="000000" w:themeColor="text1"/>
        </w:rPr>
        <w:t>, 1–20 (2021).</w:t>
      </w:r>
    </w:p>
    <w:p w14:paraId="4D4FC502"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52.</w:t>
      </w:r>
      <w:r>
        <w:rPr>
          <w:color w:val="000000" w:themeColor="text1"/>
        </w:rPr>
        <w:tab/>
        <w:t xml:space="preserve">Xu, C., Zhu, S., Wu, M., Han, W. &amp; Yu, Y. Functional receptors and intracellular signal pathways of midkine (MK) and pleiotrophin (PTN). </w:t>
      </w:r>
      <w:r w:rsidRPr="00B65855">
        <w:rPr>
          <w:i/>
          <w:color w:val="000000" w:themeColor="text1"/>
        </w:rPr>
        <w:t>Biol. Pharm. Bull.</w:t>
      </w:r>
      <w:r>
        <w:rPr>
          <w:color w:val="000000" w:themeColor="text1"/>
        </w:rPr>
        <w:t xml:space="preserve"> </w:t>
      </w:r>
      <w:r w:rsidRPr="00B65855">
        <w:rPr>
          <w:b/>
          <w:color w:val="000000" w:themeColor="text1"/>
        </w:rPr>
        <w:t>37</w:t>
      </w:r>
      <w:r>
        <w:rPr>
          <w:color w:val="000000" w:themeColor="text1"/>
        </w:rPr>
        <w:t>, 511–520 (2014).</w:t>
      </w:r>
    </w:p>
    <w:p w14:paraId="780FCB48"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53.</w:t>
      </w:r>
      <w:r>
        <w:rPr>
          <w:color w:val="000000" w:themeColor="text1"/>
        </w:rPr>
        <w:tab/>
        <w:t xml:space="preserve">Zhou, Q. </w:t>
      </w:r>
      <w:r w:rsidRPr="00B65855">
        <w:rPr>
          <w:i/>
          <w:color w:val="000000" w:themeColor="text1"/>
        </w:rPr>
        <w:t>et al.</w:t>
      </w:r>
      <w:r>
        <w:rPr>
          <w:color w:val="000000" w:themeColor="text1"/>
        </w:rPr>
        <w:t xml:space="preserve"> Midkine prevents calcification of aortic valve interstitial cells via intercellular crosstalk. </w:t>
      </w:r>
      <w:r w:rsidRPr="00B65855">
        <w:rPr>
          <w:i/>
          <w:color w:val="000000" w:themeColor="text1"/>
        </w:rPr>
        <w:t>Front. Cell Dev. Biol.</w:t>
      </w:r>
      <w:r>
        <w:rPr>
          <w:color w:val="000000" w:themeColor="text1"/>
        </w:rPr>
        <w:t xml:space="preserve"> </w:t>
      </w:r>
      <w:r w:rsidRPr="00B65855">
        <w:rPr>
          <w:b/>
          <w:color w:val="000000" w:themeColor="text1"/>
        </w:rPr>
        <w:t>9</w:t>
      </w:r>
      <w:r>
        <w:rPr>
          <w:color w:val="000000" w:themeColor="text1"/>
        </w:rPr>
        <w:t>, 794058 (2021).</w:t>
      </w:r>
    </w:p>
    <w:p w14:paraId="5F16D1E3"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54.</w:t>
      </w:r>
      <w:r>
        <w:rPr>
          <w:color w:val="000000" w:themeColor="text1"/>
        </w:rPr>
        <w:tab/>
        <w:t xml:space="preserve">Arrington, C. B. &amp; Yost, H. J. Extra-embryonic syndecan 2 regulates organ primordia migration and fibrillogenesis throughout the zebrafish embryo. </w:t>
      </w:r>
      <w:r w:rsidRPr="00B65855">
        <w:rPr>
          <w:i/>
          <w:color w:val="000000" w:themeColor="text1"/>
        </w:rPr>
        <w:t>Development</w:t>
      </w:r>
      <w:r>
        <w:rPr>
          <w:color w:val="000000" w:themeColor="text1"/>
        </w:rPr>
        <w:t xml:space="preserve"> </w:t>
      </w:r>
      <w:r w:rsidRPr="00B65855">
        <w:rPr>
          <w:b/>
          <w:color w:val="000000" w:themeColor="text1"/>
        </w:rPr>
        <w:t>136</w:t>
      </w:r>
      <w:r>
        <w:rPr>
          <w:color w:val="000000" w:themeColor="text1"/>
        </w:rPr>
        <w:t>, 3143–3152 (2009).</w:t>
      </w:r>
    </w:p>
    <w:p w14:paraId="3A593E5A"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55.</w:t>
      </w:r>
      <w:r>
        <w:rPr>
          <w:color w:val="000000" w:themeColor="text1"/>
        </w:rPr>
        <w:tab/>
        <w:t xml:space="preserve">Li, J. </w:t>
      </w:r>
      <w:r w:rsidRPr="00B65855">
        <w:rPr>
          <w:i/>
          <w:color w:val="000000" w:themeColor="text1"/>
        </w:rPr>
        <w:t>et al.</w:t>
      </w:r>
      <w:r>
        <w:rPr>
          <w:color w:val="000000" w:themeColor="text1"/>
        </w:rPr>
        <w:t xml:space="preserve"> The pro-angiogenic cytokine pleiotrophin potentiates cardiomyocyte apoptosis through inhibition of endogenous AKT/PKB activity. </w:t>
      </w:r>
      <w:r w:rsidRPr="00B65855">
        <w:rPr>
          <w:i/>
          <w:color w:val="000000" w:themeColor="text1"/>
        </w:rPr>
        <w:t>J. Biol. Chem.</w:t>
      </w:r>
      <w:r>
        <w:rPr>
          <w:color w:val="000000" w:themeColor="text1"/>
        </w:rPr>
        <w:t xml:space="preserve"> </w:t>
      </w:r>
      <w:r w:rsidRPr="00B65855">
        <w:rPr>
          <w:b/>
          <w:color w:val="000000" w:themeColor="text1"/>
        </w:rPr>
        <w:t>282</w:t>
      </w:r>
      <w:r>
        <w:rPr>
          <w:color w:val="000000" w:themeColor="text1"/>
        </w:rPr>
        <w:t>, 34984–34993 (2007).</w:t>
      </w:r>
    </w:p>
    <w:p w14:paraId="6438047C"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56.</w:t>
      </w:r>
      <w:r>
        <w:rPr>
          <w:color w:val="000000" w:themeColor="text1"/>
        </w:rPr>
        <w:tab/>
        <w:t xml:space="preserve">Andersson, A. </w:t>
      </w:r>
      <w:r w:rsidRPr="00B65855">
        <w:rPr>
          <w:i/>
          <w:color w:val="000000" w:themeColor="text1"/>
        </w:rPr>
        <w:t>et al.</w:t>
      </w:r>
      <w:r>
        <w:rPr>
          <w:color w:val="000000" w:themeColor="text1"/>
        </w:rPr>
        <w:t xml:space="preserve"> Spatial deconvolution of HER2-positive breast cancer delineates tumor-associated cell type interactions. </w:t>
      </w:r>
      <w:r w:rsidRPr="00B65855">
        <w:rPr>
          <w:i/>
          <w:color w:val="000000" w:themeColor="text1"/>
        </w:rPr>
        <w:t>Nat. Commun.</w:t>
      </w:r>
      <w:r>
        <w:rPr>
          <w:color w:val="000000" w:themeColor="text1"/>
        </w:rPr>
        <w:t xml:space="preserve"> </w:t>
      </w:r>
      <w:r w:rsidRPr="00B65855">
        <w:rPr>
          <w:b/>
          <w:color w:val="000000" w:themeColor="text1"/>
        </w:rPr>
        <w:t>12</w:t>
      </w:r>
      <w:r>
        <w:rPr>
          <w:color w:val="000000" w:themeColor="text1"/>
        </w:rPr>
        <w:t>, 1–14 (2021).</w:t>
      </w:r>
    </w:p>
    <w:p w14:paraId="2C633083"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57.</w:t>
      </w:r>
      <w:r>
        <w:rPr>
          <w:color w:val="000000" w:themeColor="text1"/>
        </w:rPr>
        <w:tab/>
        <w:t xml:space="preserve">Cabral-Pacheco, G. A. </w:t>
      </w:r>
      <w:r w:rsidRPr="00B65855">
        <w:rPr>
          <w:i/>
          <w:color w:val="000000" w:themeColor="text1"/>
        </w:rPr>
        <w:t>et al.</w:t>
      </w:r>
      <w:r>
        <w:rPr>
          <w:color w:val="000000" w:themeColor="text1"/>
        </w:rPr>
        <w:t xml:space="preserve"> The roles of matrix metalloproteinases and their inhibitors in human diseases. </w:t>
      </w:r>
      <w:r w:rsidRPr="00B65855">
        <w:rPr>
          <w:i/>
          <w:color w:val="000000" w:themeColor="text1"/>
        </w:rPr>
        <w:t>Int. J. Mol. Sci.</w:t>
      </w:r>
      <w:r>
        <w:rPr>
          <w:color w:val="000000" w:themeColor="text1"/>
        </w:rPr>
        <w:t xml:space="preserve"> </w:t>
      </w:r>
      <w:r w:rsidRPr="00B65855">
        <w:rPr>
          <w:b/>
          <w:color w:val="000000" w:themeColor="text1"/>
        </w:rPr>
        <w:t>21</w:t>
      </w:r>
      <w:r>
        <w:rPr>
          <w:color w:val="000000" w:themeColor="text1"/>
        </w:rPr>
        <w:t>, 9739 (2020).</w:t>
      </w:r>
    </w:p>
    <w:p w14:paraId="6064C891"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58.</w:t>
      </w:r>
      <w:r>
        <w:rPr>
          <w:color w:val="000000" w:themeColor="text1"/>
        </w:rPr>
        <w:tab/>
        <w:t xml:space="preserve">Wang, H. </w:t>
      </w:r>
      <w:r w:rsidRPr="00B65855">
        <w:rPr>
          <w:i/>
          <w:color w:val="000000" w:themeColor="text1"/>
        </w:rPr>
        <w:t>et al.</w:t>
      </w:r>
      <w:r>
        <w:rPr>
          <w:color w:val="000000" w:themeColor="text1"/>
        </w:rPr>
        <w:t xml:space="preserve"> Knockdown of IFI27 inhibits cell proliferation and invasion in oral squamous </w:t>
      </w:r>
      <w:r>
        <w:rPr>
          <w:color w:val="000000" w:themeColor="text1"/>
        </w:rPr>
        <w:lastRenderedPageBreak/>
        <w:t xml:space="preserve">cell carcinoma. </w:t>
      </w:r>
      <w:r w:rsidRPr="00B65855">
        <w:rPr>
          <w:i/>
          <w:color w:val="000000" w:themeColor="text1"/>
        </w:rPr>
        <w:t>World J. Surg. Oncol.</w:t>
      </w:r>
      <w:r>
        <w:rPr>
          <w:color w:val="000000" w:themeColor="text1"/>
        </w:rPr>
        <w:t xml:space="preserve"> </w:t>
      </w:r>
      <w:r w:rsidRPr="00B65855">
        <w:rPr>
          <w:b/>
          <w:color w:val="000000" w:themeColor="text1"/>
        </w:rPr>
        <w:t>16</w:t>
      </w:r>
      <w:r>
        <w:rPr>
          <w:color w:val="000000" w:themeColor="text1"/>
        </w:rPr>
        <w:t>, 64 (2018).</w:t>
      </w:r>
    </w:p>
    <w:p w14:paraId="69A1EC67"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59.</w:t>
      </w:r>
      <w:r>
        <w:rPr>
          <w:color w:val="000000" w:themeColor="text1"/>
        </w:rPr>
        <w:tab/>
        <w:t xml:space="preserve">Ma, H.-C. </w:t>
      </w:r>
      <w:r w:rsidRPr="00B65855">
        <w:rPr>
          <w:i/>
          <w:color w:val="000000" w:themeColor="text1"/>
        </w:rPr>
        <w:t>et al.</w:t>
      </w:r>
      <w:r>
        <w:rPr>
          <w:color w:val="000000" w:themeColor="text1"/>
        </w:rPr>
        <w:t xml:space="preserve"> Hepatitis C virus ARFP/F protein interacts with cellular MM-1 protein and enhances the gene trans-activation activity of c-Myc. </w:t>
      </w:r>
      <w:r w:rsidRPr="00B65855">
        <w:rPr>
          <w:i/>
          <w:color w:val="000000" w:themeColor="text1"/>
        </w:rPr>
        <w:t>J. Biomed. Sci.</w:t>
      </w:r>
      <w:r>
        <w:rPr>
          <w:color w:val="000000" w:themeColor="text1"/>
        </w:rPr>
        <w:t xml:space="preserve"> </w:t>
      </w:r>
      <w:r w:rsidRPr="00B65855">
        <w:rPr>
          <w:b/>
          <w:color w:val="000000" w:themeColor="text1"/>
        </w:rPr>
        <w:t>15</w:t>
      </w:r>
      <w:r>
        <w:rPr>
          <w:color w:val="000000" w:themeColor="text1"/>
        </w:rPr>
        <w:t>, 417–425 (2008).</w:t>
      </w:r>
    </w:p>
    <w:p w14:paraId="2081DF6B"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60.</w:t>
      </w:r>
      <w:r>
        <w:rPr>
          <w:color w:val="000000" w:themeColor="text1"/>
        </w:rPr>
        <w:tab/>
        <w:t xml:space="preserve">Koh, H. M., Jang, B. G. &amp; Kim, D. C. Prognostic value of CD63 expression in solid tumors: A meta-analysis of the literature. </w:t>
      </w:r>
      <w:r w:rsidRPr="00B65855">
        <w:rPr>
          <w:i/>
          <w:color w:val="000000" w:themeColor="text1"/>
        </w:rPr>
        <w:t>In Vivo</w:t>
      </w:r>
      <w:r>
        <w:rPr>
          <w:color w:val="000000" w:themeColor="text1"/>
        </w:rPr>
        <w:t xml:space="preserve"> </w:t>
      </w:r>
      <w:r w:rsidRPr="00B65855">
        <w:rPr>
          <w:b/>
          <w:color w:val="000000" w:themeColor="text1"/>
        </w:rPr>
        <w:t>34</w:t>
      </w:r>
      <w:r>
        <w:rPr>
          <w:color w:val="000000" w:themeColor="text1"/>
        </w:rPr>
        <w:t>, 2209–2215 (2020).</w:t>
      </w:r>
    </w:p>
    <w:p w14:paraId="02AD983E"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61.</w:t>
      </w:r>
      <w:r>
        <w:rPr>
          <w:color w:val="000000" w:themeColor="text1"/>
        </w:rPr>
        <w:tab/>
        <w:t xml:space="preserve">Nitzan, M., Karaiskos, N., Friedman, N. &amp; Rajewsky, N. Gene expression cartography. </w:t>
      </w:r>
      <w:r w:rsidRPr="00B65855">
        <w:rPr>
          <w:i/>
          <w:color w:val="000000" w:themeColor="text1"/>
        </w:rPr>
        <w:t>Nature</w:t>
      </w:r>
      <w:r>
        <w:rPr>
          <w:color w:val="000000" w:themeColor="text1"/>
        </w:rPr>
        <w:t xml:space="preserve"> </w:t>
      </w:r>
      <w:r w:rsidRPr="00B65855">
        <w:rPr>
          <w:b/>
          <w:color w:val="000000" w:themeColor="text1"/>
        </w:rPr>
        <w:t>576</w:t>
      </w:r>
      <w:r>
        <w:rPr>
          <w:color w:val="000000" w:themeColor="text1"/>
        </w:rPr>
        <w:t>, 132–137 (2019).</w:t>
      </w:r>
    </w:p>
    <w:p w14:paraId="627601D6"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62.</w:t>
      </w:r>
      <w:r>
        <w:rPr>
          <w:color w:val="000000" w:themeColor="text1"/>
        </w:rPr>
        <w:tab/>
        <w:t xml:space="preserve">Trapnell, C. </w:t>
      </w:r>
      <w:r w:rsidRPr="00B65855">
        <w:rPr>
          <w:i/>
          <w:color w:val="000000" w:themeColor="text1"/>
        </w:rPr>
        <w:t>et al.</w:t>
      </w:r>
      <w:r>
        <w:rPr>
          <w:color w:val="000000" w:themeColor="text1"/>
        </w:rPr>
        <w:t xml:space="preserve"> The dynamics and regulators of cell fate decisions are revealed by pseudotemporal ordering of single cells. </w:t>
      </w:r>
      <w:r w:rsidRPr="00B65855">
        <w:rPr>
          <w:i/>
          <w:color w:val="000000" w:themeColor="text1"/>
        </w:rPr>
        <w:t>Nat. Biotechnol.</w:t>
      </w:r>
      <w:r>
        <w:rPr>
          <w:color w:val="000000" w:themeColor="text1"/>
        </w:rPr>
        <w:t xml:space="preserve"> </w:t>
      </w:r>
      <w:r w:rsidRPr="00B65855">
        <w:rPr>
          <w:b/>
          <w:color w:val="000000" w:themeColor="text1"/>
        </w:rPr>
        <w:t>32</w:t>
      </w:r>
      <w:r>
        <w:rPr>
          <w:color w:val="000000" w:themeColor="text1"/>
        </w:rPr>
        <w:t>, 381–386 (2014).</w:t>
      </w:r>
    </w:p>
    <w:p w14:paraId="207B659E"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63.</w:t>
      </w:r>
      <w:r>
        <w:rPr>
          <w:color w:val="000000" w:themeColor="text1"/>
        </w:rPr>
        <w:tab/>
        <w:t xml:space="preserve">Street, K. </w:t>
      </w:r>
      <w:r w:rsidRPr="00B65855">
        <w:rPr>
          <w:i/>
          <w:color w:val="000000" w:themeColor="text1"/>
        </w:rPr>
        <w:t>et al.</w:t>
      </w:r>
      <w:r>
        <w:rPr>
          <w:color w:val="000000" w:themeColor="text1"/>
        </w:rPr>
        <w:t xml:space="preserve"> Slingshot: cell lineage and pseudotime inference for single-cell transcriptomics. </w:t>
      </w:r>
      <w:r w:rsidRPr="00B65855">
        <w:rPr>
          <w:i/>
          <w:color w:val="000000" w:themeColor="text1"/>
        </w:rPr>
        <w:t>BMC Genomics</w:t>
      </w:r>
      <w:r>
        <w:rPr>
          <w:color w:val="000000" w:themeColor="text1"/>
        </w:rPr>
        <w:t xml:space="preserve"> </w:t>
      </w:r>
      <w:r w:rsidRPr="00B65855">
        <w:rPr>
          <w:b/>
          <w:color w:val="000000" w:themeColor="text1"/>
        </w:rPr>
        <w:t>19</w:t>
      </w:r>
      <w:r>
        <w:rPr>
          <w:color w:val="000000" w:themeColor="text1"/>
        </w:rPr>
        <w:t>, (2018).</w:t>
      </w:r>
    </w:p>
    <w:p w14:paraId="540CE50E"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64.</w:t>
      </w:r>
      <w:r>
        <w:rPr>
          <w:color w:val="000000" w:themeColor="text1"/>
        </w:rPr>
        <w:tab/>
        <w:t xml:space="preserve">Pezzotti, N., Höllt, T., Lelieveldt, B., Eisemann, E. &amp; Vilanova, A. Hierarchical stochastic neighbor embedding. </w:t>
      </w:r>
      <w:r w:rsidRPr="00B65855">
        <w:rPr>
          <w:i/>
          <w:color w:val="000000" w:themeColor="text1"/>
        </w:rPr>
        <w:t>Comput. Graph. Forum</w:t>
      </w:r>
      <w:r>
        <w:rPr>
          <w:color w:val="000000" w:themeColor="text1"/>
        </w:rPr>
        <w:t xml:space="preserve"> </w:t>
      </w:r>
      <w:r w:rsidRPr="00B65855">
        <w:rPr>
          <w:b/>
          <w:color w:val="000000" w:themeColor="text1"/>
        </w:rPr>
        <w:t>35</w:t>
      </w:r>
      <w:r>
        <w:rPr>
          <w:color w:val="000000" w:themeColor="text1"/>
        </w:rPr>
        <w:t>, 21–30 (2016).</w:t>
      </w:r>
    </w:p>
    <w:p w14:paraId="01D188F1"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65.</w:t>
      </w:r>
      <w:r>
        <w:rPr>
          <w:color w:val="000000" w:themeColor="text1"/>
        </w:rPr>
        <w:tab/>
        <w:t xml:space="preserve">Deng, Y. </w:t>
      </w:r>
      <w:r w:rsidRPr="00B65855">
        <w:rPr>
          <w:i/>
          <w:color w:val="000000" w:themeColor="text1"/>
        </w:rPr>
        <w:t>et al.</w:t>
      </w:r>
      <w:r>
        <w:rPr>
          <w:color w:val="000000" w:themeColor="text1"/>
        </w:rPr>
        <w:t xml:space="preserve"> Spatial-CUT&amp;Tag: Spatially resolved chromatin modification profiling at the cellular level. </w:t>
      </w:r>
      <w:r w:rsidRPr="00B65855">
        <w:rPr>
          <w:i/>
          <w:color w:val="000000" w:themeColor="text1"/>
        </w:rPr>
        <w:t>Science</w:t>
      </w:r>
      <w:r>
        <w:rPr>
          <w:color w:val="000000" w:themeColor="text1"/>
        </w:rPr>
        <w:t xml:space="preserve"> </w:t>
      </w:r>
      <w:r w:rsidRPr="00B65855">
        <w:rPr>
          <w:b/>
          <w:color w:val="000000" w:themeColor="text1"/>
        </w:rPr>
        <w:t>375</w:t>
      </w:r>
      <w:r>
        <w:rPr>
          <w:color w:val="000000" w:themeColor="text1"/>
        </w:rPr>
        <w:t>, 681–686 (2022).</w:t>
      </w:r>
    </w:p>
    <w:p w14:paraId="51A49440"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66.</w:t>
      </w:r>
      <w:r>
        <w:rPr>
          <w:color w:val="000000" w:themeColor="text1"/>
        </w:rPr>
        <w:tab/>
        <w:t xml:space="preserve">La Manno, G. </w:t>
      </w:r>
      <w:r w:rsidRPr="00B65855">
        <w:rPr>
          <w:i/>
          <w:color w:val="000000" w:themeColor="text1"/>
        </w:rPr>
        <w:t>et al.</w:t>
      </w:r>
      <w:r>
        <w:rPr>
          <w:color w:val="000000" w:themeColor="text1"/>
        </w:rPr>
        <w:t xml:space="preserve"> RNA velocity of single cells. </w:t>
      </w:r>
      <w:r w:rsidRPr="00B65855">
        <w:rPr>
          <w:i/>
          <w:color w:val="000000" w:themeColor="text1"/>
        </w:rPr>
        <w:t>Nature</w:t>
      </w:r>
      <w:r>
        <w:rPr>
          <w:color w:val="000000" w:themeColor="text1"/>
        </w:rPr>
        <w:t xml:space="preserve"> </w:t>
      </w:r>
      <w:r w:rsidRPr="00B65855">
        <w:rPr>
          <w:b/>
          <w:color w:val="000000" w:themeColor="text1"/>
        </w:rPr>
        <w:t>560</w:t>
      </w:r>
      <w:r>
        <w:rPr>
          <w:color w:val="000000" w:themeColor="text1"/>
        </w:rPr>
        <w:t>, 494–498 (2018).</w:t>
      </w:r>
    </w:p>
    <w:p w14:paraId="4BEDEFE5"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67.</w:t>
      </w:r>
      <w:r>
        <w:rPr>
          <w:color w:val="000000" w:themeColor="text1"/>
        </w:rPr>
        <w:tab/>
        <w:t xml:space="preserve">Zheng, G. X. Y. </w:t>
      </w:r>
      <w:r w:rsidRPr="00B65855">
        <w:rPr>
          <w:i/>
          <w:color w:val="000000" w:themeColor="text1"/>
        </w:rPr>
        <w:t>et al.</w:t>
      </w:r>
      <w:r>
        <w:rPr>
          <w:color w:val="000000" w:themeColor="text1"/>
        </w:rPr>
        <w:t xml:space="preserve"> Massively parallel digital transcriptional profiling of single cells. </w:t>
      </w:r>
      <w:r w:rsidRPr="00B65855">
        <w:rPr>
          <w:i/>
          <w:color w:val="000000" w:themeColor="text1"/>
        </w:rPr>
        <w:t>Nat. Commun.</w:t>
      </w:r>
      <w:r>
        <w:rPr>
          <w:color w:val="000000" w:themeColor="text1"/>
        </w:rPr>
        <w:t xml:space="preserve"> </w:t>
      </w:r>
      <w:r w:rsidRPr="00B65855">
        <w:rPr>
          <w:b/>
          <w:color w:val="000000" w:themeColor="text1"/>
        </w:rPr>
        <w:t>8</w:t>
      </w:r>
      <w:r>
        <w:rPr>
          <w:color w:val="000000" w:themeColor="text1"/>
        </w:rPr>
        <w:t>, 14049 (2017).</w:t>
      </w:r>
    </w:p>
    <w:p w14:paraId="13748EFA"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68.</w:t>
      </w:r>
      <w:r>
        <w:rPr>
          <w:color w:val="000000" w:themeColor="text1"/>
        </w:rPr>
        <w:tab/>
        <w:t xml:space="preserve">Delfinado, C. J. A. &amp; Edelsbrunner, H. An incremental algorithm for Betti numbers of simplicial complexes on the 3-sphere. </w:t>
      </w:r>
      <w:r w:rsidRPr="00B65855">
        <w:rPr>
          <w:i/>
          <w:color w:val="000000" w:themeColor="text1"/>
        </w:rPr>
        <w:t>Comput. Aided Geom. Des.</w:t>
      </w:r>
      <w:r>
        <w:rPr>
          <w:color w:val="000000" w:themeColor="text1"/>
        </w:rPr>
        <w:t xml:space="preserve"> </w:t>
      </w:r>
      <w:r w:rsidRPr="00B65855">
        <w:rPr>
          <w:b/>
          <w:color w:val="000000" w:themeColor="text1"/>
        </w:rPr>
        <w:t>12</w:t>
      </w:r>
      <w:r>
        <w:rPr>
          <w:color w:val="000000" w:themeColor="text1"/>
        </w:rPr>
        <w:t>, 771–784 (1995).</w:t>
      </w:r>
    </w:p>
    <w:p w14:paraId="0C06C90F"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69.</w:t>
      </w:r>
      <w:r>
        <w:rPr>
          <w:color w:val="000000" w:themeColor="text1"/>
        </w:rPr>
        <w:tab/>
        <w:t xml:space="preserve">Le-Khac, P. H., Healy, G. &amp; Smeaton, A. F. Contrastive Representation Learning: A framework and review. </w:t>
      </w:r>
      <w:r w:rsidRPr="00B65855">
        <w:rPr>
          <w:i/>
          <w:color w:val="000000" w:themeColor="text1"/>
        </w:rPr>
        <w:t>arXiv [cs.LG]</w:t>
      </w:r>
      <w:r>
        <w:rPr>
          <w:color w:val="000000" w:themeColor="text1"/>
        </w:rPr>
        <w:t xml:space="preserve"> (2020).</w:t>
      </w:r>
    </w:p>
    <w:p w14:paraId="12DB69EB"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70.</w:t>
      </w:r>
      <w:r>
        <w:rPr>
          <w:color w:val="000000" w:themeColor="text1"/>
        </w:rPr>
        <w:tab/>
        <w:t xml:space="preserve">Traag, V. A., Waltman, L. &amp; van Eck, N. J. From Louvain to Leiden: guaranteeing well-connected communities. </w:t>
      </w:r>
      <w:r w:rsidRPr="00B65855">
        <w:rPr>
          <w:i/>
          <w:color w:val="000000" w:themeColor="text1"/>
        </w:rPr>
        <w:t>Sci. Rep.</w:t>
      </w:r>
      <w:r>
        <w:rPr>
          <w:color w:val="000000" w:themeColor="text1"/>
        </w:rPr>
        <w:t xml:space="preserve"> </w:t>
      </w:r>
      <w:r w:rsidRPr="00B65855">
        <w:rPr>
          <w:b/>
          <w:color w:val="000000" w:themeColor="text1"/>
        </w:rPr>
        <w:t>9</w:t>
      </w:r>
      <w:r>
        <w:rPr>
          <w:color w:val="000000" w:themeColor="text1"/>
        </w:rPr>
        <w:t>, 5233 (2019).</w:t>
      </w:r>
    </w:p>
    <w:p w14:paraId="50DD12A2" w14:textId="77777777" w:rsidR="00B65855"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71.</w:t>
      </w:r>
      <w:r>
        <w:rPr>
          <w:color w:val="000000" w:themeColor="text1"/>
        </w:rPr>
        <w:tab/>
        <w:t xml:space="preserve">Kingma, D. P. &amp; Ba, J. Adam: A method for stochastic optimization. </w:t>
      </w:r>
      <w:r w:rsidRPr="00B65855">
        <w:rPr>
          <w:i/>
          <w:color w:val="000000" w:themeColor="text1"/>
        </w:rPr>
        <w:t>arXiv [cs.LG]</w:t>
      </w:r>
      <w:r>
        <w:rPr>
          <w:color w:val="000000" w:themeColor="text1"/>
        </w:rPr>
        <w:t xml:space="preserve"> (2014).</w:t>
      </w:r>
    </w:p>
    <w:p w14:paraId="752B9C8E" w14:textId="4C20B1A9" w:rsidR="00622A7A" w:rsidRPr="00904A29" w:rsidRDefault="00B65855" w:rsidP="008A5078">
      <w:pPr>
        <w:widowControl w:val="0"/>
        <w:pBdr>
          <w:top w:val="nil"/>
          <w:left w:val="nil"/>
          <w:bottom w:val="nil"/>
          <w:right w:val="nil"/>
          <w:between w:val="nil"/>
        </w:pBdr>
        <w:tabs>
          <w:tab w:val="left" w:pos="440"/>
        </w:tabs>
        <w:ind w:left="440" w:hanging="440"/>
        <w:rPr>
          <w:color w:val="000000" w:themeColor="text1"/>
        </w:rPr>
      </w:pPr>
      <w:r>
        <w:rPr>
          <w:color w:val="000000" w:themeColor="text1"/>
        </w:rPr>
        <w:t>72.</w:t>
      </w:r>
      <w:r>
        <w:rPr>
          <w:color w:val="000000" w:themeColor="text1"/>
        </w:rPr>
        <w:tab/>
        <w:t xml:space="preserve">Palla, G. </w:t>
      </w:r>
      <w:r w:rsidRPr="00B65855">
        <w:rPr>
          <w:i/>
          <w:color w:val="000000" w:themeColor="text1"/>
        </w:rPr>
        <w:t>et al.</w:t>
      </w:r>
      <w:r>
        <w:rPr>
          <w:color w:val="000000" w:themeColor="text1"/>
        </w:rPr>
        <w:t xml:space="preserve"> Squidpy: a scalable framework for spatial single cell analysis. </w:t>
      </w:r>
      <w:r w:rsidRPr="00B65855">
        <w:rPr>
          <w:i/>
          <w:color w:val="000000" w:themeColor="text1"/>
        </w:rPr>
        <w:t>bioRxiv</w:t>
      </w:r>
      <w:r>
        <w:rPr>
          <w:color w:val="000000" w:themeColor="text1"/>
        </w:rPr>
        <w:t xml:space="preserve"> </w:t>
      </w:r>
      <w:r>
        <w:rPr>
          <w:color w:val="000000" w:themeColor="text1"/>
        </w:rPr>
        <w:lastRenderedPageBreak/>
        <w:t>2021.02.19.431994 (2021) doi:10.1101/2021.02.19.431994.</w:t>
      </w:r>
      <w:r w:rsidR="002E6448" w:rsidRPr="00904A29">
        <w:rPr>
          <w:color w:val="000000" w:themeColor="text1"/>
        </w:rPr>
        <w:fldChar w:fldCharType="end"/>
      </w:r>
    </w:p>
    <w:p w14:paraId="07DC62A0" w14:textId="448ED7FE" w:rsidR="002512CF" w:rsidRPr="00904A29" w:rsidRDefault="002512CF">
      <w:pPr>
        <w:spacing w:line="276" w:lineRule="auto"/>
        <w:rPr>
          <w:color w:val="000000" w:themeColor="text1"/>
        </w:rPr>
      </w:pPr>
      <w:r w:rsidRPr="00904A29">
        <w:rPr>
          <w:color w:val="000000" w:themeColor="text1"/>
        </w:rPr>
        <w:br w:type="page"/>
      </w:r>
    </w:p>
    <w:p w14:paraId="71ECE4D1" w14:textId="77777777" w:rsidR="002512CF" w:rsidRPr="00904A29" w:rsidRDefault="002512CF" w:rsidP="002512CF">
      <w:pPr>
        <w:spacing w:line="360" w:lineRule="auto"/>
        <w:rPr>
          <w:b/>
          <w:color w:val="000000" w:themeColor="text1"/>
          <w:sz w:val="28"/>
          <w:szCs w:val="28"/>
        </w:rPr>
      </w:pPr>
      <w:r w:rsidRPr="00904A29">
        <w:rPr>
          <w:b/>
          <w:color w:val="000000" w:themeColor="text1"/>
          <w:sz w:val="28"/>
          <w:szCs w:val="28"/>
        </w:rPr>
        <w:lastRenderedPageBreak/>
        <w:t>Acknowledgements</w:t>
      </w:r>
    </w:p>
    <w:p w14:paraId="28131772" w14:textId="77777777" w:rsidR="002512CF" w:rsidRPr="00904A29" w:rsidRDefault="002512CF" w:rsidP="002512CF">
      <w:pPr>
        <w:rPr>
          <w:color w:val="000000" w:themeColor="text1"/>
        </w:rPr>
      </w:pPr>
      <w:r w:rsidRPr="00904A29">
        <w:rPr>
          <w:color w:val="000000" w:themeColor="text1"/>
        </w:rPr>
        <w:t xml:space="preserve">The project was partly supported by the National Science Foundation grant DMS176372, the National Institutes of Health grants U01AR073159, </w:t>
      </w:r>
      <w:r w:rsidRPr="00904A29">
        <w:rPr>
          <w:rFonts w:cs="ArialMT"/>
          <w:bCs/>
          <w:iCs/>
          <w:color w:val="000000" w:themeColor="text1"/>
          <w:lang w:bidi="en-US"/>
        </w:rPr>
        <w:t xml:space="preserve">R01DE030565, and </w:t>
      </w:r>
      <w:r w:rsidRPr="00904A29">
        <w:rPr>
          <w:color w:val="000000" w:themeColor="text1"/>
          <w:lang w:bidi="en-US"/>
        </w:rPr>
        <w:t>P30AR075047</w:t>
      </w:r>
      <w:r w:rsidRPr="00904A29">
        <w:rPr>
          <w:rFonts w:cs="ArialMT"/>
          <w:bCs/>
          <w:iCs/>
          <w:color w:val="000000" w:themeColor="text1"/>
          <w:lang w:bidi="en-US"/>
        </w:rPr>
        <w:t>, and a Simons Foundation Grant (</w:t>
      </w:r>
      <w:r w:rsidRPr="00904A29">
        <w:rPr>
          <w:color w:val="000000" w:themeColor="text1"/>
        </w:rPr>
        <w:t xml:space="preserve">594598). </w:t>
      </w:r>
    </w:p>
    <w:p w14:paraId="7F772B14" w14:textId="77777777" w:rsidR="002512CF" w:rsidRPr="00904A29" w:rsidRDefault="002512CF" w:rsidP="002512CF">
      <w:pPr>
        <w:rPr>
          <w:color w:val="000000" w:themeColor="text1"/>
        </w:rPr>
      </w:pPr>
    </w:p>
    <w:p w14:paraId="19BCA716" w14:textId="77777777" w:rsidR="002512CF" w:rsidRPr="00904A29" w:rsidRDefault="002512CF" w:rsidP="002512CF">
      <w:pPr>
        <w:spacing w:line="360" w:lineRule="auto"/>
        <w:rPr>
          <w:b/>
          <w:color w:val="000000" w:themeColor="text1"/>
          <w:sz w:val="28"/>
          <w:szCs w:val="28"/>
        </w:rPr>
      </w:pPr>
      <w:r w:rsidRPr="00904A29">
        <w:rPr>
          <w:b/>
          <w:color w:val="000000" w:themeColor="text1"/>
          <w:sz w:val="28"/>
          <w:szCs w:val="28"/>
        </w:rPr>
        <w:t>Author contributions</w:t>
      </w:r>
    </w:p>
    <w:p w14:paraId="7562C48A" w14:textId="77777777" w:rsidR="002512CF" w:rsidRPr="00904A29" w:rsidRDefault="002512CF" w:rsidP="002512CF">
      <w:pPr>
        <w:pStyle w:val="Heading1"/>
        <w:keepNext w:val="0"/>
        <w:keepLines w:val="0"/>
        <w:spacing w:before="240" w:after="160"/>
        <w:jc w:val="both"/>
        <w:rPr>
          <w:b/>
          <w:color w:val="000000" w:themeColor="text1"/>
          <w:sz w:val="22"/>
          <w:szCs w:val="22"/>
        </w:rPr>
      </w:pPr>
      <w:r w:rsidRPr="00904A29">
        <w:rPr>
          <w:color w:val="000000" w:themeColor="text1"/>
          <w:sz w:val="22"/>
          <w:szCs w:val="22"/>
        </w:rPr>
        <w:t xml:space="preserve">ZC, QN, HR, and BW conceived the project; HR implemented the algorithm and code, and conducted data analysis. All the authors wrote and approved the manuscript; QN supervised the research. </w:t>
      </w:r>
    </w:p>
    <w:p w14:paraId="691AE242" w14:textId="77777777" w:rsidR="002512CF" w:rsidRPr="00904A29" w:rsidRDefault="002512CF" w:rsidP="002512CF">
      <w:pPr>
        <w:pStyle w:val="Heading1"/>
        <w:keepNext w:val="0"/>
        <w:keepLines w:val="0"/>
        <w:spacing w:before="240" w:after="160" w:line="360" w:lineRule="auto"/>
        <w:jc w:val="both"/>
        <w:rPr>
          <w:b/>
          <w:color w:val="000000" w:themeColor="text1"/>
          <w:sz w:val="28"/>
          <w:szCs w:val="28"/>
        </w:rPr>
      </w:pPr>
      <w:r w:rsidRPr="00904A29">
        <w:rPr>
          <w:b/>
          <w:color w:val="000000" w:themeColor="text1"/>
          <w:sz w:val="28"/>
          <w:szCs w:val="28"/>
        </w:rPr>
        <w:t>Declaration of Interests</w:t>
      </w:r>
    </w:p>
    <w:p w14:paraId="4766EF31" w14:textId="77777777" w:rsidR="002512CF" w:rsidRPr="00904A29" w:rsidRDefault="002512CF" w:rsidP="002512CF">
      <w:pPr>
        <w:rPr>
          <w:color w:val="000000" w:themeColor="text1"/>
        </w:rPr>
      </w:pPr>
      <w:r w:rsidRPr="00904A29">
        <w:rPr>
          <w:color w:val="000000" w:themeColor="text1"/>
        </w:rPr>
        <w:t>The authors declare no competing interests.</w:t>
      </w:r>
    </w:p>
    <w:p w14:paraId="52F3163F" w14:textId="77777777" w:rsidR="002512CF" w:rsidRPr="00904A29" w:rsidRDefault="002512CF" w:rsidP="002512CF">
      <w:pPr>
        <w:spacing w:line="276" w:lineRule="auto"/>
        <w:rPr>
          <w:color w:val="000000" w:themeColor="text1"/>
        </w:rPr>
      </w:pPr>
      <w:r w:rsidRPr="00904A29">
        <w:rPr>
          <w:color w:val="000000" w:themeColor="text1"/>
        </w:rPr>
        <w:br w:type="page"/>
      </w:r>
    </w:p>
    <w:p w14:paraId="52A95ADC" w14:textId="04AA6E65" w:rsidR="002512CF" w:rsidRPr="00904A29" w:rsidRDefault="002512CF" w:rsidP="00D7694F">
      <w:pPr>
        <w:spacing w:line="360" w:lineRule="auto"/>
        <w:rPr>
          <w:b/>
          <w:bCs/>
          <w:color w:val="000000" w:themeColor="text1"/>
          <w:sz w:val="28"/>
          <w:szCs w:val="28"/>
          <w:lang w:val="en-US"/>
        </w:rPr>
      </w:pPr>
      <w:r w:rsidRPr="00904A29">
        <w:rPr>
          <w:b/>
          <w:bCs/>
          <w:color w:val="000000" w:themeColor="text1"/>
          <w:sz w:val="28"/>
          <w:szCs w:val="28"/>
        </w:rPr>
        <w:lastRenderedPageBreak/>
        <w:t>Figure</w:t>
      </w:r>
      <w:r w:rsidRPr="00904A29">
        <w:rPr>
          <w:b/>
          <w:bCs/>
          <w:color w:val="000000" w:themeColor="text1"/>
          <w:sz w:val="28"/>
          <w:szCs w:val="28"/>
          <w:lang w:val="en-US"/>
        </w:rPr>
        <w:t xml:space="preserve"> Legends</w:t>
      </w:r>
    </w:p>
    <w:p w14:paraId="61171BD8" w14:textId="14E8A816" w:rsidR="002512CF" w:rsidRPr="00904A29" w:rsidRDefault="002512CF" w:rsidP="00664670">
      <w:pPr>
        <w:jc w:val="both"/>
        <w:rPr>
          <w:b/>
          <w:bCs/>
          <w:color w:val="000000" w:themeColor="text1"/>
          <w:sz w:val="28"/>
          <w:szCs w:val="28"/>
        </w:rPr>
      </w:pPr>
      <w:r w:rsidRPr="00904A29">
        <w:rPr>
          <w:b/>
          <w:color w:val="000000" w:themeColor="text1"/>
        </w:rPr>
        <w:t xml:space="preserve">Figure 1. Overview of </w:t>
      </w:r>
      <w:proofErr w:type="spellStart"/>
      <w:r w:rsidRPr="00904A29">
        <w:rPr>
          <w:b/>
          <w:color w:val="000000" w:themeColor="text1"/>
        </w:rPr>
        <w:t>SpaceFlow</w:t>
      </w:r>
      <w:proofErr w:type="spellEnd"/>
      <w:r w:rsidRPr="00904A29">
        <w:rPr>
          <w:i/>
          <w:color w:val="000000" w:themeColor="text1"/>
        </w:rPr>
        <w:t>.</w:t>
      </w:r>
      <w:r w:rsidRPr="00904A29">
        <w:rPr>
          <w:color w:val="000000" w:themeColor="text1"/>
        </w:rPr>
        <w:t xml:space="preserve"> </w:t>
      </w:r>
      <w:r w:rsidRPr="00904A29">
        <w:rPr>
          <w:color w:val="000000" w:themeColor="text1"/>
          <w:sz w:val="24"/>
          <w:szCs w:val="24"/>
        </w:rPr>
        <w:t xml:space="preserve"> </w:t>
      </w:r>
      <w:r w:rsidRPr="00904A29">
        <w:rPr>
          <w:b/>
          <w:color w:val="000000" w:themeColor="text1"/>
        </w:rPr>
        <w:t>a</w:t>
      </w:r>
      <w:r w:rsidRPr="00904A29">
        <w:rPr>
          <w:color w:val="000000" w:themeColor="text1"/>
        </w:rPr>
        <w:t xml:space="preserve">. The input ST dataset consist of an expression count matrix and spatial coordinates of spots/cells. </w:t>
      </w:r>
      <w:r w:rsidRPr="00904A29">
        <w:rPr>
          <w:b/>
          <w:color w:val="000000" w:themeColor="text1"/>
        </w:rPr>
        <w:t>b</w:t>
      </w:r>
      <w:r w:rsidRPr="00904A29">
        <w:rPr>
          <w:color w:val="000000" w:themeColor="text1"/>
        </w:rPr>
        <w:t xml:space="preserve">. A spatial expression graph (SEG) is constructed as the network input, with edges characterizing the spatial neighborhood, and nodes representing cells/spots with expression profiles attached. By randomly permuting the nodes in SEG, Expression Permuted Graphs (EPG) are built as negative samples. </w:t>
      </w:r>
      <w:r w:rsidRPr="00904A29">
        <w:rPr>
          <w:b/>
          <w:color w:val="000000" w:themeColor="text1"/>
        </w:rPr>
        <w:t>c</w:t>
      </w:r>
      <w:r w:rsidRPr="00904A29">
        <w:rPr>
          <w:color w:val="000000" w:themeColor="text1"/>
        </w:rPr>
        <w:t xml:space="preserve">. A two-layer GCN encodes the SEG or EPG input into low-dimensional embeddings. </w:t>
      </w:r>
      <w:r w:rsidRPr="00904A29">
        <w:rPr>
          <w:b/>
          <w:color w:val="000000" w:themeColor="text1"/>
        </w:rPr>
        <w:t>d</w:t>
      </w:r>
      <w:r w:rsidRPr="00904A29">
        <w:rPr>
          <w:color w:val="000000" w:themeColor="text1"/>
        </w:rPr>
        <w:t xml:space="preserve">. The embeddings are regularized for spatial consistency. With the Spatial Regularization loss and the Discriminator loss, the encoder is iteratively trained until convergence. </w:t>
      </w:r>
      <w:r w:rsidRPr="00904A29">
        <w:rPr>
          <w:b/>
          <w:color w:val="000000" w:themeColor="text1"/>
        </w:rPr>
        <w:t>e</w:t>
      </w:r>
      <w:r w:rsidRPr="00904A29">
        <w:rPr>
          <w:color w:val="000000" w:themeColor="text1"/>
        </w:rPr>
        <w:t xml:space="preserve">. The low-dimensional embedding is obtained from the trained encoder. </w:t>
      </w:r>
      <w:r w:rsidRPr="00904A29">
        <w:rPr>
          <w:b/>
          <w:color w:val="000000" w:themeColor="text1"/>
        </w:rPr>
        <w:t>f</w:t>
      </w:r>
      <w:r w:rsidRPr="00904A29">
        <w:rPr>
          <w:color w:val="000000" w:themeColor="text1"/>
        </w:rPr>
        <w:t>. The output consists of the pseudo-Spatiotemporal Map (</w:t>
      </w:r>
      <w:proofErr w:type="spellStart"/>
      <w:r w:rsidRPr="00904A29">
        <w:rPr>
          <w:color w:val="000000" w:themeColor="text1"/>
        </w:rPr>
        <w:t>pSM</w:t>
      </w:r>
      <w:proofErr w:type="spellEnd"/>
      <w:r w:rsidRPr="00904A29">
        <w:rPr>
          <w:color w:val="000000" w:themeColor="text1"/>
        </w:rPr>
        <w:t>), domain segmentation, and the visualization of low-dimensional embeddings.</w:t>
      </w:r>
    </w:p>
    <w:p w14:paraId="3C84FF9A" w14:textId="77777777" w:rsidR="00664670" w:rsidRPr="00904A29" w:rsidRDefault="00664670" w:rsidP="00664670">
      <w:pPr>
        <w:jc w:val="both"/>
        <w:rPr>
          <w:color w:val="000000" w:themeColor="text1"/>
          <w:sz w:val="20"/>
          <w:szCs w:val="20"/>
        </w:rPr>
      </w:pPr>
    </w:p>
    <w:p w14:paraId="2A788225" w14:textId="4985B494" w:rsidR="00664670" w:rsidRPr="00904A29" w:rsidRDefault="002512CF" w:rsidP="002512CF">
      <w:pPr>
        <w:jc w:val="both"/>
        <w:rPr>
          <w:color w:val="000000" w:themeColor="text1"/>
        </w:rPr>
      </w:pPr>
      <w:r w:rsidRPr="00904A29">
        <w:rPr>
          <w:b/>
          <w:color w:val="000000" w:themeColor="text1"/>
        </w:rPr>
        <w:t xml:space="preserve">Figure 2. Comparison with five unsupervised methods shows that </w:t>
      </w:r>
      <w:proofErr w:type="spellStart"/>
      <w:r w:rsidRPr="00904A29">
        <w:rPr>
          <w:b/>
          <w:color w:val="000000" w:themeColor="text1"/>
        </w:rPr>
        <w:t>SpaceFlow</w:t>
      </w:r>
      <w:proofErr w:type="spellEnd"/>
      <w:r w:rsidRPr="00904A29">
        <w:rPr>
          <w:b/>
          <w:color w:val="000000" w:themeColor="text1"/>
        </w:rPr>
        <w:t xml:space="preserve"> can identify </w:t>
      </w:r>
      <w:ins w:id="555" w:author="Honglei Ren" w:date="2022-06-28T12:17:00Z">
        <w:r w:rsidR="00664670" w:rsidRPr="006B382C">
          <w:rPr>
            <w:b/>
            <w:color w:val="000000" w:themeColor="text1"/>
          </w:rPr>
          <w:t xml:space="preserve">biological meaningful </w:t>
        </w:r>
      </w:ins>
      <w:del w:id="556" w:author="Honglei Ren" w:date="2022-06-28T12:17:00Z">
        <w:r w:rsidRPr="00904A29" w:rsidDel="00664670">
          <w:rPr>
            <w:b/>
            <w:color w:val="000000" w:themeColor="text1"/>
          </w:rPr>
          <w:delText xml:space="preserve">new </w:delText>
        </w:r>
      </w:del>
      <w:r w:rsidRPr="00904A29">
        <w:rPr>
          <w:b/>
          <w:color w:val="000000" w:themeColor="text1"/>
        </w:rPr>
        <w:t>spatial domains and generate spatially-consistent low-dimensional embeddings</w:t>
      </w:r>
      <w:r w:rsidRPr="00904A29">
        <w:rPr>
          <w:i/>
          <w:color w:val="000000" w:themeColor="text1"/>
        </w:rPr>
        <w:t>.</w:t>
      </w:r>
      <w:r w:rsidRPr="00904A29">
        <w:rPr>
          <w:color w:val="000000" w:themeColor="text1"/>
        </w:rPr>
        <w:t xml:space="preserve"> </w:t>
      </w:r>
      <w:r w:rsidRPr="00904A29">
        <w:rPr>
          <w:color w:val="000000" w:themeColor="text1"/>
          <w:sz w:val="24"/>
          <w:szCs w:val="24"/>
        </w:rPr>
        <w:t xml:space="preserve"> </w:t>
      </w:r>
      <w:r w:rsidRPr="00904A29">
        <w:rPr>
          <w:b/>
          <w:color w:val="000000" w:themeColor="text1"/>
        </w:rPr>
        <w:t>a</w:t>
      </w:r>
      <w:r w:rsidRPr="00904A29">
        <w:rPr>
          <w:color w:val="000000" w:themeColor="text1"/>
        </w:rPr>
        <w:t xml:space="preserve">. Boxplot of </w:t>
      </w:r>
      <w:ins w:id="557" w:author="Honglei Ren" w:date="2022-06-28T12:17:00Z">
        <w:r w:rsidR="00466D19" w:rsidRPr="006B382C">
          <w:rPr>
            <w:color w:val="000000" w:themeColor="text1"/>
          </w:rPr>
          <w:t>clustering accuracy in all sections of the LIBD human dorsolateral prefrontal cortex (DLPFC) ST dataset</w:t>
        </w:r>
        <w:r w:rsidR="00466D19" w:rsidRPr="006B382C">
          <w:rPr>
            <w:color w:val="000000" w:themeColor="text1"/>
          </w:rPr>
          <w:fldChar w:fldCharType="begin" w:fldLock="1"/>
        </w:r>
        <w:r w:rsidR="00466D19" w:rsidRPr="006B382C">
          <w:rPr>
            <w:color w:val="000000" w:themeColor="text1"/>
          </w:rPr>
          <w:instrText>ADDIN paperpile_citation &lt;clusterId&gt;P759D117S587P211&lt;/clusterId&gt;&lt;metadata&gt;&lt;citation&gt;&lt;id&gt;a764efb2-2551-43fd-b391-3da8f7413e1f&lt;/id&gt;&lt;/citation&gt;&lt;/metadata&gt;&lt;data&gt;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&lt;/data&gt; \* MERGEFORMAT</w:instrText>
        </w:r>
        <w:r w:rsidR="00466D19" w:rsidRPr="006B382C">
          <w:rPr>
            <w:color w:val="000000" w:themeColor="text1"/>
          </w:rPr>
          <w:fldChar w:fldCharType="separate"/>
        </w:r>
        <w:r w:rsidR="00466D19" w:rsidRPr="00B65855">
          <w:rPr>
            <w:noProof/>
            <w:color w:val="000000" w:themeColor="text1"/>
            <w:vertAlign w:val="superscript"/>
          </w:rPr>
          <w:t>41</w:t>
        </w:r>
        <w:r w:rsidR="00466D19" w:rsidRPr="006B382C">
          <w:rPr>
            <w:color w:val="000000" w:themeColor="text1"/>
          </w:rPr>
          <w:fldChar w:fldCharType="end"/>
        </w:r>
        <w:r w:rsidR="00466D19" w:rsidRPr="006B382C">
          <w:rPr>
            <w:color w:val="000000" w:themeColor="text1"/>
          </w:rPr>
          <w:t xml:space="preserve"> </w:t>
        </w:r>
        <w:r w:rsidR="00466D19" w:rsidRPr="00904A29">
          <w:rPr>
            <w:color w:val="000000" w:themeColor="text1"/>
          </w:rPr>
          <w:t xml:space="preserve">(n=12 sections) </w:t>
        </w:r>
        <w:r w:rsidR="00466D19" w:rsidRPr="006B382C">
          <w:rPr>
            <w:color w:val="000000" w:themeColor="text1"/>
          </w:rPr>
          <w:t xml:space="preserve">in terms of adjusted rand index (ARI) scores for seven methods. </w:t>
        </w:r>
        <w:r w:rsidR="00466D19" w:rsidRPr="00904A29">
          <w:rPr>
            <w:color w:val="000000" w:themeColor="text1"/>
          </w:rPr>
          <w:t>In the boxplot, the center line, box limits and whiskers denote the median, upper and lower quartiles, and 1.5× interquartile range, respectively.</w:t>
        </w:r>
      </w:ins>
      <w:ins w:id="558" w:author="Honglei Ren" w:date="2022-06-28T12:54:00Z">
        <w:r w:rsidR="001A0886">
          <w:rPr>
            <w:color w:val="000000" w:themeColor="text1"/>
          </w:rPr>
          <w:t xml:space="preserve"> </w:t>
        </w:r>
      </w:ins>
      <w:del w:id="559" w:author="Honglei Ren" w:date="2022-06-28T12:17:00Z">
        <w:r w:rsidRPr="00904A29" w:rsidDel="00466D19">
          <w:rPr>
            <w:color w:val="000000" w:themeColor="text1"/>
          </w:rPr>
          <w:delText>adjusted rand index (ARI) scores for all 12 sections of the DLPFC dataset for seven methods.</w:delText>
        </w:r>
      </w:del>
      <w:r w:rsidRPr="00904A29">
        <w:rPr>
          <w:color w:val="000000" w:themeColor="text1"/>
        </w:rPr>
        <w:t xml:space="preserve"> </w:t>
      </w:r>
      <w:r w:rsidRPr="00904A29">
        <w:rPr>
          <w:b/>
          <w:color w:val="000000" w:themeColor="text1"/>
        </w:rPr>
        <w:t>b</w:t>
      </w:r>
      <w:r w:rsidRPr="00904A29">
        <w:rPr>
          <w:color w:val="000000" w:themeColor="text1"/>
        </w:rPr>
        <w:t xml:space="preserve">. Domain segmentations of cortical layers and white matter by annotation (top left panel) and by seven different methods (other panels) using section 151671 of DLPFC data. </w:t>
      </w:r>
      <w:r w:rsidRPr="00904A29">
        <w:rPr>
          <w:b/>
          <w:color w:val="000000" w:themeColor="text1"/>
        </w:rPr>
        <w:t>c</w:t>
      </w:r>
      <w:r w:rsidRPr="00904A29">
        <w:rPr>
          <w:color w:val="000000" w:themeColor="text1"/>
        </w:rPr>
        <w:t xml:space="preserve">. UMAP visualizations for DLPFC data section 151671, using low-dimensional embeddings from Seurat, </w:t>
      </w:r>
      <w:proofErr w:type="spellStart"/>
      <w:r w:rsidRPr="00904A29">
        <w:rPr>
          <w:color w:val="000000" w:themeColor="text1"/>
        </w:rPr>
        <w:t>stLearn</w:t>
      </w:r>
      <w:proofErr w:type="spellEnd"/>
      <w:r w:rsidRPr="00904A29">
        <w:rPr>
          <w:color w:val="000000" w:themeColor="text1"/>
        </w:rPr>
        <w:t xml:space="preserve">, DGI, and </w:t>
      </w:r>
      <w:proofErr w:type="spellStart"/>
      <w:r w:rsidRPr="00904A29">
        <w:rPr>
          <w:color w:val="000000" w:themeColor="text1"/>
        </w:rPr>
        <w:t>SpaceFlow</w:t>
      </w:r>
      <w:proofErr w:type="spellEnd"/>
      <w:r w:rsidRPr="00904A29">
        <w:rPr>
          <w:color w:val="000000" w:themeColor="text1"/>
        </w:rPr>
        <w:t xml:space="preserve"> colored by the layer annotation of spots. </w:t>
      </w:r>
      <w:r w:rsidRPr="00904A29">
        <w:rPr>
          <w:b/>
          <w:color w:val="000000" w:themeColor="text1"/>
        </w:rPr>
        <w:t>d</w:t>
      </w:r>
      <w:r w:rsidRPr="00904A29">
        <w:rPr>
          <w:color w:val="000000" w:themeColor="text1"/>
        </w:rPr>
        <w:t xml:space="preserve">. Cell spatial locations (left panel) and UMAP visualizations (right four panels) colored by the Euclidean distance between spot/cell and origin (0,0), which is the left bottom corner of the first panel.  </w:t>
      </w:r>
      <w:r w:rsidRPr="00904A29">
        <w:rPr>
          <w:b/>
          <w:color w:val="000000" w:themeColor="text1"/>
        </w:rPr>
        <w:t>e</w:t>
      </w:r>
      <w:r w:rsidRPr="00904A29">
        <w:rPr>
          <w:color w:val="000000" w:themeColor="text1"/>
        </w:rPr>
        <w:t xml:space="preserve">. Dot plot of the gene expression of domain-speciﬁc markers. The dot size represents the fraction of cells in a domain expressing the </w:t>
      </w:r>
      <w:r w:rsidRPr="00904A29">
        <w:rPr>
          <w:color w:val="000000" w:themeColor="text1"/>
        </w:rPr>
        <w:lastRenderedPageBreak/>
        <w:t xml:space="preserve">marker and the color intensity represents the average expression of the marker in that domain. </w:t>
      </w:r>
      <w:r w:rsidRPr="00904A29">
        <w:rPr>
          <w:b/>
          <w:color w:val="000000" w:themeColor="text1"/>
        </w:rPr>
        <w:t>f</w:t>
      </w:r>
      <w:r w:rsidRPr="00904A29">
        <w:rPr>
          <w:color w:val="000000" w:themeColor="text1"/>
        </w:rPr>
        <w:t xml:space="preserve">. Spatial expression for the top-1 markers of the identified domains. </w:t>
      </w:r>
      <w:r w:rsidRPr="00904A29">
        <w:rPr>
          <w:b/>
          <w:color w:val="000000" w:themeColor="text1"/>
        </w:rPr>
        <w:t>g</w:t>
      </w:r>
      <w:r w:rsidRPr="00904A29">
        <w:rPr>
          <w:color w:val="000000" w:themeColor="text1"/>
        </w:rPr>
        <w:t xml:space="preserve">. </w:t>
      </w:r>
      <w:ins w:id="560" w:author="Honglei Ren" w:date="2022-06-28T12:18:00Z">
        <w:r w:rsidR="000565F5" w:rsidRPr="006B382C">
          <w:rPr>
            <w:color w:val="000000" w:themeColor="text1"/>
          </w:rPr>
          <w:t xml:space="preserve">The Gene Ontology (GO) enrichment analysis of the domain-specific genes </w:t>
        </w:r>
        <w:r w:rsidR="000565F5" w:rsidRPr="00904A29">
          <w:rPr>
            <w:color w:val="000000" w:themeColor="text1"/>
          </w:rPr>
          <w:t xml:space="preserve">(161 genes) </w:t>
        </w:r>
        <w:r w:rsidR="000565F5" w:rsidRPr="006B382C">
          <w:rPr>
            <w:color w:val="000000" w:themeColor="text1"/>
          </w:rPr>
          <w:t xml:space="preserve">for the domain 3 in panel </w:t>
        </w:r>
        <w:r w:rsidR="000565F5" w:rsidRPr="006B382C">
          <w:rPr>
            <w:b/>
            <w:bCs/>
            <w:color w:val="000000" w:themeColor="text1"/>
          </w:rPr>
          <w:t>b</w:t>
        </w:r>
        <w:r w:rsidR="000565F5" w:rsidRPr="006B382C">
          <w:rPr>
            <w:color w:val="000000" w:themeColor="text1"/>
          </w:rPr>
          <w:t xml:space="preserve">, </w:t>
        </w:r>
        <w:proofErr w:type="spellStart"/>
        <w:r w:rsidR="000565F5" w:rsidRPr="006B382C">
          <w:rPr>
            <w:color w:val="000000" w:themeColor="text1"/>
          </w:rPr>
          <w:t>SpaceFlow</w:t>
        </w:r>
        <w:proofErr w:type="spellEnd"/>
        <w:r w:rsidR="000565F5" w:rsidRPr="006B382C">
          <w:rPr>
            <w:color w:val="000000" w:themeColor="text1"/>
          </w:rPr>
          <w:t xml:space="preserve">. </w:t>
        </w:r>
        <w:r w:rsidR="000565F5" w:rsidRPr="00904A29">
          <w:rPr>
            <w:color w:val="000000" w:themeColor="text1"/>
          </w:rPr>
          <w:t xml:space="preserve">Both the color and the length of bars represent the enrichment of GO terms using -log10(p-value) metric from </w:t>
        </w:r>
        <w:proofErr w:type="spellStart"/>
        <w:r w:rsidR="000565F5" w:rsidRPr="00904A29">
          <w:rPr>
            <w:color w:val="000000" w:themeColor="text1"/>
          </w:rPr>
          <w:t>topGO</w:t>
        </w:r>
        <w:proofErr w:type="spellEnd"/>
        <w:r w:rsidR="000565F5" w:rsidRPr="00904A29">
          <w:rPr>
            <w:color w:val="000000" w:themeColor="text1"/>
          </w:rPr>
          <w:t xml:space="preserve"> analysis. P-values were obtained using the one-sided Fisher’s exact test without multiple-testing correction. P values &lt; 0.001 were considered significant.</w:t>
        </w:r>
      </w:ins>
      <w:ins w:id="561" w:author="Honglei Ren" w:date="2022-06-28T12:54:00Z">
        <w:r w:rsidR="00CB073C">
          <w:rPr>
            <w:color w:val="000000" w:themeColor="text1"/>
          </w:rPr>
          <w:t xml:space="preserve"> </w:t>
        </w:r>
      </w:ins>
      <w:del w:id="562" w:author="Honglei Ren" w:date="2022-06-28T12:18:00Z">
        <w:r w:rsidRPr="00904A29" w:rsidDel="000565F5">
          <w:rPr>
            <w:color w:val="000000" w:themeColor="text1"/>
          </w:rPr>
          <w:delText xml:space="preserve">The bar plot of the Gene Ontology (GO) enrichment of the domain-specific genes for the domain 3 in panel </w:delText>
        </w:r>
        <w:r w:rsidRPr="00904A29" w:rsidDel="000565F5">
          <w:rPr>
            <w:b/>
            <w:bCs/>
            <w:color w:val="000000" w:themeColor="text1"/>
          </w:rPr>
          <w:delText>b</w:delText>
        </w:r>
        <w:r w:rsidRPr="00904A29" w:rsidDel="000565F5">
          <w:rPr>
            <w:color w:val="000000" w:themeColor="text1"/>
          </w:rPr>
          <w:delText>, SpaceFlow. Both the color and the bar length represent the -log10(adjusted p-value).</w:delText>
        </w:r>
      </w:del>
    </w:p>
    <w:p w14:paraId="3843CA71" w14:textId="77777777" w:rsidR="00664670" w:rsidRPr="00904A29" w:rsidRDefault="00664670" w:rsidP="002512CF">
      <w:pPr>
        <w:jc w:val="both"/>
        <w:rPr>
          <w:color w:val="000000" w:themeColor="text1"/>
        </w:rPr>
      </w:pPr>
    </w:p>
    <w:p w14:paraId="0F466E20" w14:textId="07BA135E" w:rsidR="00664670" w:rsidRPr="00904A29" w:rsidRDefault="002512CF" w:rsidP="002512CF">
      <w:pPr>
        <w:jc w:val="both"/>
        <w:rPr>
          <w:b/>
          <w:bCs/>
          <w:color w:val="000000" w:themeColor="text1"/>
          <w:sz w:val="28"/>
          <w:szCs w:val="28"/>
        </w:rPr>
      </w:pPr>
      <w:r w:rsidRPr="00904A29">
        <w:rPr>
          <w:b/>
          <w:color w:val="000000" w:themeColor="text1"/>
        </w:rPr>
        <w:t xml:space="preserve">Figure 3. </w:t>
      </w:r>
      <w:proofErr w:type="spellStart"/>
      <w:r w:rsidRPr="00904A29">
        <w:rPr>
          <w:b/>
          <w:color w:val="000000" w:themeColor="text1"/>
        </w:rPr>
        <w:t>SpaceFlow</w:t>
      </w:r>
      <w:proofErr w:type="spellEnd"/>
      <w:r w:rsidRPr="00904A29">
        <w:rPr>
          <w:b/>
          <w:color w:val="000000" w:themeColor="text1"/>
        </w:rPr>
        <w:t xml:space="preserve"> generates pseudo-Spatiotemporal Map for ST data and uncovered pseudo-spatiotemporal relationship between cells in both spots-resolution and single-cell resolution ST data</w:t>
      </w:r>
      <w:r w:rsidRPr="00904A29">
        <w:rPr>
          <w:i/>
          <w:color w:val="000000" w:themeColor="text1"/>
        </w:rPr>
        <w:t>.</w:t>
      </w:r>
      <w:r w:rsidRPr="00904A29">
        <w:rPr>
          <w:color w:val="000000" w:themeColor="text1"/>
        </w:rPr>
        <w:t xml:space="preserve">  </w:t>
      </w:r>
      <w:r w:rsidRPr="00904A29">
        <w:rPr>
          <w:b/>
          <w:color w:val="000000" w:themeColor="text1"/>
        </w:rPr>
        <w:t>a</w:t>
      </w:r>
      <w:r w:rsidRPr="00904A29">
        <w:rPr>
          <w:color w:val="000000" w:themeColor="text1"/>
        </w:rPr>
        <w:t xml:space="preserve">. Spatial visualization of </w:t>
      </w:r>
      <w:proofErr w:type="spellStart"/>
      <w:r w:rsidRPr="00904A29">
        <w:rPr>
          <w:color w:val="000000" w:themeColor="text1"/>
        </w:rPr>
        <w:t>pseudotime</w:t>
      </w:r>
      <w:proofErr w:type="spellEnd"/>
      <w:r w:rsidRPr="00904A29">
        <w:rPr>
          <w:color w:val="000000" w:themeColor="text1"/>
        </w:rPr>
        <w:t xml:space="preserve"> calculated by Seurat, Monocle, </w:t>
      </w:r>
      <w:proofErr w:type="spellStart"/>
      <w:r w:rsidRPr="00904A29">
        <w:rPr>
          <w:color w:val="000000" w:themeColor="text1"/>
        </w:rPr>
        <w:t>stLearn</w:t>
      </w:r>
      <w:proofErr w:type="spellEnd"/>
      <w:r w:rsidRPr="00904A29">
        <w:rPr>
          <w:color w:val="000000" w:themeColor="text1"/>
        </w:rPr>
        <w:t xml:space="preserve">, and the </w:t>
      </w:r>
      <w:proofErr w:type="spellStart"/>
      <w:r w:rsidRPr="00904A29">
        <w:rPr>
          <w:color w:val="000000" w:themeColor="text1"/>
        </w:rPr>
        <w:t>pSM</w:t>
      </w:r>
      <w:proofErr w:type="spellEnd"/>
      <w:r w:rsidRPr="00904A29">
        <w:rPr>
          <w:color w:val="000000" w:themeColor="text1"/>
        </w:rPr>
        <w:t xml:space="preserve"> generated by </w:t>
      </w:r>
      <w:proofErr w:type="spellStart"/>
      <w:r w:rsidRPr="00904A29">
        <w:rPr>
          <w:color w:val="000000" w:themeColor="text1"/>
        </w:rPr>
        <w:t>SpaceFlow</w:t>
      </w:r>
      <w:proofErr w:type="spellEnd"/>
      <w:r w:rsidRPr="00904A29">
        <w:rPr>
          <w:color w:val="000000" w:themeColor="text1"/>
        </w:rPr>
        <w:t xml:space="preserve"> on DLPFC data (same dataset as in Figure 2, spot resolution) and </w:t>
      </w:r>
      <w:r w:rsidRPr="00904A29">
        <w:rPr>
          <w:b/>
          <w:color w:val="000000" w:themeColor="text1"/>
        </w:rPr>
        <w:t>b</w:t>
      </w:r>
      <w:r w:rsidRPr="00904A29">
        <w:rPr>
          <w:color w:val="000000" w:themeColor="text1"/>
        </w:rPr>
        <w:t xml:space="preserve">. Spatial visualization of </w:t>
      </w:r>
      <w:proofErr w:type="spellStart"/>
      <w:r w:rsidRPr="00904A29">
        <w:rPr>
          <w:color w:val="000000" w:themeColor="text1"/>
        </w:rPr>
        <w:t>pseudotime</w:t>
      </w:r>
      <w:proofErr w:type="spellEnd"/>
      <w:r w:rsidRPr="00904A29">
        <w:rPr>
          <w:color w:val="000000" w:themeColor="text1"/>
        </w:rPr>
        <w:t xml:space="preserve"> calculated by Seurat, Monocle, Slingshot, and the </w:t>
      </w:r>
      <w:proofErr w:type="spellStart"/>
      <w:r w:rsidRPr="00904A29">
        <w:rPr>
          <w:color w:val="000000" w:themeColor="text1"/>
        </w:rPr>
        <w:t>pSM</w:t>
      </w:r>
      <w:proofErr w:type="spellEnd"/>
      <w:r w:rsidRPr="00904A29">
        <w:rPr>
          <w:color w:val="000000" w:themeColor="text1"/>
        </w:rPr>
        <w:t xml:space="preserve"> generated by </w:t>
      </w:r>
      <w:proofErr w:type="spellStart"/>
      <w:r w:rsidRPr="00904A29">
        <w:rPr>
          <w:color w:val="000000" w:themeColor="text1"/>
        </w:rPr>
        <w:t>SpaceFlow</w:t>
      </w:r>
      <w:proofErr w:type="spellEnd"/>
      <w:r w:rsidRPr="00904A29">
        <w:rPr>
          <w:color w:val="000000" w:themeColor="text1"/>
        </w:rPr>
        <w:t xml:space="preserve"> on Stereo-seq data (single-cell resolution). </w:t>
      </w:r>
      <w:r w:rsidRPr="00904A29">
        <w:rPr>
          <w:b/>
          <w:color w:val="000000" w:themeColor="text1"/>
        </w:rPr>
        <w:t>c</w:t>
      </w:r>
      <w:r w:rsidRPr="00904A29">
        <w:rPr>
          <w:color w:val="000000" w:themeColor="text1"/>
        </w:rPr>
        <w:t xml:space="preserve">. Spatial expression of genes exhibiting the highest correlation between expression and the </w:t>
      </w:r>
      <w:proofErr w:type="spellStart"/>
      <w:r w:rsidRPr="00904A29">
        <w:rPr>
          <w:color w:val="000000" w:themeColor="text1"/>
        </w:rPr>
        <w:t>pSM</w:t>
      </w:r>
      <w:proofErr w:type="spellEnd"/>
      <w:r w:rsidRPr="00904A29">
        <w:rPr>
          <w:color w:val="000000" w:themeColor="text1"/>
        </w:rPr>
        <w:t xml:space="preserve"> value of corresponding spots/cells. </w:t>
      </w:r>
      <w:ins w:id="563" w:author="Honglei Ren" w:date="2022-06-28T12:19:00Z">
        <w:r w:rsidR="006B382C">
          <w:rPr>
            <w:color w:val="000000" w:themeColor="text1"/>
          </w:rPr>
          <w:t xml:space="preserve">The color represents the z-score of expression level. </w:t>
        </w:r>
      </w:ins>
      <w:r w:rsidRPr="00904A29">
        <w:rPr>
          <w:b/>
          <w:color w:val="000000" w:themeColor="text1"/>
        </w:rPr>
        <w:t>d</w:t>
      </w:r>
      <w:r w:rsidRPr="00904A29">
        <w:rPr>
          <w:color w:val="000000" w:themeColor="text1"/>
        </w:rPr>
        <w:t>. Domain segmentations of Stereo-seq ST data given by Seurat, MERINGUE</w:t>
      </w:r>
      <w:del w:id="564" w:author="Honglei Ren" w:date="2022-06-28T12:19:00Z">
        <w:r w:rsidRPr="00904A29" w:rsidDel="00A827AE">
          <w:rPr>
            <w:color w:val="000000" w:themeColor="text1"/>
          </w:rPr>
          <w:delText xml:space="preserve"> </w:delText>
        </w:r>
      </w:del>
      <w:r w:rsidRPr="00904A29">
        <w:rPr>
          <w:color w:val="000000" w:themeColor="text1"/>
        </w:rPr>
        <w:t xml:space="preserve">, DGI, and </w:t>
      </w:r>
      <w:proofErr w:type="spellStart"/>
      <w:r w:rsidRPr="00904A29">
        <w:rPr>
          <w:color w:val="000000" w:themeColor="text1"/>
        </w:rPr>
        <w:t>SpaceFlow</w:t>
      </w:r>
      <w:proofErr w:type="spellEnd"/>
      <w:r w:rsidRPr="00904A29">
        <w:rPr>
          <w:color w:val="000000" w:themeColor="text1"/>
        </w:rPr>
        <w:t>. Top row: full views of the domain segmentations from different methods, bottom row: zoomed views of regions boxed in each panel.</w:t>
      </w:r>
    </w:p>
    <w:p w14:paraId="2AF788EF" w14:textId="77777777" w:rsidR="00664670" w:rsidRPr="00904A29" w:rsidRDefault="00664670" w:rsidP="002512CF">
      <w:pPr>
        <w:jc w:val="both"/>
        <w:rPr>
          <w:b/>
          <w:bCs/>
          <w:color w:val="000000" w:themeColor="text1"/>
          <w:sz w:val="28"/>
          <w:szCs w:val="28"/>
        </w:rPr>
      </w:pPr>
    </w:p>
    <w:p w14:paraId="4CD2CD58" w14:textId="758B8E4E" w:rsidR="002512CF" w:rsidRPr="00904A29" w:rsidRDefault="002512CF" w:rsidP="00664670">
      <w:pPr>
        <w:jc w:val="both"/>
        <w:rPr>
          <w:b/>
          <w:bCs/>
          <w:color w:val="000000" w:themeColor="text1"/>
          <w:sz w:val="28"/>
          <w:szCs w:val="28"/>
        </w:rPr>
      </w:pPr>
      <w:r w:rsidRPr="00904A29">
        <w:rPr>
          <w:b/>
          <w:bCs/>
          <w:color w:val="000000" w:themeColor="text1"/>
        </w:rPr>
        <w:t>Figure 4.</w:t>
      </w:r>
      <w:r w:rsidRPr="00904A29">
        <w:rPr>
          <w:color w:val="000000" w:themeColor="text1"/>
        </w:rPr>
        <w:t xml:space="preserve"> </w:t>
      </w:r>
      <w:proofErr w:type="spellStart"/>
      <w:r w:rsidRPr="00904A29">
        <w:rPr>
          <w:b/>
          <w:color w:val="000000" w:themeColor="text1"/>
        </w:rPr>
        <w:t>SpaceFlow</w:t>
      </w:r>
      <w:proofErr w:type="spellEnd"/>
      <w:r w:rsidRPr="00904A29">
        <w:rPr>
          <w:b/>
          <w:color w:val="000000" w:themeColor="text1"/>
        </w:rPr>
        <w:t xml:space="preserve"> reveals evolving cell lineage structures in chicken heart development ST data.</w:t>
      </w:r>
      <w:r w:rsidRPr="00904A29">
        <w:rPr>
          <w:color w:val="000000" w:themeColor="text1"/>
        </w:rPr>
        <w:t xml:space="preserve"> </w:t>
      </w:r>
      <w:r w:rsidRPr="00904A29">
        <w:rPr>
          <w:b/>
          <w:color w:val="000000" w:themeColor="text1"/>
        </w:rPr>
        <w:t>a</w:t>
      </w:r>
      <w:r w:rsidRPr="00904A29">
        <w:rPr>
          <w:color w:val="000000" w:themeColor="text1"/>
        </w:rPr>
        <w:t>. Annotation of ST spots from the original study</w:t>
      </w:r>
      <w:r w:rsidRPr="00904A29">
        <w:rPr>
          <w:color w:val="000000" w:themeColor="text1"/>
        </w:rPr>
        <w:fldChar w:fldCharType="begin" w:fldLock="1"/>
      </w:r>
      <w:r w:rsidRPr="00904A29">
        <w:rPr>
          <w:color w:val="000000" w:themeColor="text1"/>
        </w:rPr>
        <w:instrText>ADDIN paperpile_citation &lt;clusterId&gt;C891Q278M648J363&lt;/clusterId&gt;&lt;metadata&gt;&lt;citation&gt;&lt;id&gt;ccbf312f-27be-466f-adc6-818b3ea90064&lt;/id&gt;&lt;/citation&gt;&lt;/metadata&gt;&lt;data&gt;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&lt;/data&gt; \* MERGEFORMAT</w:instrText>
      </w:r>
      <w:r w:rsidRPr="00904A29">
        <w:rPr>
          <w:color w:val="000000" w:themeColor="text1"/>
        </w:rPr>
        <w:fldChar w:fldCharType="separate"/>
      </w:r>
      <w:r w:rsidR="008A5078" w:rsidRPr="00B65855">
        <w:rPr>
          <w:noProof/>
          <w:color w:val="000000" w:themeColor="text1"/>
          <w:vertAlign w:val="superscript"/>
        </w:rPr>
        <w:t>30</w:t>
      </w:r>
      <w:r w:rsidRPr="00904A29">
        <w:rPr>
          <w:color w:val="000000" w:themeColor="text1"/>
        </w:rPr>
        <w:fldChar w:fldCharType="end"/>
      </w:r>
      <w:r w:rsidRPr="00904A29">
        <w:rPr>
          <w:color w:val="000000" w:themeColor="text1"/>
        </w:rPr>
        <w:t xml:space="preserve">, where cell types are predicted by mapping scRNA-seq data to ST data. </w:t>
      </w:r>
      <w:r w:rsidRPr="00904A29">
        <w:rPr>
          <w:b/>
          <w:color w:val="000000" w:themeColor="text1"/>
        </w:rPr>
        <w:t>b</w:t>
      </w:r>
      <w:r w:rsidRPr="00904A29">
        <w:rPr>
          <w:color w:val="000000" w:themeColor="text1"/>
        </w:rPr>
        <w:t xml:space="preserve">. Annotations from </w:t>
      </w:r>
      <w:proofErr w:type="spellStart"/>
      <w:r w:rsidRPr="00904A29">
        <w:rPr>
          <w:color w:val="000000" w:themeColor="text1"/>
        </w:rPr>
        <w:t>SpaceFlow</w:t>
      </w:r>
      <w:proofErr w:type="spellEnd"/>
      <w:r w:rsidRPr="00904A29">
        <w:rPr>
          <w:color w:val="000000" w:themeColor="text1"/>
        </w:rPr>
        <w:t xml:space="preserve">, with identified valve structures colored in blue. </w:t>
      </w:r>
      <w:r w:rsidRPr="00904A29">
        <w:rPr>
          <w:b/>
          <w:color w:val="000000" w:themeColor="text1"/>
        </w:rPr>
        <w:t>c</w:t>
      </w:r>
      <w:r w:rsidRPr="00904A29">
        <w:rPr>
          <w:color w:val="000000" w:themeColor="text1"/>
        </w:rPr>
        <w:t xml:space="preserve">. The </w:t>
      </w:r>
      <w:proofErr w:type="spellStart"/>
      <w:r w:rsidRPr="00904A29">
        <w:rPr>
          <w:color w:val="000000" w:themeColor="text1"/>
        </w:rPr>
        <w:t>pSM</w:t>
      </w:r>
      <w:proofErr w:type="spellEnd"/>
      <w:r w:rsidRPr="00904A29">
        <w:rPr>
          <w:color w:val="000000" w:themeColor="text1"/>
        </w:rPr>
        <w:t xml:space="preserve"> generated by </w:t>
      </w:r>
      <w:proofErr w:type="spellStart"/>
      <w:r w:rsidRPr="00904A29">
        <w:rPr>
          <w:color w:val="000000" w:themeColor="text1"/>
        </w:rPr>
        <w:t>SpaceFlow</w:t>
      </w:r>
      <w:proofErr w:type="spellEnd"/>
      <w:r w:rsidRPr="00904A29">
        <w:rPr>
          <w:color w:val="000000" w:themeColor="text1"/>
        </w:rPr>
        <w:t xml:space="preserve">. </w:t>
      </w:r>
      <w:r w:rsidRPr="00904A29">
        <w:rPr>
          <w:b/>
          <w:color w:val="000000" w:themeColor="text1"/>
        </w:rPr>
        <w:t>d</w:t>
      </w:r>
      <w:r w:rsidRPr="00904A29">
        <w:rPr>
          <w:color w:val="000000" w:themeColor="text1"/>
        </w:rPr>
        <w:t xml:space="preserve">. The </w:t>
      </w:r>
      <w:proofErr w:type="spellStart"/>
      <w:r w:rsidRPr="00904A29">
        <w:rPr>
          <w:color w:val="000000" w:themeColor="text1"/>
        </w:rPr>
        <w:t>pSM</w:t>
      </w:r>
      <w:proofErr w:type="spellEnd"/>
      <w:r w:rsidRPr="00904A29">
        <w:rPr>
          <w:color w:val="000000" w:themeColor="text1"/>
        </w:rPr>
        <w:t xml:space="preserve"> value versus UMAP </w:t>
      </w:r>
      <w:r w:rsidRPr="00904A29">
        <w:rPr>
          <w:color w:val="000000" w:themeColor="text1"/>
        </w:rPr>
        <w:lastRenderedPageBreak/>
        <w:t xml:space="preserve">component 1 from low-dimensional embeddings colored by annotations from </w:t>
      </w:r>
      <w:proofErr w:type="spellStart"/>
      <w:r w:rsidRPr="00904A29">
        <w:rPr>
          <w:color w:val="000000" w:themeColor="text1"/>
        </w:rPr>
        <w:t>SpaceFlow</w:t>
      </w:r>
      <w:proofErr w:type="spellEnd"/>
      <w:r w:rsidRPr="00904A29">
        <w:rPr>
          <w:color w:val="000000" w:themeColor="text1"/>
        </w:rPr>
        <w:t xml:space="preserve">. </w:t>
      </w:r>
      <w:r w:rsidRPr="00904A29">
        <w:rPr>
          <w:b/>
          <w:color w:val="000000" w:themeColor="text1"/>
        </w:rPr>
        <w:t>e</w:t>
      </w:r>
      <w:r w:rsidRPr="00904A29">
        <w:rPr>
          <w:color w:val="000000" w:themeColor="text1"/>
        </w:rPr>
        <w:t xml:space="preserve">. Hierarchically clustered heatmap of top-3 domain-specific genes for spots in all time points. </w:t>
      </w:r>
      <w:r w:rsidRPr="00904A29">
        <w:rPr>
          <w:b/>
          <w:color w:val="000000" w:themeColor="text1"/>
        </w:rPr>
        <w:t>f</w:t>
      </w:r>
      <w:r w:rsidRPr="00904A29">
        <w:rPr>
          <w:color w:val="000000" w:themeColor="text1"/>
        </w:rPr>
        <w:t>. Gene Ontology (GO) enrichment for the top domain-specific genes</w:t>
      </w:r>
      <w:ins w:id="565" w:author="Honglei Ren" w:date="2022-06-28T12:20:00Z">
        <w:r w:rsidR="002F27C6">
          <w:rPr>
            <w:color w:val="000000" w:themeColor="text1"/>
          </w:rPr>
          <w:t xml:space="preserve"> (</w:t>
        </w:r>
        <w:r w:rsidR="002F27C6" w:rsidRPr="00741BBD">
          <w:rPr>
            <w:color w:val="FF0000"/>
          </w:rPr>
          <w:t>32 genes</w:t>
        </w:r>
        <w:r w:rsidR="002F27C6">
          <w:rPr>
            <w:color w:val="000000" w:themeColor="text1"/>
          </w:rPr>
          <w:t>)</w:t>
        </w:r>
      </w:ins>
      <w:r w:rsidRPr="00904A29">
        <w:rPr>
          <w:color w:val="000000" w:themeColor="text1"/>
        </w:rPr>
        <w:t xml:space="preserve"> in the identified valve structures. </w:t>
      </w:r>
      <w:ins w:id="566" w:author="Honglei Ren" w:date="2022-06-28T12:20:00Z">
        <w:r w:rsidR="00700FE9" w:rsidRPr="00700FE9">
          <w:rPr>
            <w:color w:val="000000" w:themeColor="text1"/>
          </w:rPr>
          <w:t xml:space="preserve">Both the color and the length of bars represent the enrichment of GO terms using -log10(p-value) metric from </w:t>
        </w:r>
        <w:proofErr w:type="spellStart"/>
        <w:r w:rsidR="00700FE9" w:rsidRPr="00700FE9">
          <w:rPr>
            <w:color w:val="000000" w:themeColor="text1"/>
          </w:rPr>
          <w:t>topGO</w:t>
        </w:r>
        <w:proofErr w:type="spellEnd"/>
        <w:r w:rsidR="00700FE9" w:rsidRPr="00700FE9">
          <w:rPr>
            <w:color w:val="000000" w:themeColor="text1"/>
          </w:rPr>
          <w:t xml:space="preserve"> analysis. P-values were obtained using the one-sided Fisher’s exact test without multiple-testing correction. P values &lt; 0.005 were considered significant. </w:t>
        </w:r>
      </w:ins>
      <w:r w:rsidRPr="00904A29">
        <w:rPr>
          <w:b/>
          <w:color w:val="000000" w:themeColor="text1"/>
        </w:rPr>
        <w:t xml:space="preserve">g. </w:t>
      </w:r>
      <w:r w:rsidRPr="00904A29">
        <w:rPr>
          <w:color w:val="000000" w:themeColor="text1"/>
        </w:rPr>
        <w:t xml:space="preserve">Space-constrained </w:t>
      </w:r>
      <w:proofErr w:type="spellStart"/>
      <w:r w:rsidRPr="00904A29">
        <w:rPr>
          <w:color w:val="000000" w:themeColor="text1"/>
        </w:rPr>
        <w:t>CellChat</w:t>
      </w:r>
      <w:proofErr w:type="spellEnd"/>
      <w:r w:rsidRPr="00904A29">
        <w:rPr>
          <w:color w:val="000000" w:themeColor="text1"/>
        </w:rPr>
        <w:t xml:space="preserve"> inferred cell-cell communication of MDK (left) and PTN (right) pathways with signals sent from spots in the valve regions.</w:t>
      </w:r>
    </w:p>
    <w:p w14:paraId="123AED07" w14:textId="77777777" w:rsidR="00664670" w:rsidRPr="00904A29" w:rsidRDefault="00664670" w:rsidP="00664670">
      <w:pPr>
        <w:jc w:val="both"/>
        <w:rPr>
          <w:color w:val="000000" w:themeColor="text1"/>
        </w:rPr>
      </w:pPr>
    </w:p>
    <w:p w14:paraId="370110BA" w14:textId="5715334C" w:rsidR="009957A8" w:rsidRPr="00904A29" w:rsidRDefault="002512CF" w:rsidP="002512CF">
      <w:pPr>
        <w:jc w:val="both"/>
        <w:rPr>
          <w:color w:val="000000" w:themeColor="text1"/>
        </w:rPr>
      </w:pPr>
      <w:r w:rsidRPr="00904A29">
        <w:rPr>
          <w:b/>
          <w:bCs/>
          <w:color w:val="000000" w:themeColor="text1"/>
        </w:rPr>
        <w:t>Figure 5.</w:t>
      </w:r>
      <w:r w:rsidRPr="00904A29">
        <w:rPr>
          <w:color w:val="000000" w:themeColor="text1"/>
        </w:rPr>
        <w:t xml:space="preserve"> </w:t>
      </w:r>
      <w:proofErr w:type="spellStart"/>
      <w:r w:rsidRPr="00904A29">
        <w:rPr>
          <w:b/>
          <w:color w:val="000000" w:themeColor="text1"/>
        </w:rPr>
        <w:t>SpaceFlow</w:t>
      </w:r>
      <w:proofErr w:type="spellEnd"/>
      <w:r w:rsidRPr="00904A29">
        <w:rPr>
          <w:b/>
          <w:color w:val="000000" w:themeColor="text1"/>
        </w:rPr>
        <w:t xml:space="preserve"> identifies </w:t>
      </w:r>
      <w:del w:id="567" w:author="Honglei Ren" w:date="2022-06-28T12:21:00Z">
        <w:r w:rsidRPr="00904A29" w:rsidDel="008B608A">
          <w:rPr>
            <w:b/>
            <w:color w:val="000000" w:themeColor="text1"/>
          </w:rPr>
          <w:delText xml:space="preserve">novel </w:delText>
        </w:r>
      </w:del>
      <w:r w:rsidRPr="00904A29">
        <w:rPr>
          <w:b/>
          <w:color w:val="000000" w:themeColor="text1"/>
        </w:rPr>
        <w:t>tumor-immune cell-cell communication in human breast cancer ST data.</w:t>
      </w:r>
      <w:r w:rsidRPr="00904A29">
        <w:rPr>
          <w:color w:val="000000" w:themeColor="text1"/>
        </w:rPr>
        <w:t xml:space="preserve"> </w:t>
      </w:r>
      <w:r w:rsidRPr="00904A29">
        <w:rPr>
          <w:b/>
          <w:color w:val="000000" w:themeColor="text1"/>
        </w:rPr>
        <w:t>a</w:t>
      </w:r>
      <w:r w:rsidRPr="00904A29">
        <w:rPr>
          <w:color w:val="000000" w:themeColor="text1"/>
        </w:rPr>
        <w:t>. H&amp;E image and annotation from the original study for the spots of sample G in human breast cancer ST data</w:t>
      </w:r>
      <w:r w:rsidRPr="00904A29">
        <w:rPr>
          <w:color w:val="000000" w:themeColor="text1"/>
        </w:rPr>
        <w:fldChar w:fldCharType="begin" w:fldLock="1"/>
      </w:r>
      <w:r w:rsidRPr="00904A29">
        <w:rPr>
          <w:color w:val="000000" w:themeColor="text1"/>
        </w:rPr>
        <w:instrText>ADDIN paperpile_citation &lt;clusterId&gt;C935J383F673C396&lt;/clusterId&gt;&lt;metadata&gt;&lt;citation&gt;&lt;id&gt;e38281f1-5297-4be5-804b-d8ce2ec45492&lt;/id&gt;&lt;/citation&gt;&lt;/metadata&gt;&lt;data&gt;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&lt;/data&gt; \* MERGEFORMAT</w:instrText>
      </w:r>
      <w:r w:rsidRPr="00904A29">
        <w:rPr>
          <w:color w:val="000000" w:themeColor="text1"/>
        </w:rPr>
        <w:fldChar w:fldCharType="separate"/>
      </w:r>
      <w:r w:rsidR="008A5078" w:rsidRPr="00B65855">
        <w:rPr>
          <w:noProof/>
          <w:color w:val="000000" w:themeColor="text1"/>
          <w:vertAlign w:val="superscript"/>
        </w:rPr>
        <w:t>56</w:t>
      </w:r>
      <w:r w:rsidRPr="00904A29">
        <w:rPr>
          <w:color w:val="000000" w:themeColor="text1"/>
        </w:rPr>
        <w:fldChar w:fldCharType="end"/>
      </w:r>
      <w:r w:rsidRPr="00904A29">
        <w:rPr>
          <w:color w:val="000000" w:themeColor="text1"/>
        </w:rPr>
        <w:t xml:space="preserve">. </w:t>
      </w:r>
      <w:r w:rsidRPr="00904A29">
        <w:rPr>
          <w:b/>
          <w:color w:val="000000" w:themeColor="text1"/>
        </w:rPr>
        <w:t>b</w:t>
      </w:r>
      <w:r w:rsidRPr="00904A29">
        <w:rPr>
          <w:color w:val="000000" w:themeColor="text1"/>
        </w:rPr>
        <w:t xml:space="preserve">. Domain segmentation from </w:t>
      </w:r>
      <w:proofErr w:type="spellStart"/>
      <w:r w:rsidRPr="00904A29">
        <w:rPr>
          <w:color w:val="000000" w:themeColor="text1"/>
        </w:rPr>
        <w:t>SpaceFlow</w:t>
      </w:r>
      <w:proofErr w:type="spellEnd"/>
      <w:r w:rsidRPr="00904A29">
        <w:rPr>
          <w:color w:val="000000" w:themeColor="text1"/>
        </w:rPr>
        <w:t xml:space="preserve"> </w:t>
      </w:r>
      <w:r w:rsidRPr="00904A29">
        <w:rPr>
          <w:b/>
          <w:color w:val="000000" w:themeColor="text1"/>
        </w:rPr>
        <w:t>c</w:t>
      </w:r>
      <w:r w:rsidRPr="00904A29">
        <w:rPr>
          <w:color w:val="000000" w:themeColor="text1"/>
        </w:rPr>
        <w:t xml:space="preserve">. Spatial visualization of </w:t>
      </w:r>
      <w:proofErr w:type="spellStart"/>
      <w:r w:rsidRPr="00904A29">
        <w:rPr>
          <w:color w:val="000000" w:themeColor="text1"/>
        </w:rPr>
        <w:t>pseudotime</w:t>
      </w:r>
      <w:proofErr w:type="spellEnd"/>
      <w:r w:rsidRPr="00904A29">
        <w:rPr>
          <w:color w:val="000000" w:themeColor="text1"/>
        </w:rPr>
        <w:t xml:space="preserve"> calculated by Monocle. </w:t>
      </w:r>
      <w:r w:rsidRPr="00904A29">
        <w:rPr>
          <w:b/>
          <w:bCs/>
          <w:color w:val="000000" w:themeColor="text1"/>
        </w:rPr>
        <w:t>d</w:t>
      </w:r>
      <w:r w:rsidRPr="00904A29">
        <w:rPr>
          <w:color w:val="000000" w:themeColor="text1"/>
        </w:rPr>
        <w:t xml:space="preserve">. Spatial visualization of </w:t>
      </w:r>
      <w:proofErr w:type="spellStart"/>
      <w:r w:rsidRPr="00904A29">
        <w:rPr>
          <w:color w:val="000000" w:themeColor="text1"/>
        </w:rPr>
        <w:t>pseudotime</w:t>
      </w:r>
      <w:proofErr w:type="spellEnd"/>
      <w:r w:rsidRPr="00904A29">
        <w:rPr>
          <w:color w:val="000000" w:themeColor="text1"/>
        </w:rPr>
        <w:t xml:space="preserve"> calculated by </w:t>
      </w:r>
      <w:proofErr w:type="spellStart"/>
      <w:r w:rsidRPr="00904A29">
        <w:rPr>
          <w:color w:val="000000" w:themeColor="text1"/>
        </w:rPr>
        <w:t>stLearn</w:t>
      </w:r>
      <w:proofErr w:type="spellEnd"/>
      <w:r w:rsidRPr="00904A29">
        <w:rPr>
          <w:b/>
          <w:color w:val="000000" w:themeColor="text1"/>
        </w:rPr>
        <w:t xml:space="preserve"> e</w:t>
      </w:r>
      <w:r w:rsidRPr="00904A29">
        <w:rPr>
          <w:color w:val="000000" w:themeColor="text1"/>
        </w:rPr>
        <w:t xml:space="preserve">. The </w:t>
      </w:r>
      <w:proofErr w:type="spellStart"/>
      <w:r w:rsidRPr="00904A29">
        <w:rPr>
          <w:color w:val="000000" w:themeColor="text1"/>
        </w:rPr>
        <w:t>pSM</w:t>
      </w:r>
      <w:proofErr w:type="spellEnd"/>
      <w:r w:rsidRPr="00904A29">
        <w:rPr>
          <w:color w:val="000000" w:themeColor="text1"/>
        </w:rPr>
        <w:t xml:space="preserve"> from </w:t>
      </w:r>
      <w:proofErr w:type="spellStart"/>
      <w:r w:rsidRPr="00904A29">
        <w:rPr>
          <w:color w:val="000000" w:themeColor="text1"/>
        </w:rPr>
        <w:t>SpaceFlow</w:t>
      </w:r>
      <w:proofErr w:type="spellEnd"/>
      <w:r w:rsidRPr="00904A29">
        <w:rPr>
          <w:color w:val="000000" w:themeColor="text1"/>
        </w:rPr>
        <w:t xml:space="preserve">. </w:t>
      </w:r>
      <w:r w:rsidRPr="00904A29">
        <w:rPr>
          <w:b/>
          <w:color w:val="000000" w:themeColor="text1"/>
        </w:rPr>
        <w:t>f</w:t>
      </w:r>
      <w:r w:rsidRPr="00904A29">
        <w:rPr>
          <w:color w:val="000000" w:themeColor="text1"/>
        </w:rPr>
        <w:t xml:space="preserve">. The </w:t>
      </w:r>
      <w:proofErr w:type="spellStart"/>
      <w:r w:rsidRPr="00904A29">
        <w:rPr>
          <w:color w:val="000000" w:themeColor="text1"/>
        </w:rPr>
        <w:t>pSM</w:t>
      </w:r>
      <w:proofErr w:type="spellEnd"/>
      <w:r w:rsidRPr="00904A29">
        <w:rPr>
          <w:color w:val="000000" w:themeColor="text1"/>
        </w:rPr>
        <w:t xml:space="preserve"> versus UMAP component 1 from low-dimensional embeddings colored by annotations from </w:t>
      </w:r>
      <w:proofErr w:type="spellStart"/>
      <w:r w:rsidRPr="00904A29">
        <w:rPr>
          <w:color w:val="000000" w:themeColor="text1"/>
        </w:rPr>
        <w:t>SpaceFlow</w:t>
      </w:r>
      <w:proofErr w:type="spellEnd"/>
      <w:r w:rsidRPr="00904A29">
        <w:rPr>
          <w:color w:val="000000" w:themeColor="text1"/>
        </w:rPr>
        <w:t xml:space="preserve">. </w:t>
      </w:r>
      <w:r w:rsidRPr="00904A29">
        <w:rPr>
          <w:b/>
          <w:color w:val="000000" w:themeColor="text1"/>
        </w:rPr>
        <w:t>g</w:t>
      </w:r>
      <w:r w:rsidRPr="00904A29">
        <w:rPr>
          <w:color w:val="000000" w:themeColor="text1"/>
        </w:rPr>
        <w:t xml:space="preserve">. Dot plot of the gene expression of domain-speciﬁc markers. The dot size represents the fraction of cells in a domain expressing the marker and the color intensity represents the average expression of the marker in that domain.  </w:t>
      </w:r>
      <w:r w:rsidRPr="00904A29">
        <w:rPr>
          <w:b/>
          <w:color w:val="000000" w:themeColor="text1"/>
        </w:rPr>
        <w:t>h</w:t>
      </w:r>
      <w:r w:rsidRPr="00904A29">
        <w:rPr>
          <w:color w:val="000000" w:themeColor="text1"/>
        </w:rPr>
        <w:t xml:space="preserve">. Spatial expression of top domain marker genes with anti-cancer, pro-cancer, or dual function labels. </w:t>
      </w:r>
      <w:proofErr w:type="spellStart"/>
      <w:r w:rsidRPr="00904A29">
        <w:rPr>
          <w:b/>
          <w:color w:val="000000" w:themeColor="text1"/>
        </w:rPr>
        <w:t>i</w:t>
      </w:r>
      <w:proofErr w:type="spellEnd"/>
      <w:r w:rsidRPr="00904A29">
        <w:rPr>
          <w:color w:val="000000" w:themeColor="text1"/>
        </w:rPr>
        <w:t xml:space="preserve">. Gene Ontology (GO) enrichment for the top domain-specific genes </w:t>
      </w:r>
      <w:ins w:id="568" w:author="Honglei Ren" w:date="2022-06-28T12:22:00Z">
        <w:r w:rsidR="008B608A">
          <w:rPr>
            <w:color w:val="000000" w:themeColor="text1"/>
          </w:rPr>
          <w:t>(</w:t>
        </w:r>
        <w:r w:rsidR="008B608A" w:rsidRPr="00435793">
          <w:rPr>
            <w:color w:val="FF0000"/>
          </w:rPr>
          <w:t>48 genes</w:t>
        </w:r>
        <w:r w:rsidR="008B608A">
          <w:rPr>
            <w:color w:val="000000" w:themeColor="text1"/>
          </w:rPr>
          <w:t xml:space="preserve">) </w:t>
        </w:r>
      </w:ins>
      <w:r w:rsidRPr="00904A29">
        <w:rPr>
          <w:color w:val="000000" w:themeColor="text1"/>
        </w:rPr>
        <w:t>in the identified Tumor-Immune-Interface-1 (Tu.Imm.Itfc.1)</w:t>
      </w:r>
      <w:ins w:id="569" w:author="Honglei Ren" w:date="2022-06-28T12:22:00Z">
        <w:r w:rsidR="00841555">
          <w:rPr>
            <w:color w:val="000000" w:themeColor="text1"/>
          </w:rPr>
          <w:t>.</w:t>
        </w:r>
      </w:ins>
      <w:r w:rsidRPr="00904A29">
        <w:rPr>
          <w:color w:val="000000" w:themeColor="text1"/>
        </w:rPr>
        <w:t xml:space="preserve"> </w:t>
      </w:r>
      <w:ins w:id="570" w:author="Honglei Ren" w:date="2022-06-28T12:22:00Z">
        <w:r w:rsidR="00841555" w:rsidRPr="00435793">
          <w:rPr>
            <w:color w:val="FF0000"/>
          </w:rPr>
          <w:t xml:space="preserve">Enriched GO terms are presented as -log10(p-value) using </w:t>
        </w:r>
        <w:proofErr w:type="spellStart"/>
        <w:r w:rsidR="00841555" w:rsidRPr="00435793">
          <w:rPr>
            <w:color w:val="FF0000"/>
          </w:rPr>
          <w:t>topGO</w:t>
        </w:r>
        <w:proofErr w:type="spellEnd"/>
        <w:r w:rsidR="00841555" w:rsidRPr="00435793">
          <w:rPr>
            <w:color w:val="FF0000"/>
          </w:rPr>
          <w:t xml:space="preserve"> analysis. P-values were obtained using the one-sided Fisher’s exact test without multiple-testing correction. P values &lt; 0.005 were considered significant.</w:t>
        </w:r>
        <w:r w:rsidR="00841555">
          <w:rPr>
            <w:color w:val="FF0000"/>
          </w:rPr>
          <w:t xml:space="preserve"> </w:t>
        </w:r>
      </w:ins>
      <w:r w:rsidRPr="00904A29">
        <w:rPr>
          <w:b/>
          <w:color w:val="000000" w:themeColor="text1"/>
        </w:rPr>
        <w:t xml:space="preserve">j-k. </w:t>
      </w:r>
      <w:r w:rsidRPr="00904A29">
        <w:rPr>
          <w:color w:val="000000" w:themeColor="text1"/>
        </w:rPr>
        <w:t xml:space="preserve">Space-constrained </w:t>
      </w:r>
      <w:proofErr w:type="spellStart"/>
      <w:r w:rsidRPr="00904A29">
        <w:rPr>
          <w:color w:val="000000" w:themeColor="text1"/>
        </w:rPr>
        <w:t>CellChat</w:t>
      </w:r>
      <w:proofErr w:type="spellEnd"/>
      <w:r w:rsidRPr="00904A29">
        <w:rPr>
          <w:color w:val="000000" w:themeColor="text1"/>
        </w:rPr>
        <w:t xml:space="preserve"> inferred cell-cell communications with cell-cell communications signaling sent from Invasive-1 in Collagen pathway (j) and from In-situ cancer 1 in MK &amp; APP pathways (k).</w:t>
      </w:r>
    </w:p>
    <w:sectPr w:rsidR="009957A8" w:rsidRPr="00904A29" w:rsidSect="002F3E99">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6884" w14:textId="77777777" w:rsidR="00FF6DB8" w:rsidRDefault="00FF6DB8" w:rsidP="00666B7E">
      <w:pPr>
        <w:spacing w:line="240" w:lineRule="auto"/>
      </w:pPr>
      <w:r>
        <w:separator/>
      </w:r>
    </w:p>
  </w:endnote>
  <w:endnote w:type="continuationSeparator" w:id="0">
    <w:p w14:paraId="69527D5F" w14:textId="77777777" w:rsidR="00FF6DB8" w:rsidRDefault="00FF6DB8" w:rsidP="00666B7E">
      <w:pPr>
        <w:spacing w:line="240" w:lineRule="auto"/>
      </w:pPr>
      <w:r>
        <w:continuationSeparator/>
      </w:r>
    </w:p>
  </w:endnote>
  <w:endnote w:type="continuationNotice" w:id="1">
    <w:p w14:paraId="58DA2ADC" w14:textId="77777777" w:rsidR="00FF6DB8" w:rsidRDefault="00FF6D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FD03A" w14:textId="77777777" w:rsidR="00FF6DB8" w:rsidRDefault="00FF6DB8" w:rsidP="00666B7E">
      <w:pPr>
        <w:spacing w:line="240" w:lineRule="auto"/>
      </w:pPr>
      <w:r>
        <w:separator/>
      </w:r>
    </w:p>
  </w:footnote>
  <w:footnote w:type="continuationSeparator" w:id="0">
    <w:p w14:paraId="4F658586" w14:textId="77777777" w:rsidR="00FF6DB8" w:rsidRDefault="00FF6DB8" w:rsidP="00666B7E">
      <w:pPr>
        <w:spacing w:line="240" w:lineRule="auto"/>
      </w:pPr>
      <w:r>
        <w:continuationSeparator/>
      </w:r>
    </w:p>
  </w:footnote>
  <w:footnote w:type="continuationNotice" w:id="1">
    <w:p w14:paraId="5F9C341D" w14:textId="77777777" w:rsidR="00FF6DB8" w:rsidRDefault="00FF6DB8">
      <w:pPr>
        <w:spacing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D862Q922M312K923"/>
    <w:docVar w:name="paperpile-doc-name" w:val="Main_v2_clean.docx"/>
    <w:docVar w:name="paperpile-includeDoi" w:val="false"/>
    <w:docVar w:name="paperpile-styleFile" w:val="nature.csl"/>
    <w:docVar w:name="paperpile-styleId" w:val="nature"/>
    <w:docVar w:name="paperpile-styleLabel" w:val="Nature"/>
    <w:docVar w:name="paperpile-styleLocale" w:val="default"/>
  </w:docVars>
  <w:rsids>
    <w:rsidRoot w:val="009274E0"/>
    <w:rsid w:val="00000081"/>
    <w:rsid w:val="00000BDB"/>
    <w:rsid w:val="0000141B"/>
    <w:rsid w:val="000027EC"/>
    <w:rsid w:val="00002C12"/>
    <w:rsid w:val="00002CA5"/>
    <w:rsid w:val="00002D1A"/>
    <w:rsid w:val="00003130"/>
    <w:rsid w:val="000031C1"/>
    <w:rsid w:val="000032A3"/>
    <w:rsid w:val="00003E14"/>
    <w:rsid w:val="00003EFB"/>
    <w:rsid w:val="00004835"/>
    <w:rsid w:val="00004E23"/>
    <w:rsid w:val="00005C7F"/>
    <w:rsid w:val="00006940"/>
    <w:rsid w:val="00006C09"/>
    <w:rsid w:val="00007486"/>
    <w:rsid w:val="00007D0E"/>
    <w:rsid w:val="000109F1"/>
    <w:rsid w:val="00010EB3"/>
    <w:rsid w:val="00011007"/>
    <w:rsid w:val="00011B8A"/>
    <w:rsid w:val="00011C10"/>
    <w:rsid w:val="00011EB1"/>
    <w:rsid w:val="00012067"/>
    <w:rsid w:val="000122FB"/>
    <w:rsid w:val="000131A2"/>
    <w:rsid w:val="00013E2D"/>
    <w:rsid w:val="00014256"/>
    <w:rsid w:val="00014766"/>
    <w:rsid w:val="00014A6E"/>
    <w:rsid w:val="00014F19"/>
    <w:rsid w:val="00016698"/>
    <w:rsid w:val="0002138A"/>
    <w:rsid w:val="0002337D"/>
    <w:rsid w:val="00023839"/>
    <w:rsid w:val="00024670"/>
    <w:rsid w:val="00024DC8"/>
    <w:rsid w:val="000255AE"/>
    <w:rsid w:val="0002587C"/>
    <w:rsid w:val="00025A30"/>
    <w:rsid w:val="00026A4C"/>
    <w:rsid w:val="00026AC4"/>
    <w:rsid w:val="000271AB"/>
    <w:rsid w:val="000273F7"/>
    <w:rsid w:val="000278BA"/>
    <w:rsid w:val="0002795C"/>
    <w:rsid w:val="00027E63"/>
    <w:rsid w:val="00030264"/>
    <w:rsid w:val="00031A89"/>
    <w:rsid w:val="0003335D"/>
    <w:rsid w:val="00033B74"/>
    <w:rsid w:val="000357F1"/>
    <w:rsid w:val="000364A7"/>
    <w:rsid w:val="000364D7"/>
    <w:rsid w:val="00036E9F"/>
    <w:rsid w:val="00037D2B"/>
    <w:rsid w:val="00040735"/>
    <w:rsid w:val="000408B8"/>
    <w:rsid w:val="00041CD6"/>
    <w:rsid w:val="00041F46"/>
    <w:rsid w:val="00042D83"/>
    <w:rsid w:val="00043520"/>
    <w:rsid w:val="00044170"/>
    <w:rsid w:val="00044EA1"/>
    <w:rsid w:val="000450C7"/>
    <w:rsid w:val="0004613C"/>
    <w:rsid w:val="000465EF"/>
    <w:rsid w:val="00046E6C"/>
    <w:rsid w:val="00047141"/>
    <w:rsid w:val="00047270"/>
    <w:rsid w:val="0005037A"/>
    <w:rsid w:val="00050B10"/>
    <w:rsid w:val="000510DC"/>
    <w:rsid w:val="00051C61"/>
    <w:rsid w:val="00052CEA"/>
    <w:rsid w:val="00052D6B"/>
    <w:rsid w:val="00053704"/>
    <w:rsid w:val="000565F5"/>
    <w:rsid w:val="00057090"/>
    <w:rsid w:val="000579D8"/>
    <w:rsid w:val="00060029"/>
    <w:rsid w:val="00060360"/>
    <w:rsid w:val="000603FD"/>
    <w:rsid w:val="00060FB2"/>
    <w:rsid w:val="000618E8"/>
    <w:rsid w:val="00061E9F"/>
    <w:rsid w:val="00061FC1"/>
    <w:rsid w:val="000625AB"/>
    <w:rsid w:val="000637E0"/>
    <w:rsid w:val="000640C8"/>
    <w:rsid w:val="00064488"/>
    <w:rsid w:val="00065081"/>
    <w:rsid w:val="0006629A"/>
    <w:rsid w:val="0006652F"/>
    <w:rsid w:val="00067F0E"/>
    <w:rsid w:val="00070674"/>
    <w:rsid w:val="00070F09"/>
    <w:rsid w:val="00071B43"/>
    <w:rsid w:val="000729AF"/>
    <w:rsid w:val="00072D12"/>
    <w:rsid w:val="00074AAC"/>
    <w:rsid w:val="00074F92"/>
    <w:rsid w:val="00075018"/>
    <w:rsid w:val="00075214"/>
    <w:rsid w:val="0007597A"/>
    <w:rsid w:val="0007678B"/>
    <w:rsid w:val="0007718C"/>
    <w:rsid w:val="0007791D"/>
    <w:rsid w:val="0008002D"/>
    <w:rsid w:val="000801F3"/>
    <w:rsid w:val="00080A9C"/>
    <w:rsid w:val="00081534"/>
    <w:rsid w:val="00082016"/>
    <w:rsid w:val="000821CE"/>
    <w:rsid w:val="00082365"/>
    <w:rsid w:val="00082367"/>
    <w:rsid w:val="000834A6"/>
    <w:rsid w:val="0008498C"/>
    <w:rsid w:val="0008500D"/>
    <w:rsid w:val="000851AF"/>
    <w:rsid w:val="00086443"/>
    <w:rsid w:val="00086616"/>
    <w:rsid w:val="000877DD"/>
    <w:rsid w:val="000901DF"/>
    <w:rsid w:val="00092BB0"/>
    <w:rsid w:val="0009319B"/>
    <w:rsid w:val="00093BD3"/>
    <w:rsid w:val="00094009"/>
    <w:rsid w:val="00094428"/>
    <w:rsid w:val="00095289"/>
    <w:rsid w:val="00095EF0"/>
    <w:rsid w:val="000960FA"/>
    <w:rsid w:val="000970EF"/>
    <w:rsid w:val="000A02EC"/>
    <w:rsid w:val="000A06CA"/>
    <w:rsid w:val="000A1558"/>
    <w:rsid w:val="000A2D19"/>
    <w:rsid w:val="000A2F6B"/>
    <w:rsid w:val="000A2FE9"/>
    <w:rsid w:val="000A4BFF"/>
    <w:rsid w:val="000A59D9"/>
    <w:rsid w:val="000A5F1F"/>
    <w:rsid w:val="000A63AC"/>
    <w:rsid w:val="000A6CBA"/>
    <w:rsid w:val="000A71AC"/>
    <w:rsid w:val="000A73F0"/>
    <w:rsid w:val="000A787E"/>
    <w:rsid w:val="000A79F3"/>
    <w:rsid w:val="000B0C0D"/>
    <w:rsid w:val="000B0C28"/>
    <w:rsid w:val="000B0E5A"/>
    <w:rsid w:val="000B11DA"/>
    <w:rsid w:val="000B1270"/>
    <w:rsid w:val="000B2B87"/>
    <w:rsid w:val="000B3486"/>
    <w:rsid w:val="000B3F2A"/>
    <w:rsid w:val="000B428D"/>
    <w:rsid w:val="000B62AD"/>
    <w:rsid w:val="000B6B1D"/>
    <w:rsid w:val="000B7310"/>
    <w:rsid w:val="000B798D"/>
    <w:rsid w:val="000C197F"/>
    <w:rsid w:val="000C2033"/>
    <w:rsid w:val="000C344C"/>
    <w:rsid w:val="000C3AE4"/>
    <w:rsid w:val="000C3BC0"/>
    <w:rsid w:val="000C719C"/>
    <w:rsid w:val="000C74D0"/>
    <w:rsid w:val="000C75FA"/>
    <w:rsid w:val="000C760A"/>
    <w:rsid w:val="000C7783"/>
    <w:rsid w:val="000C7864"/>
    <w:rsid w:val="000C7BD6"/>
    <w:rsid w:val="000C7E6A"/>
    <w:rsid w:val="000D083C"/>
    <w:rsid w:val="000D1508"/>
    <w:rsid w:val="000D3895"/>
    <w:rsid w:val="000D3EE2"/>
    <w:rsid w:val="000D512F"/>
    <w:rsid w:val="000D5961"/>
    <w:rsid w:val="000D5B56"/>
    <w:rsid w:val="000D5C5B"/>
    <w:rsid w:val="000D675C"/>
    <w:rsid w:val="000D6F50"/>
    <w:rsid w:val="000D77C7"/>
    <w:rsid w:val="000D7E46"/>
    <w:rsid w:val="000E054F"/>
    <w:rsid w:val="000E20F3"/>
    <w:rsid w:val="000E2CFC"/>
    <w:rsid w:val="000E304F"/>
    <w:rsid w:val="000E3541"/>
    <w:rsid w:val="000E35DC"/>
    <w:rsid w:val="000E3F6D"/>
    <w:rsid w:val="000E4C09"/>
    <w:rsid w:val="000E5141"/>
    <w:rsid w:val="000E6A01"/>
    <w:rsid w:val="000E6F6A"/>
    <w:rsid w:val="000E7ADF"/>
    <w:rsid w:val="000F04D3"/>
    <w:rsid w:val="000F09B7"/>
    <w:rsid w:val="000F0E7E"/>
    <w:rsid w:val="000F1302"/>
    <w:rsid w:val="000F2F62"/>
    <w:rsid w:val="000F3DE7"/>
    <w:rsid w:val="000F3E06"/>
    <w:rsid w:val="000F3F2C"/>
    <w:rsid w:val="000F46FE"/>
    <w:rsid w:val="000F4FCB"/>
    <w:rsid w:val="000F4FCC"/>
    <w:rsid w:val="000F51DF"/>
    <w:rsid w:val="000F5A23"/>
    <w:rsid w:val="000F7A4B"/>
    <w:rsid w:val="000F7C2D"/>
    <w:rsid w:val="00100241"/>
    <w:rsid w:val="001002F0"/>
    <w:rsid w:val="001005C6"/>
    <w:rsid w:val="00100648"/>
    <w:rsid w:val="0010147E"/>
    <w:rsid w:val="00101ECA"/>
    <w:rsid w:val="00101FE1"/>
    <w:rsid w:val="001028A2"/>
    <w:rsid w:val="0010390F"/>
    <w:rsid w:val="00103ACA"/>
    <w:rsid w:val="00103C63"/>
    <w:rsid w:val="00104A43"/>
    <w:rsid w:val="00106086"/>
    <w:rsid w:val="001064B2"/>
    <w:rsid w:val="001067C0"/>
    <w:rsid w:val="0010758A"/>
    <w:rsid w:val="00111051"/>
    <w:rsid w:val="00111149"/>
    <w:rsid w:val="001113C7"/>
    <w:rsid w:val="001113D3"/>
    <w:rsid w:val="0011218A"/>
    <w:rsid w:val="00112D3F"/>
    <w:rsid w:val="00112EF6"/>
    <w:rsid w:val="00113CA8"/>
    <w:rsid w:val="00114E1B"/>
    <w:rsid w:val="00115442"/>
    <w:rsid w:val="001165CF"/>
    <w:rsid w:val="00116885"/>
    <w:rsid w:val="00116B8B"/>
    <w:rsid w:val="001200C6"/>
    <w:rsid w:val="00120C5E"/>
    <w:rsid w:val="0012194B"/>
    <w:rsid w:val="00122784"/>
    <w:rsid w:val="0012305C"/>
    <w:rsid w:val="001240B8"/>
    <w:rsid w:val="00125943"/>
    <w:rsid w:val="00130131"/>
    <w:rsid w:val="0013034D"/>
    <w:rsid w:val="001312A0"/>
    <w:rsid w:val="001314AE"/>
    <w:rsid w:val="0013175F"/>
    <w:rsid w:val="00131886"/>
    <w:rsid w:val="00131A0A"/>
    <w:rsid w:val="00133071"/>
    <w:rsid w:val="00134E59"/>
    <w:rsid w:val="00135290"/>
    <w:rsid w:val="00136AA1"/>
    <w:rsid w:val="0014011D"/>
    <w:rsid w:val="0014037B"/>
    <w:rsid w:val="0014057C"/>
    <w:rsid w:val="00140B5D"/>
    <w:rsid w:val="00140CB5"/>
    <w:rsid w:val="00140E52"/>
    <w:rsid w:val="001410BC"/>
    <w:rsid w:val="00141D60"/>
    <w:rsid w:val="0014245F"/>
    <w:rsid w:val="00142513"/>
    <w:rsid w:val="00142F06"/>
    <w:rsid w:val="0014330F"/>
    <w:rsid w:val="00143F38"/>
    <w:rsid w:val="001440B0"/>
    <w:rsid w:val="001449B5"/>
    <w:rsid w:val="00144E38"/>
    <w:rsid w:val="00145119"/>
    <w:rsid w:val="001458A5"/>
    <w:rsid w:val="00145976"/>
    <w:rsid w:val="001469FB"/>
    <w:rsid w:val="00146C36"/>
    <w:rsid w:val="00150272"/>
    <w:rsid w:val="00150B00"/>
    <w:rsid w:val="00150EFC"/>
    <w:rsid w:val="00150FDB"/>
    <w:rsid w:val="001510ED"/>
    <w:rsid w:val="00151111"/>
    <w:rsid w:val="0015135F"/>
    <w:rsid w:val="00151387"/>
    <w:rsid w:val="00151B3E"/>
    <w:rsid w:val="001522C3"/>
    <w:rsid w:val="001526E0"/>
    <w:rsid w:val="00152991"/>
    <w:rsid w:val="00154FA8"/>
    <w:rsid w:val="0015544B"/>
    <w:rsid w:val="001569C9"/>
    <w:rsid w:val="00156B0E"/>
    <w:rsid w:val="00156E7C"/>
    <w:rsid w:val="00161C4E"/>
    <w:rsid w:val="00162EE4"/>
    <w:rsid w:val="00163628"/>
    <w:rsid w:val="00163997"/>
    <w:rsid w:val="0016409A"/>
    <w:rsid w:val="0016411B"/>
    <w:rsid w:val="001642FD"/>
    <w:rsid w:val="0016459B"/>
    <w:rsid w:val="00165588"/>
    <w:rsid w:val="00165676"/>
    <w:rsid w:val="00165CB4"/>
    <w:rsid w:val="00165DD9"/>
    <w:rsid w:val="001663FF"/>
    <w:rsid w:val="00166CF7"/>
    <w:rsid w:val="00166E39"/>
    <w:rsid w:val="00167864"/>
    <w:rsid w:val="00170B87"/>
    <w:rsid w:val="001711CB"/>
    <w:rsid w:val="00171B25"/>
    <w:rsid w:val="0017336D"/>
    <w:rsid w:val="00174EED"/>
    <w:rsid w:val="0017537D"/>
    <w:rsid w:val="00175757"/>
    <w:rsid w:val="00176964"/>
    <w:rsid w:val="00176972"/>
    <w:rsid w:val="001769E7"/>
    <w:rsid w:val="00176D6A"/>
    <w:rsid w:val="00176DDC"/>
    <w:rsid w:val="0017715F"/>
    <w:rsid w:val="0017772F"/>
    <w:rsid w:val="0018074C"/>
    <w:rsid w:val="00180800"/>
    <w:rsid w:val="00180B99"/>
    <w:rsid w:val="00180FE6"/>
    <w:rsid w:val="001821DE"/>
    <w:rsid w:val="001826B4"/>
    <w:rsid w:val="0018324B"/>
    <w:rsid w:val="00183875"/>
    <w:rsid w:val="001846EE"/>
    <w:rsid w:val="0018556C"/>
    <w:rsid w:val="00185FC8"/>
    <w:rsid w:val="00186260"/>
    <w:rsid w:val="00186BBE"/>
    <w:rsid w:val="00187261"/>
    <w:rsid w:val="0018745A"/>
    <w:rsid w:val="00190448"/>
    <w:rsid w:val="00191127"/>
    <w:rsid w:val="00191154"/>
    <w:rsid w:val="00191C8B"/>
    <w:rsid w:val="00191E1D"/>
    <w:rsid w:val="00192040"/>
    <w:rsid w:val="0019353F"/>
    <w:rsid w:val="0019410A"/>
    <w:rsid w:val="00196B6A"/>
    <w:rsid w:val="0019705A"/>
    <w:rsid w:val="00197A8C"/>
    <w:rsid w:val="00197C3C"/>
    <w:rsid w:val="001A012B"/>
    <w:rsid w:val="001A078C"/>
    <w:rsid w:val="001A0886"/>
    <w:rsid w:val="001A0CCE"/>
    <w:rsid w:val="001A0CE4"/>
    <w:rsid w:val="001A1A69"/>
    <w:rsid w:val="001A237F"/>
    <w:rsid w:val="001A285C"/>
    <w:rsid w:val="001A3492"/>
    <w:rsid w:val="001A3679"/>
    <w:rsid w:val="001A384D"/>
    <w:rsid w:val="001A424F"/>
    <w:rsid w:val="001A4AF7"/>
    <w:rsid w:val="001A53B2"/>
    <w:rsid w:val="001A6514"/>
    <w:rsid w:val="001A69B7"/>
    <w:rsid w:val="001A700E"/>
    <w:rsid w:val="001A71EF"/>
    <w:rsid w:val="001A7D44"/>
    <w:rsid w:val="001B0591"/>
    <w:rsid w:val="001B2518"/>
    <w:rsid w:val="001B3886"/>
    <w:rsid w:val="001B48D3"/>
    <w:rsid w:val="001B4B3C"/>
    <w:rsid w:val="001B5A04"/>
    <w:rsid w:val="001B5D39"/>
    <w:rsid w:val="001B7464"/>
    <w:rsid w:val="001B7530"/>
    <w:rsid w:val="001B76D8"/>
    <w:rsid w:val="001C02E2"/>
    <w:rsid w:val="001C06BA"/>
    <w:rsid w:val="001C0C44"/>
    <w:rsid w:val="001C1BC9"/>
    <w:rsid w:val="001C1F5A"/>
    <w:rsid w:val="001C268E"/>
    <w:rsid w:val="001C2DFC"/>
    <w:rsid w:val="001C2F17"/>
    <w:rsid w:val="001C2F25"/>
    <w:rsid w:val="001C3825"/>
    <w:rsid w:val="001C3A62"/>
    <w:rsid w:val="001C3F5F"/>
    <w:rsid w:val="001C50EA"/>
    <w:rsid w:val="001C524C"/>
    <w:rsid w:val="001C5B96"/>
    <w:rsid w:val="001C67EA"/>
    <w:rsid w:val="001C6FD9"/>
    <w:rsid w:val="001C7658"/>
    <w:rsid w:val="001C7987"/>
    <w:rsid w:val="001D1B7D"/>
    <w:rsid w:val="001D1E62"/>
    <w:rsid w:val="001D2016"/>
    <w:rsid w:val="001D22DD"/>
    <w:rsid w:val="001D273C"/>
    <w:rsid w:val="001D2F2B"/>
    <w:rsid w:val="001D2F91"/>
    <w:rsid w:val="001D3021"/>
    <w:rsid w:val="001D3AE9"/>
    <w:rsid w:val="001D5274"/>
    <w:rsid w:val="001D5324"/>
    <w:rsid w:val="001D564F"/>
    <w:rsid w:val="001D5EB1"/>
    <w:rsid w:val="001D7B85"/>
    <w:rsid w:val="001E052C"/>
    <w:rsid w:val="001E053F"/>
    <w:rsid w:val="001E0658"/>
    <w:rsid w:val="001E0EDF"/>
    <w:rsid w:val="001E1754"/>
    <w:rsid w:val="001E1D19"/>
    <w:rsid w:val="001E2848"/>
    <w:rsid w:val="001E2C0A"/>
    <w:rsid w:val="001E3373"/>
    <w:rsid w:val="001E51FC"/>
    <w:rsid w:val="001E6B83"/>
    <w:rsid w:val="001E6C36"/>
    <w:rsid w:val="001F0BA2"/>
    <w:rsid w:val="001F0C82"/>
    <w:rsid w:val="001F1CBC"/>
    <w:rsid w:val="001F2CF3"/>
    <w:rsid w:val="001F385A"/>
    <w:rsid w:val="001F3C66"/>
    <w:rsid w:val="001F48C7"/>
    <w:rsid w:val="001F5231"/>
    <w:rsid w:val="001F5335"/>
    <w:rsid w:val="001F68BB"/>
    <w:rsid w:val="00200E69"/>
    <w:rsid w:val="002012FE"/>
    <w:rsid w:val="00201405"/>
    <w:rsid w:val="0020140B"/>
    <w:rsid w:val="00201B83"/>
    <w:rsid w:val="00201BB5"/>
    <w:rsid w:val="002039EC"/>
    <w:rsid w:val="00203A1C"/>
    <w:rsid w:val="00203ED2"/>
    <w:rsid w:val="002049A0"/>
    <w:rsid w:val="00205883"/>
    <w:rsid w:val="00205EFB"/>
    <w:rsid w:val="0020675A"/>
    <w:rsid w:val="002073B2"/>
    <w:rsid w:val="00207BB8"/>
    <w:rsid w:val="00210311"/>
    <w:rsid w:val="002106B3"/>
    <w:rsid w:val="00212A46"/>
    <w:rsid w:val="00212F95"/>
    <w:rsid w:val="00213277"/>
    <w:rsid w:val="00213889"/>
    <w:rsid w:val="0021395E"/>
    <w:rsid w:val="00215EFD"/>
    <w:rsid w:val="0021735E"/>
    <w:rsid w:val="00217C4C"/>
    <w:rsid w:val="00220196"/>
    <w:rsid w:val="00220415"/>
    <w:rsid w:val="002207FC"/>
    <w:rsid w:val="002208CF"/>
    <w:rsid w:val="00220929"/>
    <w:rsid w:val="00221267"/>
    <w:rsid w:val="002223AB"/>
    <w:rsid w:val="002226B1"/>
    <w:rsid w:val="00223337"/>
    <w:rsid w:val="00223F4F"/>
    <w:rsid w:val="002242FC"/>
    <w:rsid w:val="00224A0D"/>
    <w:rsid w:val="00226ADD"/>
    <w:rsid w:val="00226E0E"/>
    <w:rsid w:val="00227DB8"/>
    <w:rsid w:val="00227FD4"/>
    <w:rsid w:val="002300D3"/>
    <w:rsid w:val="0023063A"/>
    <w:rsid w:val="00231C27"/>
    <w:rsid w:val="00232A6E"/>
    <w:rsid w:val="00233F42"/>
    <w:rsid w:val="00234D1F"/>
    <w:rsid w:val="00236375"/>
    <w:rsid w:val="002366F5"/>
    <w:rsid w:val="002369FB"/>
    <w:rsid w:val="00236DCC"/>
    <w:rsid w:val="0023729B"/>
    <w:rsid w:val="002400AF"/>
    <w:rsid w:val="002405E5"/>
    <w:rsid w:val="002423A6"/>
    <w:rsid w:val="00244035"/>
    <w:rsid w:val="00244243"/>
    <w:rsid w:val="002442AF"/>
    <w:rsid w:val="00244D23"/>
    <w:rsid w:val="002452E9"/>
    <w:rsid w:val="0024585A"/>
    <w:rsid w:val="00245A25"/>
    <w:rsid w:val="0024724A"/>
    <w:rsid w:val="0024743F"/>
    <w:rsid w:val="002479C4"/>
    <w:rsid w:val="0025004E"/>
    <w:rsid w:val="002502D0"/>
    <w:rsid w:val="0025036F"/>
    <w:rsid w:val="00250DE2"/>
    <w:rsid w:val="00250EB0"/>
    <w:rsid w:val="002512CF"/>
    <w:rsid w:val="002514C8"/>
    <w:rsid w:val="0025323E"/>
    <w:rsid w:val="002548E7"/>
    <w:rsid w:val="00254DE1"/>
    <w:rsid w:val="0025515B"/>
    <w:rsid w:val="00255B04"/>
    <w:rsid w:val="00255B7B"/>
    <w:rsid w:val="00256652"/>
    <w:rsid w:val="002570D5"/>
    <w:rsid w:val="00257B3F"/>
    <w:rsid w:val="00257B84"/>
    <w:rsid w:val="0026027F"/>
    <w:rsid w:val="00263F52"/>
    <w:rsid w:val="0026443F"/>
    <w:rsid w:val="00264685"/>
    <w:rsid w:val="00264698"/>
    <w:rsid w:val="00264934"/>
    <w:rsid w:val="00265845"/>
    <w:rsid w:val="002660E6"/>
    <w:rsid w:val="0026734F"/>
    <w:rsid w:val="0026744B"/>
    <w:rsid w:val="0026761F"/>
    <w:rsid w:val="00267A7B"/>
    <w:rsid w:val="00267E9A"/>
    <w:rsid w:val="002710B4"/>
    <w:rsid w:val="00271287"/>
    <w:rsid w:val="00271CEC"/>
    <w:rsid w:val="00271DCF"/>
    <w:rsid w:val="00272423"/>
    <w:rsid w:val="00272663"/>
    <w:rsid w:val="00272794"/>
    <w:rsid w:val="00273CF1"/>
    <w:rsid w:val="002741DE"/>
    <w:rsid w:val="00274F4F"/>
    <w:rsid w:val="00275F8E"/>
    <w:rsid w:val="00276173"/>
    <w:rsid w:val="002768F9"/>
    <w:rsid w:val="00276B54"/>
    <w:rsid w:val="002776B2"/>
    <w:rsid w:val="0027782D"/>
    <w:rsid w:val="00280696"/>
    <w:rsid w:val="00280D92"/>
    <w:rsid w:val="00280D97"/>
    <w:rsid w:val="00282310"/>
    <w:rsid w:val="0028361E"/>
    <w:rsid w:val="00286AEB"/>
    <w:rsid w:val="00286DB2"/>
    <w:rsid w:val="00286EC4"/>
    <w:rsid w:val="00290388"/>
    <w:rsid w:val="00291992"/>
    <w:rsid w:val="00292337"/>
    <w:rsid w:val="00292729"/>
    <w:rsid w:val="002927B7"/>
    <w:rsid w:val="0029316C"/>
    <w:rsid w:val="00294264"/>
    <w:rsid w:val="00294B8B"/>
    <w:rsid w:val="00294BB4"/>
    <w:rsid w:val="00294F2E"/>
    <w:rsid w:val="00294FDB"/>
    <w:rsid w:val="002951DA"/>
    <w:rsid w:val="002954AE"/>
    <w:rsid w:val="00295C47"/>
    <w:rsid w:val="002967F5"/>
    <w:rsid w:val="00296A59"/>
    <w:rsid w:val="00296CE1"/>
    <w:rsid w:val="002A00AA"/>
    <w:rsid w:val="002A0422"/>
    <w:rsid w:val="002A1A3E"/>
    <w:rsid w:val="002A2078"/>
    <w:rsid w:val="002A2E23"/>
    <w:rsid w:val="002A3917"/>
    <w:rsid w:val="002A411F"/>
    <w:rsid w:val="002A5117"/>
    <w:rsid w:val="002A5D86"/>
    <w:rsid w:val="002A74E5"/>
    <w:rsid w:val="002A77BC"/>
    <w:rsid w:val="002B04F0"/>
    <w:rsid w:val="002B0766"/>
    <w:rsid w:val="002B13AE"/>
    <w:rsid w:val="002B1996"/>
    <w:rsid w:val="002B29E2"/>
    <w:rsid w:val="002B2C58"/>
    <w:rsid w:val="002B335B"/>
    <w:rsid w:val="002B3460"/>
    <w:rsid w:val="002B3612"/>
    <w:rsid w:val="002B3DDB"/>
    <w:rsid w:val="002B3F6A"/>
    <w:rsid w:val="002B445C"/>
    <w:rsid w:val="002B4523"/>
    <w:rsid w:val="002B52CF"/>
    <w:rsid w:val="002C03E8"/>
    <w:rsid w:val="002C0570"/>
    <w:rsid w:val="002C0689"/>
    <w:rsid w:val="002C09D3"/>
    <w:rsid w:val="002C0A16"/>
    <w:rsid w:val="002C0CC7"/>
    <w:rsid w:val="002C1396"/>
    <w:rsid w:val="002C2426"/>
    <w:rsid w:val="002C2AB7"/>
    <w:rsid w:val="002C2F9F"/>
    <w:rsid w:val="002C3252"/>
    <w:rsid w:val="002C3658"/>
    <w:rsid w:val="002C5CED"/>
    <w:rsid w:val="002C61BE"/>
    <w:rsid w:val="002C7B1D"/>
    <w:rsid w:val="002C7E4D"/>
    <w:rsid w:val="002D0D09"/>
    <w:rsid w:val="002D22E0"/>
    <w:rsid w:val="002D255C"/>
    <w:rsid w:val="002D2819"/>
    <w:rsid w:val="002D42B7"/>
    <w:rsid w:val="002D46AE"/>
    <w:rsid w:val="002D497B"/>
    <w:rsid w:val="002D4BC7"/>
    <w:rsid w:val="002D50BB"/>
    <w:rsid w:val="002D54A0"/>
    <w:rsid w:val="002D6491"/>
    <w:rsid w:val="002D6941"/>
    <w:rsid w:val="002D6995"/>
    <w:rsid w:val="002D6E91"/>
    <w:rsid w:val="002D731F"/>
    <w:rsid w:val="002E0C0C"/>
    <w:rsid w:val="002E1054"/>
    <w:rsid w:val="002E184D"/>
    <w:rsid w:val="002E292E"/>
    <w:rsid w:val="002E2F20"/>
    <w:rsid w:val="002E3ED3"/>
    <w:rsid w:val="002E452D"/>
    <w:rsid w:val="002E4BF5"/>
    <w:rsid w:val="002E4F91"/>
    <w:rsid w:val="002E59B9"/>
    <w:rsid w:val="002E5FB6"/>
    <w:rsid w:val="002E6448"/>
    <w:rsid w:val="002E7108"/>
    <w:rsid w:val="002F1C74"/>
    <w:rsid w:val="002F1FEA"/>
    <w:rsid w:val="002F27C6"/>
    <w:rsid w:val="002F33D3"/>
    <w:rsid w:val="002F3A89"/>
    <w:rsid w:val="002F3E99"/>
    <w:rsid w:val="002F4617"/>
    <w:rsid w:val="002F56FE"/>
    <w:rsid w:val="002F7389"/>
    <w:rsid w:val="002F76C3"/>
    <w:rsid w:val="002F7A37"/>
    <w:rsid w:val="002F7D02"/>
    <w:rsid w:val="002F7EB8"/>
    <w:rsid w:val="002F7F4D"/>
    <w:rsid w:val="00301379"/>
    <w:rsid w:val="0030190B"/>
    <w:rsid w:val="0030200B"/>
    <w:rsid w:val="00303531"/>
    <w:rsid w:val="0030463A"/>
    <w:rsid w:val="0030564C"/>
    <w:rsid w:val="00306289"/>
    <w:rsid w:val="00306452"/>
    <w:rsid w:val="00306460"/>
    <w:rsid w:val="00306746"/>
    <w:rsid w:val="00306A85"/>
    <w:rsid w:val="00306D44"/>
    <w:rsid w:val="0030767C"/>
    <w:rsid w:val="00307D59"/>
    <w:rsid w:val="00310371"/>
    <w:rsid w:val="003104E0"/>
    <w:rsid w:val="0031070A"/>
    <w:rsid w:val="00311195"/>
    <w:rsid w:val="00311BEB"/>
    <w:rsid w:val="0031389F"/>
    <w:rsid w:val="00314059"/>
    <w:rsid w:val="00314224"/>
    <w:rsid w:val="003147D7"/>
    <w:rsid w:val="00314B94"/>
    <w:rsid w:val="00315842"/>
    <w:rsid w:val="00315CB1"/>
    <w:rsid w:val="00315EE0"/>
    <w:rsid w:val="00316100"/>
    <w:rsid w:val="0031629B"/>
    <w:rsid w:val="00316C13"/>
    <w:rsid w:val="00317F80"/>
    <w:rsid w:val="003214A1"/>
    <w:rsid w:val="00323A75"/>
    <w:rsid w:val="00323CB3"/>
    <w:rsid w:val="00323D19"/>
    <w:rsid w:val="0032489D"/>
    <w:rsid w:val="00325050"/>
    <w:rsid w:val="00326006"/>
    <w:rsid w:val="00326493"/>
    <w:rsid w:val="00327EBF"/>
    <w:rsid w:val="00330CF6"/>
    <w:rsid w:val="00330DED"/>
    <w:rsid w:val="003312C4"/>
    <w:rsid w:val="00331D19"/>
    <w:rsid w:val="00332D7C"/>
    <w:rsid w:val="00332D91"/>
    <w:rsid w:val="00332FB7"/>
    <w:rsid w:val="003338ED"/>
    <w:rsid w:val="00333ADA"/>
    <w:rsid w:val="00334954"/>
    <w:rsid w:val="00334F5D"/>
    <w:rsid w:val="00335088"/>
    <w:rsid w:val="00335822"/>
    <w:rsid w:val="00335977"/>
    <w:rsid w:val="003359F8"/>
    <w:rsid w:val="003363AF"/>
    <w:rsid w:val="00337169"/>
    <w:rsid w:val="00337B03"/>
    <w:rsid w:val="00337B3C"/>
    <w:rsid w:val="003403C3"/>
    <w:rsid w:val="0034117E"/>
    <w:rsid w:val="003412A2"/>
    <w:rsid w:val="00341B27"/>
    <w:rsid w:val="00341BED"/>
    <w:rsid w:val="00342953"/>
    <w:rsid w:val="00343A8E"/>
    <w:rsid w:val="003446D7"/>
    <w:rsid w:val="0034475B"/>
    <w:rsid w:val="00344D45"/>
    <w:rsid w:val="003453C6"/>
    <w:rsid w:val="00346CAE"/>
    <w:rsid w:val="003504D3"/>
    <w:rsid w:val="00350A20"/>
    <w:rsid w:val="003530E8"/>
    <w:rsid w:val="00353834"/>
    <w:rsid w:val="00354182"/>
    <w:rsid w:val="003542F1"/>
    <w:rsid w:val="00354881"/>
    <w:rsid w:val="00354ABF"/>
    <w:rsid w:val="00354F33"/>
    <w:rsid w:val="00355266"/>
    <w:rsid w:val="00355C6E"/>
    <w:rsid w:val="00356578"/>
    <w:rsid w:val="00357058"/>
    <w:rsid w:val="0036060F"/>
    <w:rsid w:val="00361B69"/>
    <w:rsid w:val="00361B79"/>
    <w:rsid w:val="00361BDD"/>
    <w:rsid w:val="00361D61"/>
    <w:rsid w:val="00361F28"/>
    <w:rsid w:val="00362150"/>
    <w:rsid w:val="00362AA1"/>
    <w:rsid w:val="00362B02"/>
    <w:rsid w:val="0036303D"/>
    <w:rsid w:val="00363103"/>
    <w:rsid w:val="00365AA7"/>
    <w:rsid w:val="003674B1"/>
    <w:rsid w:val="003677EA"/>
    <w:rsid w:val="00370E56"/>
    <w:rsid w:val="0037158B"/>
    <w:rsid w:val="00373B4A"/>
    <w:rsid w:val="00373DA7"/>
    <w:rsid w:val="003751EF"/>
    <w:rsid w:val="003759EB"/>
    <w:rsid w:val="00375C22"/>
    <w:rsid w:val="00375E8A"/>
    <w:rsid w:val="00376094"/>
    <w:rsid w:val="003765B8"/>
    <w:rsid w:val="00377A43"/>
    <w:rsid w:val="00377F33"/>
    <w:rsid w:val="003800CE"/>
    <w:rsid w:val="0038104C"/>
    <w:rsid w:val="003827DD"/>
    <w:rsid w:val="0038325B"/>
    <w:rsid w:val="00383328"/>
    <w:rsid w:val="0038391F"/>
    <w:rsid w:val="00385343"/>
    <w:rsid w:val="003854A6"/>
    <w:rsid w:val="00385A1C"/>
    <w:rsid w:val="00385EBF"/>
    <w:rsid w:val="00385EE9"/>
    <w:rsid w:val="003865CB"/>
    <w:rsid w:val="00386D2E"/>
    <w:rsid w:val="00386D79"/>
    <w:rsid w:val="003905CE"/>
    <w:rsid w:val="003907AC"/>
    <w:rsid w:val="00390811"/>
    <w:rsid w:val="00390913"/>
    <w:rsid w:val="00390BD7"/>
    <w:rsid w:val="00392321"/>
    <w:rsid w:val="003923D9"/>
    <w:rsid w:val="00392C58"/>
    <w:rsid w:val="00393508"/>
    <w:rsid w:val="00393A8D"/>
    <w:rsid w:val="00394024"/>
    <w:rsid w:val="00394070"/>
    <w:rsid w:val="00394DC3"/>
    <w:rsid w:val="0039679B"/>
    <w:rsid w:val="00396F94"/>
    <w:rsid w:val="00397655"/>
    <w:rsid w:val="003A0005"/>
    <w:rsid w:val="003A05F5"/>
    <w:rsid w:val="003A1DCC"/>
    <w:rsid w:val="003A1FBE"/>
    <w:rsid w:val="003A2738"/>
    <w:rsid w:val="003A40BD"/>
    <w:rsid w:val="003A534D"/>
    <w:rsid w:val="003A54B6"/>
    <w:rsid w:val="003A5581"/>
    <w:rsid w:val="003A59A8"/>
    <w:rsid w:val="003A5CCE"/>
    <w:rsid w:val="003A6596"/>
    <w:rsid w:val="003A66B9"/>
    <w:rsid w:val="003A6941"/>
    <w:rsid w:val="003A7EAF"/>
    <w:rsid w:val="003A7F9B"/>
    <w:rsid w:val="003B092B"/>
    <w:rsid w:val="003B0964"/>
    <w:rsid w:val="003B0C03"/>
    <w:rsid w:val="003B16B4"/>
    <w:rsid w:val="003B1D72"/>
    <w:rsid w:val="003B282D"/>
    <w:rsid w:val="003B2B8B"/>
    <w:rsid w:val="003B4084"/>
    <w:rsid w:val="003B412F"/>
    <w:rsid w:val="003B48BF"/>
    <w:rsid w:val="003B4DA6"/>
    <w:rsid w:val="003B509C"/>
    <w:rsid w:val="003B5B1C"/>
    <w:rsid w:val="003B66A4"/>
    <w:rsid w:val="003B6CC3"/>
    <w:rsid w:val="003B6D2A"/>
    <w:rsid w:val="003B71BE"/>
    <w:rsid w:val="003B7B61"/>
    <w:rsid w:val="003C0C68"/>
    <w:rsid w:val="003C0F83"/>
    <w:rsid w:val="003C1976"/>
    <w:rsid w:val="003C2611"/>
    <w:rsid w:val="003C2D81"/>
    <w:rsid w:val="003C53EE"/>
    <w:rsid w:val="003C554D"/>
    <w:rsid w:val="003C6B01"/>
    <w:rsid w:val="003C6D4A"/>
    <w:rsid w:val="003D09D6"/>
    <w:rsid w:val="003D12A6"/>
    <w:rsid w:val="003D182C"/>
    <w:rsid w:val="003D18AF"/>
    <w:rsid w:val="003D2354"/>
    <w:rsid w:val="003D248B"/>
    <w:rsid w:val="003D25BF"/>
    <w:rsid w:val="003D31AE"/>
    <w:rsid w:val="003D3615"/>
    <w:rsid w:val="003D3FF9"/>
    <w:rsid w:val="003D43D6"/>
    <w:rsid w:val="003D4684"/>
    <w:rsid w:val="003D4832"/>
    <w:rsid w:val="003D4D4E"/>
    <w:rsid w:val="003D4FD0"/>
    <w:rsid w:val="003D56AC"/>
    <w:rsid w:val="003D68DF"/>
    <w:rsid w:val="003D727C"/>
    <w:rsid w:val="003D7FA0"/>
    <w:rsid w:val="003E0464"/>
    <w:rsid w:val="003E0690"/>
    <w:rsid w:val="003E0AB3"/>
    <w:rsid w:val="003E0BB7"/>
    <w:rsid w:val="003E1C33"/>
    <w:rsid w:val="003E38F2"/>
    <w:rsid w:val="003E3A7B"/>
    <w:rsid w:val="003E3E1E"/>
    <w:rsid w:val="003E490E"/>
    <w:rsid w:val="003E4B73"/>
    <w:rsid w:val="003E52CA"/>
    <w:rsid w:val="003E6752"/>
    <w:rsid w:val="003F0FA3"/>
    <w:rsid w:val="003F16F2"/>
    <w:rsid w:val="003F1830"/>
    <w:rsid w:val="003F192E"/>
    <w:rsid w:val="003F1C2F"/>
    <w:rsid w:val="003F2396"/>
    <w:rsid w:val="003F23F2"/>
    <w:rsid w:val="003F2701"/>
    <w:rsid w:val="003F28E3"/>
    <w:rsid w:val="003F2BDF"/>
    <w:rsid w:val="003F4BD7"/>
    <w:rsid w:val="003F51C3"/>
    <w:rsid w:val="003F5730"/>
    <w:rsid w:val="003F5B1C"/>
    <w:rsid w:val="003F5B6A"/>
    <w:rsid w:val="003F5BE1"/>
    <w:rsid w:val="003F6086"/>
    <w:rsid w:val="003F610C"/>
    <w:rsid w:val="003F7BD5"/>
    <w:rsid w:val="0040127C"/>
    <w:rsid w:val="004014DA"/>
    <w:rsid w:val="00401BF6"/>
    <w:rsid w:val="00401F25"/>
    <w:rsid w:val="0040251C"/>
    <w:rsid w:val="004028F5"/>
    <w:rsid w:val="00402A8D"/>
    <w:rsid w:val="00403A01"/>
    <w:rsid w:val="00403DCA"/>
    <w:rsid w:val="0040414A"/>
    <w:rsid w:val="00405E18"/>
    <w:rsid w:val="00405E96"/>
    <w:rsid w:val="00406641"/>
    <w:rsid w:val="004066D7"/>
    <w:rsid w:val="00407053"/>
    <w:rsid w:val="00407168"/>
    <w:rsid w:val="00407D7A"/>
    <w:rsid w:val="00410967"/>
    <w:rsid w:val="004118D1"/>
    <w:rsid w:val="00411C95"/>
    <w:rsid w:val="00411D2E"/>
    <w:rsid w:val="00412127"/>
    <w:rsid w:val="004127EB"/>
    <w:rsid w:val="004129B3"/>
    <w:rsid w:val="004146D4"/>
    <w:rsid w:val="004166AB"/>
    <w:rsid w:val="00420D87"/>
    <w:rsid w:val="00420E5A"/>
    <w:rsid w:val="00422A00"/>
    <w:rsid w:val="00423B27"/>
    <w:rsid w:val="00424D7C"/>
    <w:rsid w:val="004250C1"/>
    <w:rsid w:val="004259CF"/>
    <w:rsid w:val="00425D21"/>
    <w:rsid w:val="00426826"/>
    <w:rsid w:val="00426D58"/>
    <w:rsid w:val="00427009"/>
    <w:rsid w:val="004306EF"/>
    <w:rsid w:val="004307F1"/>
    <w:rsid w:val="004312E5"/>
    <w:rsid w:val="00431DB7"/>
    <w:rsid w:val="004327FD"/>
    <w:rsid w:val="00434622"/>
    <w:rsid w:val="00434EF8"/>
    <w:rsid w:val="0043597C"/>
    <w:rsid w:val="004362C6"/>
    <w:rsid w:val="00436371"/>
    <w:rsid w:val="00437083"/>
    <w:rsid w:val="004372A7"/>
    <w:rsid w:val="00437A82"/>
    <w:rsid w:val="004407A8"/>
    <w:rsid w:val="00441B0D"/>
    <w:rsid w:val="00441C53"/>
    <w:rsid w:val="00442F44"/>
    <w:rsid w:val="004451B8"/>
    <w:rsid w:val="004453B2"/>
    <w:rsid w:val="004470D1"/>
    <w:rsid w:val="00447372"/>
    <w:rsid w:val="00447EB8"/>
    <w:rsid w:val="00450482"/>
    <w:rsid w:val="00450DDD"/>
    <w:rsid w:val="00451131"/>
    <w:rsid w:val="00451ED0"/>
    <w:rsid w:val="00452D0E"/>
    <w:rsid w:val="00452E8D"/>
    <w:rsid w:val="004533D4"/>
    <w:rsid w:val="004539BA"/>
    <w:rsid w:val="00453A16"/>
    <w:rsid w:val="004544A3"/>
    <w:rsid w:val="0045495B"/>
    <w:rsid w:val="00454CB0"/>
    <w:rsid w:val="0045540F"/>
    <w:rsid w:val="00455C7F"/>
    <w:rsid w:val="00455F26"/>
    <w:rsid w:val="00456B21"/>
    <w:rsid w:val="00460CD6"/>
    <w:rsid w:val="00461576"/>
    <w:rsid w:val="00461E86"/>
    <w:rsid w:val="00461EDB"/>
    <w:rsid w:val="0046236A"/>
    <w:rsid w:val="004628AB"/>
    <w:rsid w:val="004630B3"/>
    <w:rsid w:val="00466CD0"/>
    <w:rsid w:val="00466D19"/>
    <w:rsid w:val="004674D7"/>
    <w:rsid w:val="00467B72"/>
    <w:rsid w:val="00467E1A"/>
    <w:rsid w:val="00471911"/>
    <w:rsid w:val="00472011"/>
    <w:rsid w:val="00472ABD"/>
    <w:rsid w:val="00472F95"/>
    <w:rsid w:val="004730CA"/>
    <w:rsid w:val="004731E7"/>
    <w:rsid w:val="004732DB"/>
    <w:rsid w:val="00473918"/>
    <w:rsid w:val="00473A26"/>
    <w:rsid w:val="004741CE"/>
    <w:rsid w:val="00474BA7"/>
    <w:rsid w:val="00475136"/>
    <w:rsid w:val="00477872"/>
    <w:rsid w:val="004804C1"/>
    <w:rsid w:val="004836BF"/>
    <w:rsid w:val="004843EC"/>
    <w:rsid w:val="0048535A"/>
    <w:rsid w:val="00486208"/>
    <w:rsid w:val="0048638F"/>
    <w:rsid w:val="00486769"/>
    <w:rsid w:val="00486E35"/>
    <w:rsid w:val="004873ED"/>
    <w:rsid w:val="00487439"/>
    <w:rsid w:val="0049018C"/>
    <w:rsid w:val="00491A6B"/>
    <w:rsid w:val="00491C37"/>
    <w:rsid w:val="00491D14"/>
    <w:rsid w:val="00491D56"/>
    <w:rsid w:val="0049274F"/>
    <w:rsid w:val="004927F0"/>
    <w:rsid w:val="00493DBD"/>
    <w:rsid w:val="00495070"/>
    <w:rsid w:val="004956FD"/>
    <w:rsid w:val="00495771"/>
    <w:rsid w:val="00496369"/>
    <w:rsid w:val="00496787"/>
    <w:rsid w:val="004A0AEF"/>
    <w:rsid w:val="004A1766"/>
    <w:rsid w:val="004A1D8C"/>
    <w:rsid w:val="004A3056"/>
    <w:rsid w:val="004A38D8"/>
    <w:rsid w:val="004A4F10"/>
    <w:rsid w:val="004A52DC"/>
    <w:rsid w:val="004A617D"/>
    <w:rsid w:val="004B134A"/>
    <w:rsid w:val="004B1CC8"/>
    <w:rsid w:val="004B25C5"/>
    <w:rsid w:val="004B6D2C"/>
    <w:rsid w:val="004B6E7A"/>
    <w:rsid w:val="004B7947"/>
    <w:rsid w:val="004C08C0"/>
    <w:rsid w:val="004C0CF0"/>
    <w:rsid w:val="004C1148"/>
    <w:rsid w:val="004C1537"/>
    <w:rsid w:val="004C1A3B"/>
    <w:rsid w:val="004C2A96"/>
    <w:rsid w:val="004C2B3A"/>
    <w:rsid w:val="004C35BC"/>
    <w:rsid w:val="004C3E73"/>
    <w:rsid w:val="004C3F71"/>
    <w:rsid w:val="004C4196"/>
    <w:rsid w:val="004C4C73"/>
    <w:rsid w:val="004C6261"/>
    <w:rsid w:val="004C70ED"/>
    <w:rsid w:val="004C762B"/>
    <w:rsid w:val="004C78BD"/>
    <w:rsid w:val="004C7C12"/>
    <w:rsid w:val="004D05BF"/>
    <w:rsid w:val="004D09A6"/>
    <w:rsid w:val="004D0E30"/>
    <w:rsid w:val="004D1FEF"/>
    <w:rsid w:val="004D38E6"/>
    <w:rsid w:val="004D552D"/>
    <w:rsid w:val="004D590D"/>
    <w:rsid w:val="004D5CEA"/>
    <w:rsid w:val="004D68C1"/>
    <w:rsid w:val="004D69CD"/>
    <w:rsid w:val="004D7F1F"/>
    <w:rsid w:val="004E29B4"/>
    <w:rsid w:val="004E476A"/>
    <w:rsid w:val="004E4F5F"/>
    <w:rsid w:val="004E532C"/>
    <w:rsid w:val="004E6267"/>
    <w:rsid w:val="004E79DA"/>
    <w:rsid w:val="004F007C"/>
    <w:rsid w:val="004F0774"/>
    <w:rsid w:val="004F1167"/>
    <w:rsid w:val="004F1B4B"/>
    <w:rsid w:val="004F1CEC"/>
    <w:rsid w:val="004F1D4D"/>
    <w:rsid w:val="004F20C7"/>
    <w:rsid w:val="004F3632"/>
    <w:rsid w:val="004F3DC5"/>
    <w:rsid w:val="004F3FDF"/>
    <w:rsid w:val="004F405F"/>
    <w:rsid w:val="004F4591"/>
    <w:rsid w:val="004F4AF6"/>
    <w:rsid w:val="004F4F86"/>
    <w:rsid w:val="004F5A8D"/>
    <w:rsid w:val="004F5FBC"/>
    <w:rsid w:val="004F61BD"/>
    <w:rsid w:val="004F63C8"/>
    <w:rsid w:val="004F6769"/>
    <w:rsid w:val="004F6C38"/>
    <w:rsid w:val="004F6E1C"/>
    <w:rsid w:val="004F7F23"/>
    <w:rsid w:val="00500642"/>
    <w:rsid w:val="00500A00"/>
    <w:rsid w:val="00503F6B"/>
    <w:rsid w:val="00504008"/>
    <w:rsid w:val="0050502C"/>
    <w:rsid w:val="0050604B"/>
    <w:rsid w:val="00506051"/>
    <w:rsid w:val="00506F67"/>
    <w:rsid w:val="00506F7F"/>
    <w:rsid w:val="005070C4"/>
    <w:rsid w:val="005077CF"/>
    <w:rsid w:val="0051038B"/>
    <w:rsid w:val="0051038F"/>
    <w:rsid w:val="00511241"/>
    <w:rsid w:val="005113AB"/>
    <w:rsid w:val="005115D1"/>
    <w:rsid w:val="00511EC7"/>
    <w:rsid w:val="00511F63"/>
    <w:rsid w:val="00512030"/>
    <w:rsid w:val="00513DF7"/>
    <w:rsid w:val="005149A9"/>
    <w:rsid w:val="00514A8B"/>
    <w:rsid w:val="00514BDE"/>
    <w:rsid w:val="00515FF6"/>
    <w:rsid w:val="005168F8"/>
    <w:rsid w:val="00516BCA"/>
    <w:rsid w:val="0051733E"/>
    <w:rsid w:val="00520B98"/>
    <w:rsid w:val="00520D0E"/>
    <w:rsid w:val="0052141E"/>
    <w:rsid w:val="005214D9"/>
    <w:rsid w:val="005218A4"/>
    <w:rsid w:val="00521EAC"/>
    <w:rsid w:val="005222EC"/>
    <w:rsid w:val="005223F9"/>
    <w:rsid w:val="0052263C"/>
    <w:rsid w:val="005228A7"/>
    <w:rsid w:val="005234E5"/>
    <w:rsid w:val="005234F0"/>
    <w:rsid w:val="0052365D"/>
    <w:rsid w:val="00523D50"/>
    <w:rsid w:val="0052474C"/>
    <w:rsid w:val="00524CB0"/>
    <w:rsid w:val="00524E55"/>
    <w:rsid w:val="00524FFB"/>
    <w:rsid w:val="0052501A"/>
    <w:rsid w:val="005259DA"/>
    <w:rsid w:val="00525DFA"/>
    <w:rsid w:val="00526A13"/>
    <w:rsid w:val="005277B3"/>
    <w:rsid w:val="00527A8F"/>
    <w:rsid w:val="00530185"/>
    <w:rsid w:val="00531D9C"/>
    <w:rsid w:val="0053216A"/>
    <w:rsid w:val="0053272D"/>
    <w:rsid w:val="005342A8"/>
    <w:rsid w:val="0053539D"/>
    <w:rsid w:val="00535693"/>
    <w:rsid w:val="005356F3"/>
    <w:rsid w:val="00535829"/>
    <w:rsid w:val="00535AE8"/>
    <w:rsid w:val="00535EE9"/>
    <w:rsid w:val="00536599"/>
    <w:rsid w:val="005412A0"/>
    <w:rsid w:val="00541FCB"/>
    <w:rsid w:val="00541FEB"/>
    <w:rsid w:val="00542C7D"/>
    <w:rsid w:val="0054440E"/>
    <w:rsid w:val="00544BF5"/>
    <w:rsid w:val="00545378"/>
    <w:rsid w:val="00545486"/>
    <w:rsid w:val="00545B71"/>
    <w:rsid w:val="00545ED3"/>
    <w:rsid w:val="0054666B"/>
    <w:rsid w:val="0054684B"/>
    <w:rsid w:val="00546E5D"/>
    <w:rsid w:val="00546F16"/>
    <w:rsid w:val="0054758A"/>
    <w:rsid w:val="00550472"/>
    <w:rsid w:val="00550608"/>
    <w:rsid w:val="005508E4"/>
    <w:rsid w:val="00550E25"/>
    <w:rsid w:val="00550E9D"/>
    <w:rsid w:val="00552835"/>
    <w:rsid w:val="00552AC2"/>
    <w:rsid w:val="00554E5B"/>
    <w:rsid w:val="005551E4"/>
    <w:rsid w:val="005555D0"/>
    <w:rsid w:val="00555930"/>
    <w:rsid w:val="00556981"/>
    <w:rsid w:val="005579F1"/>
    <w:rsid w:val="00557EEB"/>
    <w:rsid w:val="00560165"/>
    <w:rsid w:val="00561792"/>
    <w:rsid w:val="0056180C"/>
    <w:rsid w:val="00561EDF"/>
    <w:rsid w:val="00562DC6"/>
    <w:rsid w:val="0056374D"/>
    <w:rsid w:val="0056378A"/>
    <w:rsid w:val="0056382A"/>
    <w:rsid w:val="005644D9"/>
    <w:rsid w:val="00564A09"/>
    <w:rsid w:val="00565726"/>
    <w:rsid w:val="00565E89"/>
    <w:rsid w:val="00566A18"/>
    <w:rsid w:val="0056765E"/>
    <w:rsid w:val="00567EE5"/>
    <w:rsid w:val="00570E02"/>
    <w:rsid w:val="0057104F"/>
    <w:rsid w:val="00571F6C"/>
    <w:rsid w:val="0057316F"/>
    <w:rsid w:val="0057318B"/>
    <w:rsid w:val="005739B2"/>
    <w:rsid w:val="005740C5"/>
    <w:rsid w:val="00575B08"/>
    <w:rsid w:val="00575CE7"/>
    <w:rsid w:val="00576742"/>
    <w:rsid w:val="00576BDC"/>
    <w:rsid w:val="00576E90"/>
    <w:rsid w:val="005771D3"/>
    <w:rsid w:val="00577BF9"/>
    <w:rsid w:val="00577F7D"/>
    <w:rsid w:val="00580AE3"/>
    <w:rsid w:val="00582024"/>
    <w:rsid w:val="0058206B"/>
    <w:rsid w:val="00582105"/>
    <w:rsid w:val="0058224C"/>
    <w:rsid w:val="00582A3A"/>
    <w:rsid w:val="00583B94"/>
    <w:rsid w:val="0058421B"/>
    <w:rsid w:val="00584FC1"/>
    <w:rsid w:val="005854F1"/>
    <w:rsid w:val="00591C11"/>
    <w:rsid w:val="00591E09"/>
    <w:rsid w:val="00592E21"/>
    <w:rsid w:val="005935DF"/>
    <w:rsid w:val="005936D5"/>
    <w:rsid w:val="005939A2"/>
    <w:rsid w:val="00595352"/>
    <w:rsid w:val="005973F5"/>
    <w:rsid w:val="005A1872"/>
    <w:rsid w:val="005A30BF"/>
    <w:rsid w:val="005A30DF"/>
    <w:rsid w:val="005A333B"/>
    <w:rsid w:val="005A34BE"/>
    <w:rsid w:val="005A4073"/>
    <w:rsid w:val="005A59F8"/>
    <w:rsid w:val="005A6027"/>
    <w:rsid w:val="005A62DF"/>
    <w:rsid w:val="005A73F6"/>
    <w:rsid w:val="005A79EA"/>
    <w:rsid w:val="005B1E21"/>
    <w:rsid w:val="005B3284"/>
    <w:rsid w:val="005B3524"/>
    <w:rsid w:val="005B35E1"/>
    <w:rsid w:val="005B4EAD"/>
    <w:rsid w:val="005B525D"/>
    <w:rsid w:val="005B5CE3"/>
    <w:rsid w:val="005B746E"/>
    <w:rsid w:val="005B7682"/>
    <w:rsid w:val="005B76F5"/>
    <w:rsid w:val="005B7D37"/>
    <w:rsid w:val="005B7E00"/>
    <w:rsid w:val="005C20B6"/>
    <w:rsid w:val="005C20CC"/>
    <w:rsid w:val="005C23E4"/>
    <w:rsid w:val="005C2B35"/>
    <w:rsid w:val="005C32F6"/>
    <w:rsid w:val="005C4D8B"/>
    <w:rsid w:val="005C4EED"/>
    <w:rsid w:val="005C5558"/>
    <w:rsid w:val="005C6020"/>
    <w:rsid w:val="005C750E"/>
    <w:rsid w:val="005C7A8D"/>
    <w:rsid w:val="005D0238"/>
    <w:rsid w:val="005D14D2"/>
    <w:rsid w:val="005D1DD2"/>
    <w:rsid w:val="005D2387"/>
    <w:rsid w:val="005D23FE"/>
    <w:rsid w:val="005D3209"/>
    <w:rsid w:val="005D449F"/>
    <w:rsid w:val="005D48A9"/>
    <w:rsid w:val="005D6CFC"/>
    <w:rsid w:val="005D76FD"/>
    <w:rsid w:val="005E0049"/>
    <w:rsid w:val="005E033A"/>
    <w:rsid w:val="005E116A"/>
    <w:rsid w:val="005E1ECF"/>
    <w:rsid w:val="005E36CF"/>
    <w:rsid w:val="005E498C"/>
    <w:rsid w:val="005E4A3C"/>
    <w:rsid w:val="005E522F"/>
    <w:rsid w:val="005E605C"/>
    <w:rsid w:val="005E7B76"/>
    <w:rsid w:val="005E7BED"/>
    <w:rsid w:val="005F2013"/>
    <w:rsid w:val="005F2AE1"/>
    <w:rsid w:val="005F2B2D"/>
    <w:rsid w:val="005F3476"/>
    <w:rsid w:val="005F3CFD"/>
    <w:rsid w:val="005F44E8"/>
    <w:rsid w:val="005F46B2"/>
    <w:rsid w:val="005F5509"/>
    <w:rsid w:val="005F5E13"/>
    <w:rsid w:val="005F60B0"/>
    <w:rsid w:val="005F719E"/>
    <w:rsid w:val="005F777B"/>
    <w:rsid w:val="006001CE"/>
    <w:rsid w:val="00600322"/>
    <w:rsid w:val="00600DEA"/>
    <w:rsid w:val="006012C5"/>
    <w:rsid w:val="00601BA7"/>
    <w:rsid w:val="00602482"/>
    <w:rsid w:val="006027AF"/>
    <w:rsid w:val="006027E6"/>
    <w:rsid w:val="0060322A"/>
    <w:rsid w:val="00603DB0"/>
    <w:rsid w:val="00603EB4"/>
    <w:rsid w:val="006043CD"/>
    <w:rsid w:val="00604988"/>
    <w:rsid w:val="0060517E"/>
    <w:rsid w:val="00605AD4"/>
    <w:rsid w:val="00606187"/>
    <w:rsid w:val="00606578"/>
    <w:rsid w:val="006076FC"/>
    <w:rsid w:val="00610145"/>
    <w:rsid w:val="00610351"/>
    <w:rsid w:val="00611FCC"/>
    <w:rsid w:val="0061216D"/>
    <w:rsid w:val="00612DCE"/>
    <w:rsid w:val="0061376F"/>
    <w:rsid w:val="00613B91"/>
    <w:rsid w:val="006142F4"/>
    <w:rsid w:val="00615529"/>
    <w:rsid w:val="00615D8C"/>
    <w:rsid w:val="006165D5"/>
    <w:rsid w:val="006166B1"/>
    <w:rsid w:val="006169DE"/>
    <w:rsid w:val="00617066"/>
    <w:rsid w:val="0062013B"/>
    <w:rsid w:val="006208E0"/>
    <w:rsid w:val="00620CD6"/>
    <w:rsid w:val="00621404"/>
    <w:rsid w:val="00621E54"/>
    <w:rsid w:val="00622810"/>
    <w:rsid w:val="00622A7A"/>
    <w:rsid w:val="0062381B"/>
    <w:rsid w:val="00623C66"/>
    <w:rsid w:val="00623F42"/>
    <w:rsid w:val="006243AC"/>
    <w:rsid w:val="00624645"/>
    <w:rsid w:val="00624688"/>
    <w:rsid w:val="0062529A"/>
    <w:rsid w:val="00625528"/>
    <w:rsid w:val="00627990"/>
    <w:rsid w:val="006300A5"/>
    <w:rsid w:val="00630FA5"/>
    <w:rsid w:val="0063120A"/>
    <w:rsid w:val="0063180A"/>
    <w:rsid w:val="00632739"/>
    <w:rsid w:val="00632777"/>
    <w:rsid w:val="006335F8"/>
    <w:rsid w:val="0063365A"/>
    <w:rsid w:val="006336D6"/>
    <w:rsid w:val="00633D8B"/>
    <w:rsid w:val="00634206"/>
    <w:rsid w:val="0063491E"/>
    <w:rsid w:val="00634B59"/>
    <w:rsid w:val="00635B78"/>
    <w:rsid w:val="00635C35"/>
    <w:rsid w:val="00636C43"/>
    <w:rsid w:val="00637019"/>
    <w:rsid w:val="00637FD7"/>
    <w:rsid w:val="0064040B"/>
    <w:rsid w:val="006406E9"/>
    <w:rsid w:val="00641308"/>
    <w:rsid w:val="00643F27"/>
    <w:rsid w:val="0064446F"/>
    <w:rsid w:val="006445D4"/>
    <w:rsid w:val="006446CF"/>
    <w:rsid w:val="00645664"/>
    <w:rsid w:val="00645FD9"/>
    <w:rsid w:val="00646178"/>
    <w:rsid w:val="00647121"/>
    <w:rsid w:val="00647378"/>
    <w:rsid w:val="006507A6"/>
    <w:rsid w:val="00651859"/>
    <w:rsid w:val="00652B59"/>
    <w:rsid w:val="006557BC"/>
    <w:rsid w:val="00655FA4"/>
    <w:rsid w:val="00657AF6"/>
    <w:rsid w:val="00657D7C"/>
    <w:rsid w:val="00660813"/>
    <w:rsid w:val="00660DAC"/>
    <w:rsid w:val="00660FC6"/>
    <w:rsid w:val="0066285D"/>
    <w:rsid w:val="00662EA4"/>
    <w:rsid w:val="00663455"/>
    <w:rsid w:val="00663A49"/>
    <w:rsid w:val="0066465E"/>
    <w:rsid w:val="00664670"/>
    <w:rsid w:val="00666920"/>
    <w:rsid w:val="00666B7E"/>
    <w:rsid w:val="006670D7"/>
    <w:rsid w:val="006677A5"/>
    <w:rsid w:val="00667BDF"/>
    <w:rsid w:val="00667CD8"/>
    <w:rsid w:val="00670214"/>
    <w:rsid w:val="006704E8"/>
    <w:rsid w:val="0067075E"/>
    <w:rsid w:val="00671340"/>
    <w:rsid w:val="00672481"/>
    <w:rsid w:val="00672A46"/>
    <w:rsid w:val="00672BF8"/>
    <w:rsid w:val="00673123"/>
    <w:rsid w:val="00673568"/>
    <w:rsid w:val="00673BF7"/>
    <w:rsid w:val="00673C43"/>
    <w:rsid w:val="00674571"/>
    <w:rsid w:val="00674C7E"/>
    <w:rsid w:val="00676EB4"/>
    <w:rsid w:val="006805F6"/>
    <w:rsid w:val="00680672"/>
    <w:rsid w:val="00680D87"/>
    <w:rsid w:val="00682F18"/>
    <w:rsid w:val="0068323D"/>
    <w:rsid w:val="006847E7"/>
    <w:rsid w:val="00684BC0"/>
    <w:rsid w:val="00684CAF"/>
    <w:rsid w:val="006851EA"/>
    <w:rsid w:val="00685A64"/>
    <w:rsid w:val="00686054"/>
    <w:rsid w:val="00686C2C"/>
    <w:rsid w:val="0068710D"/>
    <w:rsid w:val="00687373"/>
    <w:rsid w:val="00690E39"/>
    <w:rsid w:val="0069146D"/>
    <w:rsid w:val="00691976"/>
    <w:rsid w:val="006928B6"/>
    <w:rsid w:val="00693319"/>
    <w:rsid w:val="0069351E"/>
    <w:rsid w:val="00693595"/>
    <w:rsid w:val="006940A4"/>
    <w:rsid w:val="006949A0"/>
    <w:rsid w:val="006949CD"/>
    <w:rsid w:val="00694D52"/>
    <w:rsid w:val="00694DAD"/>
    <w:rsid w:val="006959EA"/>
    <w:rsid w:val="0069602A"/>
    <w:rsid w:val="00696942"/>
    <w:rsid w:val="00696C55"/>
    <w:rsid w:val="00696E5B"/>
    <w:rsid w:val="006A00D8"/>
    <w:rsid w:val="006A07DD"/>
    <w:rsid w:val="006A1518"/>
    <w:rsid w:val="006A17DE"/>
    <w:rsid w:val="006A3684"/>
    <w:rsid w:val="006A3A57"/>
    <w:rsid w:val="006A3DAA"/>
    <w:rsid w:val="006A4D2C"/>
    <w:rsid w:val="006A5183"/>
    <w:rsid w:val="006A5E5B"/>
    <w:rsid w:val="006A6B05"/>
    <w:rsid w:val="006A6F9A"/>
    <w:rsid w:val="006B0017"/>
    <w:rsid w:val="006B05DE"/>
    <w:rsid w:val="006B05F8"/>
    <w:rsid w:val="006B0B39"/>
    <w:rsid w:val="006B0E87"/>
    <w:rsid w:val="006B1195"/>
    <w:rsid w:val="006B1E06"/>
    <w:rsid w:val="006B382C"/>
    <w:rsid w:val="006B3E89"/>
    <w:rsid w:val="006B5D36"/>
    <w:rsid w:val="006B67F8"/>
    <w:rsid w:val="006C0748"/>
    <w:rsid w:val="006C078A"/>
    <w:rsid w:val="006C07F3"/>
    <w:rsid w:val="006C19E3"/>
    <w:rsid w:val="006C3277"/>
    <w:rsid w:val="006C3B5E"/>
    <w:rsid w:val="006C491D"/>
    <w:rsid w:val="006C55A8"/>
    <w:rsid w:val="006C5642"/>
    <w:rsid w:val="006C564E"/>
    <w:rsid w:val="006C6106"/>
    <w:rsid w:val="006C623C"/>
    <w:rsid w:val="006C643A"/>
    <w:rsid w:val="006C67ED"/>
    <w:rsid w:val="006C7D0C"/>
    <w:rsid w:val="006D05F6"/>
    <w:rsid w:val="006D07F6"/>
    <w:rsid w:val="006D0D4C"/>
    <w:rsid w:val="006D1459"/>
    <w:rsid w:val="006D17F9"/>
    <w:rsid w:val="006D1BFB"/>
    <w:rsid w:val="006D275D"/>
    <w:rsid w:val="006D3B92"/>
    <w:rsid w:val="006D3C2B"/>
    <w:rsid w:val="006D3CB3"/>
    <w:rsid w:val="006D412C"/>
    <w:rsid w:val="006D48D3"/>
    <w:rsid w:val="006D58C8"/>
    <w:rsid w:val="006D5E2D"/>
    <w:rsid w:val="006D5F46"/>
    <w:rsid w:val="006D6017"/>
    <w:rsid w:val="006D73F6"/>
    <w:rsid w:val="006E0379"/>
    <w:rsid w:val="006E0832"/>
    <w:rsid w:val="006E0995"/>
    <w:rsid w:val="006E0E03"/>
    <w:rsid w:val="006E1BB7"/>
    <w:rsid w:val="006E1F1A"/>
    <w:rsid w:val="006E224D"/>
    <w:rsid w:val="006E2522"/>
    <w:rsid w:val="006E3255"/>
    <w:rsid w:val="006E3894"/>
    <w:rsid w:val="006E4A8B"/>
    <w:rsid w:val="006E60E0"/>
    <w:rsid w:val="006E6A49"/>
    <w:rsid w:val="006E6EAC"/>
    <w:rsid w:val="006E7777"/>
    <w:rsid w:val="006F0140"/>
    <w:rsid w:val="006F01D8"/>
    <w:rsid w:val="006F03CE"/>
    <w:rsid w:val="006F120E"/>
    <w:rsid w:val="006F17E2"/>
    <w:rsid w:val="006F26F0"/>
    <w:rsid w:val="006F2870"/>
    <w:rsid w:val="006F3327"/>
    <w:rsid w:val="006F34F7"/>
    <w:rsid w:val="006F3996"/>
    <w:rsid w:val="006F44D6"/>
    <w:rsid w:val="006F48AF"/>
    <w:rsid w:val="006F5137"/>
    <w:rsid w:val="006F68F9"/>
    <w:rsid w:val="006F6B09"/>
    <w:rsid w:val="006F7415"/>
    <w:rsid w:val="006F751E"/>
    <w:rsid w:val="00700DDD"/>
    <w:rsid w:val="00700FE9"/>
    <w:rsid w:val="00701600"/>
    <w:rsid w:val="007018EB"/>
    <w:rsid w:val="00701D1A"/>
    <w:rsid w:val="00704F30"/>
    <w:rsid w:val="007057F7"/>
    <w:rsid w:val="00706B69"/>
    <w:rsid w:val="00707803"/>
    <w:rsid w:val="00707894"/>
    <w:rsid w:val="00710257"/>
    <w:rsid w:val="00710860"/>
    <w:rsid w:val="00710BD2"/>
    <w:rsid w:val="0071230C"/>
    <w:rsid w:val="00712647"/>
    <w:rsid w:val="007130F8"/>
    <w:rsid w:val="0071349C"/>
    <w:rsid w:val="0071411A"/>
    <w:rsid w:val="00714DD4"/>
    <w:rsid w:val="00715227"/>
    <w:rsid w:val="00715D41"/>
    <w:rsid w:val="007163F9"/>
    <w:rsid w:val="00717463"/>
    <w:rsid w:val="007177DC"/>
    <w:rsid w:val="007178A1"/>
    <w:rsid w:val="00717FCF"/>
    <w:rsid w:val="007210F3"/>
    <w:rsid w:val="00721545"/>
    <w:rsid w:val="00721905"/>
    <w:rsid w:val="00722E74"/>
    <w:rsid w:val="0072333D"/>
    <w:rsid w:val="0072480F"/>
    <w:rsid w:val="00724872"/>
    <w:rsid w:val="00724B0B"/>
    <w:rsid w:val="00724D2A"/>
    <w:rsid w:val="00724EA3"/>
    <w:rsid w:val="007251D1"/>
    <w:rsid w:val="00726722"/>
    <w:rsid w:val="00726D02"/>
    <w:rsid w:val="00726D1C"/>
    <w:rsid w:val="00727293"/>
    <w:rsid w:val="00727914"/>
    <w:rsid w:val="00727A58"/>
    <w:rsid w:val="00730B47"/>
    <w:rsid w:val="00730FFD"/>
    <w:rsid w:val="007315DC"/>
    <w:rsid w:val="00731E35"/>
    <w:rsid w:val="007324D3"/>
    <w:rsid w:val="007354F7"/>
    <w:rsid w:val="0073556F"/>
    <w:rsid w:val="007358A7"/>
    <w:rsid w:val="007358DC"/>
    <w:rsid w:val="00735B39"/>
    <w:rsid w:val="0073771F"/>
    <w:rsid w:val="0073792E"/>
    <w:rsid w:val="00740851"/>
    <w:rsid w:val="00740F43"/>
    <w:rsid w:val="00741983"/>
    <w:rsid w:val="007427F5"/>
    <w:rsid w:val="00742BFE"/>
    <w:rsid w:val="00742E59"/>
    <w:rsid w:val="00743026"/>
    <w:rsid w:val="00743406"/>
    <w:rsid w:val="007437B9"/>
    <w:rsid w:val="00743D89"/>
    <w:rsid w:val="00743E45"/>
    <w:rsid w:val="00744C6B"/>
    <w:rsid w:val="0074513D"/>
    <w:rsid w:val="00745245"/>
    <w:rsid w:val="0074580F"/>
    <w:rsid w:val="00746555"/>
    <w:rsid w:val="00747679"/>
    <w:rsid w:val="00747A96"/>
    <w:rsid w:val="00747F02"/>
    <w:rsid w:val="00751441"/>
    <w:rsid w:val="00751EF7"/>
    <w:rsid w:val="007527B5"/>
    <w:rsid w:val="00752DED"/>
    <w:rsid w:val="0075302E"/>
    <w:rsid w:val="0075327B"/>
    <w:rsid w:val="007538C6"/>
    <w:rsid w:val="007544B6"/>
    <w:rsid w:val="00755220"/>
    <w:rsid w:val="007559AA"/>
    <w:rsid w:val="00755EA7"/>
    <w:rsid w:val="00757185"/>
    <w:rsid w:val="00757BC4"/>
    <w:rsid w:val="00760A53"/>
    <w:rsid w:val="00761641"/>
    <w:rsid w:val="00761A59"/>
    <w:rsid w:val="00761EAD"/>
    <w:rsid w:val="00762144"/>
    <w:rsid w:val="00762C4B"/>
    <w:rsid w:val="0076301C"/>
    <w:rsid w:val="0076308D"/>
    <w:rsid w:val="007630A8"/>
    <w:rsid w:val="0076313B"/>
    <w:rsid w:val="00763DC7"/>
    <w:rsid w:val="00765A83"/>
    <w:rsid w:val="00766949"/>
    <w:rsid w:val="0076753F"/>
    <w:rsid w:val="0076778A"/>
    <w:rsid w:val="00767863"/>
    <w:rsid w:val="007709B3"/>
    <w:rsid w:val="00773AFE"/>
    <w:rsid w:val="00773EA7"/>
    <w:rsid w:val="0077426C"/>
    <w:rsid w:val="00774A3F"/>
    <w:rsid w:val="007752D5"/>
    <w:rsid w:val="00775551"/>
    <w:rsid w:val="00775672"/>
    <w:rsid w:val="007759ED"/>
    <w:rsid w:val="007766AF"/>
    <w:rsid w:val="00776EE0"/>
    <w:rsid w:val="0078026B"/>
    <w:rsid w:val="00780AB4"/>
    <w:rsid w:val="00781690"/>
    <w:rsid w:val="00783598"/>
    <w:rsid w:val="00783937"/>
    <w:rsid w:val="00784D43"/>
    <w:rsid w:val="00786616"/>
    <w:rsid w:val="00786941"/>
    <w:rsid w:val="007869F2"/>
    <w:rsid w:val="00786A7A"/>
    <w:rsid w:val="007875F9"/>
    <w:rsid w:val="0078787F"/>
    <w:rsid w:val="007878F6"/>
    <w:rsid w:val="00787E39"/>
    <w:rsid w:val="0079194F"/>
    <w:rsid w:val="00791CF8"/>
    <w:rsid w:val="00793B62"/>
    <w:rsid w:val="00795288"/>
    <w:rsid w:val="0079538E"/>
    <w:rsid w:val="00796238"/>
    <w:rsid w:val="00796C82"/>
    <w:rsid w:val="00796D68"/>
    <w:rsid w:val="00797325"/>
    <w:rsid w:val="00797667"/>
    <w:rsid w:val="007A0CB5"/>
    <w:rsid w:val="007A40D6"/>
    <w:rsid w:val="007A421F"/>
    <w:rsid w:val="007A4CBC"/>
    <w:rsid w:val="007A5B8F"/>
    <w:rsid w:val="007A6668"/>
    <w:rsid w:val="007A6AAF"/>
    <w:rsid w:val="007A6CBE"/>
    <w:rsid w:val="007A7076"/>
    <w:rsid w:val="007B0118"/>
    <w:rsid w:val="007B2755"/>
    <w:rsid w:val="007B2F87"/>
    <w:rsid w:val="007B421A"/>
    <w:rsid w:val="007B49FE"/>
    <w:rsid w:val="007B4EEB"/>
    <w:rsid w:val="007B53BC"/>
    <w:rsid w:val="007B5861"/>
    <w:rsid w:val="007B5928"/>
    <w:rsid w:val="007B6538"/>
    <w:rsid w:val="007B6C4B"/>
    <w:rsid w:val="007B770E"/>
    <w:rsid w:val="007C0076"/>
    <w:rsid w:val="007C04CF"/>
    <w:rsid w:val="007C1658"/>
    <w:rsid w:val="007C2407"/>
    <w:rsid w:val="007C2681"/>
    <w:rsid w:val="007C39AE"/>
    <w:rsid w:val="007C39CB"/>
    <w:rsid w:val="007C4575"/>
    <w:rsid w:val="007C4BA8"/>
    <w:rsid w:val="007C52D9"/>
    <w:rsid w:val="007C55B9"/>
    <w:rsid w:val="007C5716"/>
    <w:rsid w:val="007C61DB"/>
    <w:rsid w:val="007C75FF"/>
    <w:rsid w:val="007C7B66"/>
    <w:rsid w:val="007D0513"/>
    <w:rsid w:val="007D0A9E"/>
    <w:rsid w:val="007D0CD1"/>
    <w:rsid w:val="007D121D"/>
    <w:rsid w:val="007D1254"/>
    <w:rsid w:val="007D1742"/>
    <w:rsid w:val="007D265C"/>
    <w:rsid w:val="007D32F3"/>
    <w:rsid w:val="007D3B31"/>
    <w:rsid w:val="007D3ED6"/>
    <w:rsid w:val="007D46C1"/>
    <w:rsid w:val="007D47FC"/>
    <w:rsid w:val="007D487F"/>
    <w:rsid w:val="007D5179"/>
    <w:rsid w:val="007D613F"/>
    <w:rsid w:val="007D63E4"/>
    <w:rsid w:val="007D64AF"/>
    <w:rsid w:val="007D72A4"/>
    <w:rsid w:val="007D7542"/>
    <w:rsid w:val="007D75C2"/>
    <w:rsid w:val="007D762B"/>
    <w:rsid w:val="007D76E2"/>
    <w:rsid w:val="007E0990"/>
    <w:rsid w:val="007E0E13"/>
    <w:rsid w:val="007E1D4A"/>
    <w:rsid w:val="007E22B8"/>
    <w:rsid w:val="007E2D3E"/>
    <w:rsid w:val="007E3002"/>
    <w:rsid w:val="007E3BD3"/>
    <w:rsid w:val="007E4499"/>
    <w:rsid w:val="007E6BAF"/>
    <w:rsid w:val="007E71FD"/>
    <w:rsid w:val="007E7738"/>
    <w:rsid w:val="007E7B8D"/>
    <w:rsid w:val="007F11C4"/>
    <w:rsid w:val="007F253C"/>
    <w:rsid w:val="007F29A1"/>
    <w:rsid w:val="007F31C4"/>
    <w:rsid w:val="007F4211"/>
    <w:rsid w:val="007F45CD"/>
    <w:rsid w:val="007F4AB4"/>
    <w:rsid w:val="007F58DD"/>
    <w:rsid w:val="007F693C"/>
    <w:rsid w:val="007F6DAB"/>
    <w:rsid w:val="007F6E49"/>
    <w:rsid w:val="007F741A"/>
    <w:rsid w:val="007F782D"/>
    <w:rsid w:val="00801452"/>
    <w:rsid w:val="0080194B"/>
    <w:rsid w:val="00803193"/>
    <w:rsid w:val="00803548"/>
    <w:rsid w:val="0080377C"/>
    <w:rsid w:val="00803A50"/>
    <w:rsid w:val="00803FEB"/>
    <w:rsid w:val="00804705"/>
    <w:rsid w:val="00804A02"/>
    <w:rsid w:val="00805997"/>
    <w:rsid w:val="00806125"/>
    <w:rsid w:val="008062AF"/>
    <w:rsid w:val="00806363"/>
    <w:rsid w:val="008070A1"/>
    <w:rsid w:val="008075B5"/>
    <w:rsid w:val="00807A7A"/>
    <w:rsid w:val="00807CFD"/>
    <w:rsid w:val="008111AB"/>
    <w:rsid w:val="0081390A"/>
    <w:rsid w:val="008150FE"/>
    <w:rsid w:val="00815C8C"/>
    <w:rsid w:val="00815E9E"/>
    <w:rsid w:val="008171DA"/>
    <w:rsid w:val="00817B22"/>
    <w:rsid w:val="008201AF"/>
    <w:rsid w:val="008203CD"/>
    <w:rsid w:val="00821A68"/>
    <w:rsid w:val="00821EBB"/>
    <w:rsid w:val="0082374D"/>
    <w:rsid w:val="008250EF"/>
    <w:rsid w:val="0082576A"/>
    <w:rsid w:val="00825B1B"/>
    <w:rsid w:val="00825E7D"/>
    <w:rsid w:val="008262B5"/>
    <w:rsid w:val="00826BCD"/>
    <w:rsid w:val="008271D7"/>
    <w:rsid w:val="00827441"/>
    <w:rsid w:val="00827537"/>
    <w:rsid w:val="00830722"/>
    <w:rsid w:val="00831449"/>
    <w:rsid w:val="0083267F"/>
    <w:rsid w:val="0083351F"/>
    <w:rsid w:val="0083500F"/>
    <w:rsid w:val="00835CC8"/>
    <w:rsid w:val="008369E7"/>
    <w:rsid w:val="00836BA3"/>
    <w:rsid w:val="008371F7"/>
    <w:rsid w:val="00837483"/>
    <w:rsid w:val="00837B9B"/>
    <w:rsid w:val="0084148C"/>
    <w:rsid w:val="00841555"/>
    <w:rsid w:val="00841A01"/>
    <w:rsid w:val="00842C67"/>
    <w:rsid w:val="00842ECC"/>
    <w:rsid w:val="008433FC"/>
    <w:rsid w:val="0084440D"/>
    <w:rsid w:val="00844B83"/>
    <w:rsid w:val="00844F91"/>
    <w:rsid w:val="00845124"/>
    <w:rsid w:val="00846979"/>
    <w:rsid w:val="00846C78"/>
    <w:rsid w:val="008477D1"/>
    <w:rsid w:val="00850A47"/>
    <w:rsid w:val="00850D8D"/>
    <w:rsid w:val="008516F2"/>
    <w:rsid w:val="00851D31"/>
    <w:rsid w:val="00851DD9"/>
    <w:rsid w:val="00851DFE"/>
    <w:rsid w:val="008523FE"/>
    <w:rsid w:val="00852D63"/>
    <w:rsid w:val="0085496C"/>
    <w:rsid w:val="00854B26"/>
    <w:rsid w:val="00854F14"/>
    <w:rsid w:val="0085568B"/>
    <w:rsid w:val="00855BA2"/>
    <w:rsid w:val="00855DC5"/>
    <w:rsid w:val="008565A9"/>
    <w:rsid w:val="008566FA"/>
    <w:rsid w:val="008574AC"/>
    <w:rsid w:val="008610AD"/>
    <w:rsid w:val="00862F51"/>
    <w:rsid w:val="008634BE"/>
    <w:rsid w:val="0086447B"/>
    <w:rsid w:val="00865681"/>
    <w:rsid w:val="00865E60"/>
    <w:rsid w:val="00867564"/>
    <w:rsid w:val="00867730"/>
    <w:rsid w:val="008719F5"/>
    <w:rsid w:val="00871A19"/>
    <w:rsid w:val="008720DB"/>
    <w:rsid w:val="008723CD"/>
    <w:rsid w:val="008729D5"/>
    <w:rsid w:val="00872D48"/>
    <w:rsid w:val="00872DDA"/>
    <w:rsid w:val="0087321D"/>
    <w:rsid w:val="0087336B"/>
    <w:rsid w:val="00873753"/>
    <w:rsid w:val="00873AA2"/>
    <w:rsid w:val="00873DB9"/>
    <w:rsid w:val="00873F28"/>
    <w:rsid w:val="008749E1"/>
    <w:rsid w:val="00876FD9"/>
    <w:rsid w:val="00877662"/>
    <w:rsid w:val="00877B11"/>
    <w:rsid w:val="00880B70"/>
    <w:rsid w:val="00880DF2"/>
    <w:rsid w:val="00881517"/>
    <w:rsid w:val="0088204E"/>
    <w:rsid w:val="0088310A"/>
    <w:rsid w:val="00883457"/>
    <w:rsid w:val="00883685"/>
    <w:rsid w:val="00883ACA"/>
    <w:rsid w:val="00883F7A"/>
    <w:rsid w:val="00884C69"/>
    <w:rsid w:val="0088561C"/>
    <w:rsid w:val="00885862"/>
    <w:rsid w:val="00885C4B"/>
    <w:rsid w:val="00886127"/>
    <w:rsid w:val="00886402"/>
    <w:rsid w:val="00886F94"/>
    <w:rsid w:val="008900BE"/>
    <w:rsid w:val="00890253"/>
    <w:rsid w:val="00891995"/>
    <w:rsid w:val="008934A4"/>
    <w:rsid w:val="0089430A"/>
    <w:rsid w:val="00894511"/>
    <w:rsid w:val="00894C1E"/>
    <w:rsid w:val="008953DC"/>
    <w:rsid w:val="00896AB1"/>
    <w:rsid w:val="008970EB"/>
    <w:rsid w:val="00897395"/>
    <w:rsid w:val="008978B3"/>
    <w:rsid w:val="008979BB"/>
    <w:rsid w:val="00897D63"/>
    <w:rsid w:val="008A0527"/>
    <w:rsid w:val="008A05D3"/>
    <w:rsid w:val="008A1118"/>
    <w:rsid w:val="008A136E"/>
    <w:rsid w:val="008A1483"/>
    <w:rsid w:val="008A25DA"/>
    <w:rsid w:val="008A2B5B"/>
    <w:rsid w:val="008A385C"/>
    <w:rsid w:val="008A4046"/>
    <w:rsid w:val="008A4918"/>
    <w:rsid w:val="008A4D8E"/>
    <w:rsid w:val="008A5078"/>
    <w:rsid w:val="008A6AD5"/>
    <w:rsid w:val="008A6BFD"/>
    <w:rsid w:val="008A7061"/>
    <w:rsid w:val="008A71B6"/>
    <w:rsid w:val="008A71D9"/>
    <w:rsid w:val="008A7764"/>
    <w:rsid w:val="008A78ED"/>
    <w:rsid w:val="008A7937"/>
    <w:rsid w:val="008B05E4"/>
    <w:rsid w:val="008B119D"/>
    <w:rsid w:val="008B1AFD"/>
    <w:rsid w:val="008B1BCE"/>
    <w:rsid w:val="008B1D04"/>
    <w:rsid w:val="008B381C"/>
    <w:rsid w:val="008B3888"/>
    <w:rsid w:val="008B3890"/>
    <w:rsid w:val="008B39D5"/>
    <w:rsid w:val="008B3F23"/>
    <w:rsid w:val="008B502F"/>
    <w:rsid w:val="008B578C"/>
    <w:rsid w:val="008B608A"/>
    <w:rsid w:val="008B67C6"/>
    <w:rsid w:val="008B6C27"/>
    <w:rsid w:val="008C076E"/>
    <w:rsid w:val="008C0D84"/>
    <w:rsid w:val="008C1217"/>
    <w:rsid w:val="008C1290"/>
    <w:rsid w:val="008C1987"/>
    <w:rsid w:val="008C3770"/>
    <w:rsid w:val="008C409A"/>
    <w:rsid w:val="008C4AB0"/>
    <w:rsid w:val="008C5302"/>
    <w:rsid w:val="008C55A5"/>
    <w:rsid w:val="008C55C3"/>
    <w:rsid w:val="008C5CFB"/>
    <w:rsid w:val="008C629C"/>
    <w:rsid w:val="008C6686"/>
    <w:rsid w:val="008C6B57"/>
    <w:rsid w:val="008C72E0"/>
    <w:rsid w:val="008C76C1"/>
    <w:rsid w:val="008C7F55"/>
    <w:rsid w:val="008D0789"/>
    <w:rsid w:val="008D1273"/>
    <w:rsid w:val="008D2549"/>
    <w:rsid w:val="008D25C1"/>
    <w:rsid w:val="008D2A46"/>
    <w:rsid w:val="008D2B04"/>
    <w:rsid w:val="008D36BD"/>
    <w:rsid w:val="008D3A4E"/>
    <w:rsid w:val="008D3A7D"/>
    <w:rsid w:val="008D4205"/>
    <w:rsid w:val="008D56BC"/>
    <w:rsid w:val="008D5AA9"/>
    <w:rsid w:val="008D60BA"/>
    <w:rsid w:val="008D768C"/>
    <w:rsid w:val="008E01E8"/>
    <w:rsid w:val="008E08D7"/>
    <w:rsid w:val="008E1F2E"/>
    <w:rsid w:val="008E1FA6"/>
    <w:rsid w:val="008E2AAF"/>
    <w:rsid w:val="008E2BC6"/>
    <w:rsid w:val="008E35CD"/>
    <w:rsid w:val="008E3EC3"/>
    <w:rsid w:val="008E4114"/>
    <w:rsid w:val="008E496E"/>
    <w:rsid w:val="008E50A3"/>
    <w:rsid w:val="008E5163"/>
    <w:rsid w:val="008E576B"/>
    <w:rsid w:val="008E60AC"/>
    <w:rsid w:val="008E66D3"/>
    <w:rsid w:val="008E6C84"/>
    <w:rsid w:val="008E6F3C"/>
    <w:rsid w:val="008E71D2"/>
    <w:rsid w:val="008E74AA"/>
    <w:rsid w:val="008E774E"/>
    <w:rsid w:val="008F037F"/>
    <w:rsid w:val="008F0FB3"/>
    <w:rsid w:val="008F1448"/>
    <w:rsid w:val="008F1597"/>
    <w:rsid w:val="008F2290"/>
    <w:rsid w:val="008F27F4"/>
    <w:rsid w:val="008F293D"/>
    <w:rsid w:val="008F370A"/>
    <w:rsid w:val="008F3C91"/>
    <w:rsid w:val="008F48A0"/>
    <w:rsid w:val="008F53EE"/>
    <w:rsid w:val="008F5425"/>
    <w:rsid w:val="008F57B6"/>
    <w:rsid w:val="008F5E1A"/>
    <w:rsid w:val="008F610E"/>
    <w:rsid w:val="008F62D3"/>
    <w:rsid w:val="008F65D7"/>
    <w:rsid w:val="008F6855"/>
    <w:rsid w:val="008F7F7F"/>
    <w:rsid w:val="0090000F"/>
    <w:rsid w:val="00900121"/>
    <w:rsid w:val="009008E3"/>
    <w:rsid w:val="00901185"/>
    <w:rsid w:val="00901F67"/>
    <w:rsid w:val="00902A01"/>
    <w:rsid w:val="0090330C"/>
    <w:rsid w:val="00903696"/>
    <w:rsid w:val="009041AD"/>
    <w:rsid w:val="00904524"/>
    <w:rsid w:val="00904A29"/>
    <w:rsid w:val="00905352"/>
    <w:rsid w:val="0090543E"/>
    <w:rsid w:val="0090548E"/>
    <w:rsid w:val="00905FC4"/>
    <w:rsid w:val="009061D2"/>
    <w:rsid w:val="00906EEC"/>
    <w:rsid w:val="00910757"/>
    <w:rsid w:val="00911E8A"/>
    <w:rsid w:val="00911EDE"/>
    <w:rsid w:val="00912444"/>
    <w:rsid w:val="0091347C"/>
    <w:rsid w:val="00913E24"/>
    <w:rsid w:val="00913EB2"/>
    <w:rsid w:val="00914B94"/>
    <w:rsid w:val="00914F26"/>
    <w:rsid w:val="00915086"/>
    <w:rsid w:val="00915529"/>
    <w:rsid w:val="00916688"/>
    <w:rsid w:val="0091697E"/>
    <w:rsid w:val="0091793D"/>
    <w:rsid w:val="00917F9F"/>
    <w:rsid w:val="00921145"/>
    <w:rsid w:val="0092187F"/>
    <w:rsid w:val="00922760"/>
    <w:rsid w:val="00922B59"/>
    <w:rsid w:val="00922EAE"/>
    <w:rsid w:val="00923A14"/>
    <w:rsid w:val="00923F83"/>
    <w:rsid w:val="009240FE"/>
    <w:rsid w:val="0092416D"/>
    <w:rsid w:val="0092451B"/>
    <w:rsid w:val="009261D4"/>
    <w:rsid w:val="00926A18"/>
    <w:rsid w:val="00926A5E"/>
    <w:rsid w:val="009274E0"/>
    <w:rsid w:val="00927D0B"/>
    <w:rsid w:val="00930BA1"/>
    <w:rsid w:val="00931884"/>
    <w:rsid w:val="00931AED"/>
    <w:rsid w:val="00931D9E"/>
    <w:rsid w:val="00932753"/>
    <w:rsid w:val="00932759"/>
    <w:rsid w:val="0093312A"/>
    <w:rsid w:val="00933AFA"/>
    <w:rsid w:val="00933F79"/>
    <w:rsid w:val="00934996"/>
    <w:rsid w:val="00935E4E"/>
    <w:rsid w:val="009366F0"/>
    <w:rsid w:val="00941915"/>
    <w:rsid w:val="0094216B"/>
    <w:rsid w:val="0094327A"/>
    <w:rsid w:val="009438A8"/>
    <w:rsid w:val="00943C4A"/>
    <w:rsid w:val="00943DD9"/>
    <w:rsid w:val="00944032"/>
    <w:rsid w:val="009441C5"/>
    <w:rsid w:val="00944BE5"/>
    <w:rsid w:val="00944C7B"/>
    <w:rsid w:val="00945515"/>
    <w:rsid w:val="00945F38"/>
    <w:rsid w:val="009467ED"/>
    <w:rsid w:val="00947211"/>
    <w:rsid w:val="00947A59"/>
    <w:rsid w:val="00947B0C"/>
    <w:rsid w:val="00950077"/>
    <w:rsid w:val="00951144"/>
    <w:rsid w:val="0095144C"/>
    <w:rsid w:val="00952444"/>
    <w:rsid w:val="00952C94"/>
    <w:rsid w:val="00953B10"/>
    <w:rsid w:val="009550E1"/>
    <w:rsid w:val="0095655E"/>
    <w:rsid w:val="00956937"/>
    <w:rsid w:val="00956EA9"/>
    <w:rsid w:val="00957ECB"/>
    <w:rsid w:val="0096018C"/>
    <w:rsid w:val="0096163F"/>
    <w:rsid w:val="0096183D"/>
    <w:rsid w:val="00962784"/>
    <w:rsid w:val="00963FFC"/>
    <w:rsid w:val="009646D0"/>
    <w:rsid w:val="00964C23"/>
    <w:rsid w:val="00965A87"/>
    <w:rsid w:val="00965DE4"/>
    <w:rsid w:val="00966272"/>
    <w:rsid w:val="009678AB"/>
    <w:rsid w:val="00970BB7"/>
    <w:rsid w:val="00971877"/>
    <w:rsid w:val="00971A49"/>
    <w:rsid w:val="00971D30"/>
    <w:rsid w:val="00972033"/>
    <w:rsid w:val="00972082"/>
    <w:rsid w:val="00972264"/>
    <w:rsid w:val="00972513"/>
    <w:rsid w:val="009730F2"/>
    <w:rsid w:val="009735F3"/>
    <w:rsid w:val="00975916"/>
    <w:rsid w:val="00975A02"/>
    <w:rsid w:val="00975E67"/>
    <w:rsid w:val="00975F2F"/>
    <w:rsid w:val="00975F40"/>
    <w:rsid w:val="00976071"/>
    <w:rsid w:val="009761C1"/>
    <w:rsid w:val="00976ABB"/>
    <w:rsid w:val="00976B46"/>
    <w:rsid w:val="00977077"/>
    <w:rsid w:val="00980893"/>
    <w:rsid w:val="00982396"/>
    <w:rsid w:val="0098258D"/>
    <w:rsid w:val="00982AC2"/>
    <w:rsid w:val="00983F10"/>
    <w:rsid w:val="00984685"/>
    <w:rsid w:val="00984CD9"/>
    <w:rsid w:val="00984D69"/>
    <w:rsid w:val="009856F4"/>
    <w:rsid w:val="00985969"/>
    <w:rsid w:val="00985B87"/>
    <w:rsid w:val="00987CAE"/>
    <w:rsid w:val="00987D77"/>
    <w:rsid w:val="00990603"/>
    <w:rsid w:val="009907D8"/>
    <w:rsid w:val="009910D4"/>
    <w:rsid w:val="00991AFA"/>
    <w:rsid w:val="00991B30"/>
    <w:rsid w:val="00993EDD"/>
    <w:rsid w:val="009957A8"/>
    <w:rsid w:val="009958B3"/>
    <w:rsid w:val="00996022"/>
    <w:rsid w:val="009A027F"/>
    <w:rsid w:val="009A1458"/>
    <w:rsid w:val="009A1588"/>
    <w:rsid w:val="009A1C18"/>
    <w:rsid w:val="009A2D28"/>
    <w:rsid w:val="009A2D9E"/>
    <w:rsid w:val="009A375D"/>
    <w:rsid w:val="009A3869"/>
    <w:rsid w:val="009A3D8F"/>
    <w:rsid w:val="009A3FE6"/>
    <w:rsid w:val="009A4423"/>
    <w:rsid w:val="009A44C2"/>
    <w:rsid w:val="009A4952"/>
    <w:rsid w:val="009A5364"/>
    <w:rsid w:val="009A601B"/>
    <w:rsid w:val="009A6106"/>
    <w:rsid w:val="009A651F"/>
    <w:rsid w:val="009A6E95"/>
    <w:rsid w:val="009A7380"/>
    <w:rsid w:val="009A7CE8"/>
    <w:rsid w:val="009A7F0F"/>
    <w:rsid w:val="009B04DD"/>
    <w:rsid w:val="009B0509"/>
    <w:rsid w:val="009B0FEC"/>
    <w:rsid w:val="009B11B1"/>
    <w:rsid w:val="009B19A4"/>
    <w:rsid w:val="009B2689"/>
    <w:rsid w:val="009B31F4"/>
    <w:rsid w:val="009B3585"/>
    <w:rsid w:val="009B3E8B"/>
    <w:rsid w:val="009B57EE"/>
    <w:rsid w:val="009B591E"/>
    <w:rsid w:val="009B5BB6"/>
    <w:rsid w:val="009B612C"/>
    <w:rsid w:val="009B7281"/>
    <w:rsid w:val="009B76B5"/>
    <w:rsid w:val="009B785D"/>
    <w:rsid w:val="009B7D83"/>
    <w:rsid w:val="009B7DF2"/>
    <w:rsid w:val="009C1821"/>
    <w:rsid w:val="009C1F4C"/>
    <w:rsid w:val="009C288C"/>
    <w:rsid w:val="009C2B6B"/>
    <w:rsid w:val="009C32F7"/>
    <w:rsid w:val="009C3CCF"/>
    <w:rsid w:val="009C3D0B"/>
    <w:rsid w:val="009C3DD1"/>
    <w:rsid w:val="009C435C"/>
    <w:rsid w:val="009C48FD"/>
    <w:rsid w:val="009C56B8"/>
    <w:rsid w:val="009C5ADA"/>
    <w:rsid w:val="009C5D7B"/>
    <w:rsid w:val="009C5E0A"/>
    <w:rsid w:val="009C6919"/>
    <w:rsid w:val="009C6AEF"/>
    <w:rsid w:val="009C6B91"/>
    <w:rsid w:val="009C725F"/>
    <w:rsid w:val="009C7DC4"/>
    <w:rsid w:val="009C7E5C"/>
    <w:rsid w:val="009C7F09"/>
    <w:rsid w:val="009D0242"/>
    <w:rsid w:val="009D1C4F"/>
    <w:rsid w:val="009D1E9B"/>
    <w:rsid w:val="009D2370"/>
    <w:rsid w:val="009D29A0"/>
    <w:rsid w:val="009D2C79"/>
    <w:rsid w:val="009D34ED"/>
    <w:rsid w:val="009D36BC"/>
    <w:rsid w:val="009D3890"/>
    <w:rsid w:val="009D3B48"/>
    <w:rsid w:val="009D533D"/>
    <w:rsid w:val="009D5A5B"/>
    <w:rsid w:val="009D6136"/>
    <w:rsid w:val="009D6333"/>
    <w:rsid w:val="009D633C"/>
    <w:rsid w:val="009D68FD"/>
    <w:rsid w:val="009D6C33"/>
    <w:rsid w:val="009D7E1C"/>
    <w:rsid w:val="009E0240"/>
    <w:rsid w:val="009E20F1"/>
    <w:rsid w:val="009E253E"/>
    <w:rsid w:val="009E2C0A"/>
    <w:rsid w:val="009E2CE7"/>
    <w:rsid w:val="009E4333"/>
    <w:rsid w:val="009E5067"/>
    <w:rsid w:val="009E60C9"/>
    <w:rsid w:val="009E6944"/>
    <w:rsid w:val="009E7216"/>
    <w:rsid w:val="009E7341"/>
    <w:rsid w:val="009E758A"/>
    <w:rsid w:val="009F120D"/>
    <w:rsid w:val="009F137A"/>
    <w:rsid w:val="009F1438"/>
    <w:rsid w:val="009F1B23"/>
    <w:rsid w:val="009F21DA"/>
    <w:rsid w:val="009F2B95"/>
    <w:rsid w:val="009F2D7B"/>
    <w:rsid w:val="009F2EDD"/>
    <w:rsid w:val="009F301A"/>
    <w:rsid w:val="009F3703"/>
    <w:rsid w:val="009F3CCC"/>
    <w:rsid w:val="009F4D75"/>
    <w:rsid w:val="009F5492"/>
    <w:rsid w:val="009F5B33"/>
    <w:rsid w:val="009F5B37"/>
    <w:rsid w:val="009F5E19"/>
    <w:rsid w:val="009F7157"/>
    <w:rsid w:val="009F75C8"/>
    <w:rsid w:val="00A00E7A"/>
    <w:rsid w:val="00A00EBD"/>
    <w:rsid w:val="00A017FD"/>
    <w:rsid w:val="00A01F15"/>
    <w:rsid w:val="00A0335A"/>
    <w:rsid w:val="00A040A8"/>
    <w:rsid w:val="00A05323"/>
    <w:rsid w:val="00A05475"/>
    <w:rsid w:val="00A05BE4"/>
    <w:rsid w:val="00A05D47"/>
    <w:rsid w:val="00A06D28"/>
    <w:rsid w:val="00A06F37"/>
    <w:rsid w:val="00A07138"/>
    <w:rsid w:val="00A07AFC"/>
    <w:rsid w:val="00A1047F"/>
    <w:rsid w:val="00A11F13"/>
    <w:rsid w:val="00A12317"/>
    <w:rsid w:val="00A127D6"/>
    <w:rsid w:val="00A13C14"/>
    <w:rsid w:val="00A150AA"/>
    <w:rsid w:val="00A15387"/>
    <w:rsid w:val="00A15692"/>
    <w:rsid w:val="00A1573A"/>
    <w:rsid w:val="00A15A7B"/>
    <w:rsid w:val="00A15A7D"/>
    <w:rsid w:val="00A169D9"/>
    <w:rsid w:val="00A1723D"/>
    <w:rsid w:val="00A17451"/>
    <w:rsid w:val="00A207E2"/>
    <w:rsid w:val="00A20BCB"/>
    <w:rsid w:val="00A20C73"/>
    <w:rsid w:val="00A21CE8"/>
    <w:rsid w:val="00A234A8"/>
    <w:rsid w:val="00A23AE8"/>
    <w:rsid w:val="00A23EAA"/>
    <w:rsid w:val="00A24284"/>
    <w:rsid w:val="00A24D9C"/>
    <w:rsid w:val="00A24F86"/>
    <w:rsid w:val="00A25164"/>
    <w:rsid w:val="00A25EE1"/>
    <w:rsid w:val="00A264A1"/>
    <w:rsid w:val="00A26960"/>
    <w:rsid w:val="00A26B85"/>
    <w:rsid w:val="00A26FB6"/>
    <w:rsid w:val="00A27275"/>
    <w:rsid w:val="00A27E4F"/>
    <w:rsid w:val="00A302CA"/>
    <w:rsid w:val="00A3035B"/>
    <w:rsid w:val="00A3081D"/>
    <w:rsid w:val="00A30A0B"/>
    <w:rsid w:val="00A3142A"/>
    <w:rsid w:val="00A3176F"/>
    <w:rsid w:val="00A3177E"/>
    <w:rsid w:val="00A323EC"/>
    <w:rsid w:val="00A33517"/>
    <w:rsid w:val="00A33AA2"/>
    <w:rsid w:val="00A340FF"/>
    <w:rsid w:val="00A3536E"/>
    <w:rsid w:val="00A35CC1"/>
    <w:rsid w:val="00A36B44"/>
    <w:rsid w:val="00A37332"/>
    <w:rsid w:val="00A37A52"/>
    <w:rsid w:val="00A4110C"/>
    <w:rsid w:val="00A4300C"/>
    <w:rsid w:val="00A43E1D"/>
    <w:rsid w:val="00A445FD"/>
    <w:rsid w:val="00A451A4"/>
    <w:rsid w:val="00A45B7B"/>
    <w:rsid w:val="00A4656F"/>
    <w:rsid w:val="00A4695C"/>
    <w:rsid w:val="00A46CAA"/>
    <w:rsid w:val="00A46DE0"/>
    <w:rsid w:val="00A46F54"/>
    <w:rsid w:val="00A471BF"/>
    <w:rsid w:val="00A4728E"/>
    <w:rsid w:val="00A47714"/>
    <w:rsid w:val="00A503C0"/>
    <w:rsid w:val="00A51378"/>
    <w:rsid w:val="00A51CC4"/>
    <w:rsid w:val="00A51FBC"/>
    <w:rsid w:val="00A522CB"/>
    <w:rsid w:val="00A5330A"/>
    <w:rsid w:val="00A53340"/>
    <w:rsid w:val="00A535CB"/>
    <w:rsid w:val="00A53C0E"/>
    <w:rsid w:val="00A53E88"/>
    <w:rsid w:val="00A546BF"/>
    <w:rsid w:val="00A54D57"/>
    <w:rsid w:val="00A551C7"/>
    <w:rsid w:val="00A55249"/>
    <w:rsid w:val="00A55433"/>
    <w:rsid w:val="00A55FA1"/>
    <w:rsid w:val="00A57E5B"/>
    <w:rsid w:val="00A60D0E"/>
    <w:rsid w:val="00A61A07"/>
    <w:rsid w:val="00A61DB3"/>
    <w:rsid w:val="00A6272B"/>
    <w:rsid w:val="00A62873"/>
    <w:rsid w:val="00A62F40"/>
    <w:rsid w:val="00A63213"/>
    <w:rsid w:val="00A63718"/>
    <w:rsid w:val="00A637C6"/>
    <w:rsid w:val="00A63934"/>
    <w:rsid w:val="00A63D8C"/>
    <w:rsid w:val="00A640E8"/>
    <w:rsid w:val="00A64579"/>
    <w:rsid w:val="00A64583"/>
    <w:rsid w:val="00A6570F"/>
    <w:rsid w:val="00A658E1"/>
    <w:rsid w:val="00A67079"/>
    <w:rsid w:val="00A670BF"/>
    <w:rsid w:val="00A67446"/>
    <w:rsid w:val="00A678B8"/>
    <w:rsid w:val="00A67959"/>
    <w:rsid w:val="00A67A75"/>
    <w:rsid w:val="00A702BD"/>
    <w:rsid w:val="00A707DA"/>
    <w:rsid w:val="00A71504"/>
    <w:rsid w:val="00A721BF"/>
    <w:rsid w:val="00A72891"/>
    <w:rsid w:val="00A72FC5"/>
    <w:rsid w:val="00A743EF"/>
    <w:rsid w:val="00A75BC4"/>
    <w:rsid w:val="00A760FE"/>
    <w:rsid w:val="00A7662D"/>
    <w:rsid w:val="00A77143"/>
    <w:rsid w:val="00A773C9"/>
    <w:rsid w:val="00A775B4"/>
    <w:rsid w:val="00A7798A"/>
    <w:rsid w:val="00A77E0B"/>
    <w:rsid w:val="00A807B9"/>
    <w:rsid w:val="00A80851"/>
    <w:rsid w:val="00A819EF"/>
    <w:rsid w:val="00A827AE"/>
    <w:rsid w:val="00A8281E"/>
    <w:rsid w:val="00A82C00"/>
    <w:rsid w:val="00A82F9C"/>
    <w:rsid w:val="00A8351C"/>
    <w:rsid w:val="00A844A5"/>
    <w:rsid w:val="00A85ADC"/>
    <w:rsid w:val="00A86609"/>
    <w:rsid w:val="00A86AB3"/>
    <w:rsid w:val="00A86D32"/>
    <w:rsid w:val="00A86E07"/>
    <w:rsid w:val="00A877B5"/>
    <w:rsid w:val="00A87AED"/>
    <w:rsid w:val="00A87E3C"/>
    <w:rsid w:val="00A90AAA"/>
    <w:rsid w:val="00A90E18"/>
    <w:rsid w:val="00A916F4"/>
    <w:rsid w:val="00A917DA"/>
    <w:rsid w:val="00A918DE"/>
    <w:rsid w:val="00A91E9B"/>
    <w:rsid w:val="00A9227F"/>
    <w:rsid w:val="00A92C26"/>
    <w:rsid w:val="00A93FCD"/>
    <w:rsid w:val="00A9447F"/>
    <w:rsid w:val="00A946D5"/>
    <w:rsid w:val="00A946D7"/>
    <w:rsid w:val="00A9634E"/>
    <w:rsid w:val="00A97A30"/>
    <w:rsid w:val="00A97D6C"/>
    <w:rsid w:val="00AA0E71"/>
    <w:rsid w:val="00AA184B"/>
    <w:rsid w:val="00AA1BF6"/>
    <w:rsid w:val="00AA2714"/>
    <w:rsid w:val="00AA34E6"/>
    <w:rsid w:val="00AA3C89"/>
    <w:rsid w:val="00AA7773"/>
    <w:rsid w:val="00AB0711"/>
    <w:rsid w:val="00AB155F"/>
    <w:rsid w:val="00AB23C4"/>
    <w:rsid w:val="00AB272F"/>
    <w:rsid w:val="00AB3FFE"/>
    <w:rsid w:val="00AB49CD"/>
    <w:rsid w:val="00AB4B62"/>
    <w:rsid w:val="00AB521A"/>
    <w:rsid w:val="00AB5D08"/>
    <w:rsid w:val="00AB64AC"/>
    <w:rsid w:val="00AB69F2"/>
    <w:rsid w:val="00AB717D"/>
    <w:rsid w:val="00AC01F9"/>
    <w:rsid w:val="00AC161C"/>
    <w:rsid w:val="00AC18F3"/>
    <w:rsid w:val="00AC248C"/>
    <w:rsid w:val="00AC2BB0"/>
    <w:rsid w:val="00AC3A63"/>
    <w:rsid w:val="00AC715C"/>
    <w:rsid w:val="00AD2819"/>
    <w:rsid w:val="00AD3C19"/>
    <w:rsid w:val="00AD49E1"/>
    <w:rsid w:val="00AD4A4F"/>
    <w:rsid w:val="00AD62B3"/>
    <w:rsid w:val="00AD62BE"/>
    <w:rsid w:val="00AD64C7"/>
    <w:rsid w:val="00AD6907"/>
    <w:rsid w:val="00AD6B11"/>
    <w:rsid w:val="00AD6DF9"/>
    <w:rsid w:val="00AD7643"/>
    <w:rsid w:val="00AD7BC2"/>
    <w:rsid w:val="00AE0BD6"/>
    <w:rsid w:val="00AE0C01"/>
    <w:rsid w:val="00AE0E6E"/>
    <w:rsid w:val="00AE100B"/>
    <w:rsid w:val="00AE1B4E"/>
    <w:rsid w:val="00AE2503"/>
    <w:rsid w:val="00AE2A48"/>
    <w:rsid w:val="00AE3B67"/>
    <w:rsid w:val="00AE41EF"/>
    <w:rsid w:val="00AE51A5"/>
    <w:rsid w:val="00AE5269"/>
    <w:rsid w:val="00AE52F2"/>
    <w:rsid w:val="00AE551B"/>
    <w:rsid w:val="00AE5A92"/>
    <w:rsid w:val="00AE5D54"/>
    <w:rsid w:val="00AE6730"/>
    <w:rsid w:val="00AE70D1"/>
    <w:rsid w:val="00AE76C4"/>
    <w:rsid w:val="00AE7A17"/>
    <w:rsid w:val="00AF0EF9"/>
    <w:rsid w:val="00AF0FEE"/>
    <w:rsid w:val="00AF166E"/>
    <w:rsid w:val="00AF1BE7"/>
    <w:rsid w:val="00AF1C23"/>
    <w:rsid w:val="00AF2103"/>
    <w:rsid w:val="00AF2CFC"/>
    <w:rsid w:val="00AF2EEB"/>
    <w:rsid w:val="00AF3E52"/>
    <w:rsid w:val="00AF4B35"/>
    <w:rsid w:val="00AF5633"/>
    <w:rsid w:val="00AF6316"/>
    <w:rsid w:val="00AF7979"/>
    <w:rsid w:val="00B0024A"/>
    <w:rsid w:val="00B009A7"/>
    <w:rsid w:val="00B01CB8"/>
    <w:rsid w:val="00B022AF"/>
    <w:rsid w:val="00B04880"/>
    <w:rsid w:val="00B05A74"/>
    <w:rsid w:val="00B05D58"/>
    <w:rsid w:val="00B05FF5"/>
    <w:rsid w:val="00B06484"/>
    <w:rsid w:val="00B0663F"/>
    <w:rsid w:val="00B06FAF"/>
    <w:rsid w:val="00B07948"/>
    <w:rsid w:val="00B07B00"/>
    <w:rsid w:val="00B07D29"/>
    <w:rsid w:val="00B10944"/>
    <w:rsid w:val="00B10B26"/>
    <w:rsid w:val="00B11FE5"/>
    <w:rsid w:val="00B12B56"/>
    <w:rsid w:val="00B13858"/>
    <w:rsid w:val="00B14162"/>
    <w:rsid w:val="00B14C64"/>
    <w:rsid w:val="00B14F33"/>
    <w:rsid w:val="00B159B9"/>
    <w:rsid w:val="00B15A69"/>
    <w:rsid w:val="00B22F18"/>
    <w:rsid w:val="00B23242"/>
    <w:rsid w:val="00B237ED"/>
    <w:rsid w:val="00B247E4"/>
    <w:rsid w:val="00B24913"/>
    <w:rsid w:val="00B261C2"/>
    <w:rsid w:val="00B262C2"/>
    <w:rsid w:val="00B269C2"/>
    <w:rsid w:val="00B26AB1"/>
    <w:rsid w:val="00B27843"/>
    <w:rsid w:val="00B279D5"/>
    <w:rsid w:val="00B300DA"/>
    <w:rsid w:val="00B304B5"/>
    <w:rsid w:val="00B30528"/>
    <w:rsid w:val="00B3183A"/>
    <w:rsid w:val="00B31F0F"/>
    <w:rsid w:val="00B327EA"/>
    <w:rsid w:val="00B32CB9"/>
    <w:rsid w:val="00B33553"/>
    <w:rsid w:val="00B3429C"/>
    <w:rsid w:val="00B344A6"/>
    <w:rsid w:val="00B34739"/>
    <w:rsid w:val="00B3477C"/>
    <w:rsid w:val="00B34CFE"/>
    <w:rsid w:val="00B3659C"/>
    <w:rsid w:val="00B372CD"/>
    <w:rsid w:val="00B40254"/>
    <w:rsid w:val="00B40693"/>
    <w:rsid w:val="00B408EB"/>
    <w:rsid w:val="00B416EF"/>
    <w:rsid w:val="00B426B3"/>
    <w:rsid w:val="00B42EB2"/>
    <w:rsid w:val="00B43066"/>
    <w:rsid w:val="00B4312E"/>
    <w:rsid w:val="00B43497"/>
    <w:rsid w:val="00B43F35"/>
    <w:rsid w:val="00B4404C"/>
    <w:rsid w:val="00B44205"/>
    <w:rsid w:val="00B44915"/>
    <w:rsid w:val="00B465CA"/>
    <w:rsid w:val="00B471E8"/>
    <w:rsid w:val="00B4769B"/>
    <w:rsid w:val="00B50828"/>
    <w:rsid w:val="00B50B96"/>
    <w:rsid w:val="00B50DB4"/>
    <w:rsid w:val="00B50E60"/>
    <w:rsid w:val="00B51028"/>
    <w:rsid w:val="00B51D37"/>
    <w:rsid w:val="00B51FCD"/>
    <w:rsid w:val="00B526E0"/>
    <w:rsid w:val="00B546E0"/>
    <w:rsid w:val="00B5477A"/>
    <w:rsid w:val="00B55015"/>
    <w:rsid w:val="00B550A0"/>
    <w:rsid w:val="00B55FEF"/>
    <w:rsid w:val="00B56637"/>
    <w:rsid w:val="00B57A0B"/>
    <w:rsid w:val="00B61EF3"/>
    <w:rsid w:val="00B621FE"/>
    <w:rsid w:val="00B62724"/>
    <w:rsid w:val="00B62F2F"/>
    <w:rsid w:val="00B640BF"/>
    <w:rsid w:val="00B641BF"/>
    <w:rsid w:val="00B6481F"/>
    <w:rsid w:val="00B653AA"/>
    <w:rsid w:val="00B65855"/>
    <w:rsid w:val="00B66693"/>
    <w:rsid w:val="00B673D1"/>
    <w:rsid w:val="00B6782E"/>
    <w:rsid w:val="00B71F05"/>
    <w:rsid w:val="00B72047"/>
    <w:rsid w:val="00B72C8A"/>
    <w:rsid w:val="00B73C4C"/>
    <w:rsid w:val="00B74439"/>
    <w:rsid w:val="00B7497D"/>
    <w:rsid w:val="00B74D13"/>
    <w:rsid w:val="00B76209"/>
    <w:rsid w:val="00B7622B"/>
    <w:rsid w:val="00B7728E"/>
    <w:rsid w:val="00B774B3"/>
    <w:rsid w:val="00B77665"/>
    <w:rsid w:val="00B77C76"/>
    <w:rsid w:val="00B80142"/>
    <w:rsid w:val="00B81761"/>
    <w:rsid w:val="00B817DE"/>
    <w:rsid w:val="00B81851"/>
    <w:rsid w:val="00B81909"/>
    <w:rsid w:val="00B81BB9"/>
    <w:rsid w:val="00B81E0B"/>
    <w:rsid w:val="00B81F0A"/>
    <w:rsid w:val="00B8239D"/>
    <w:rsid w:val="00B82F6B"/>
    <w:rsid w:val="00B8353A"/>
    <w:rsid w:val="00B84DF5"/>
    <w:rsid w:val="00B84E2A"/>
    <w:rsid w:val="00B85164"/>
    <w:rsid w:val="00B85EDD"/>
    <w:rsid w:val="00B8600D"/>
    <w:rsid w:val="00B86B2B"/>
    <w:rsid w:val="00B875B3"/>
    <w:rsid w:val="00B911AE"/>
    <w:rsid w:val="00B923DA"/>
    <w:rsid w:val="00B9264A"/>
    <w:rsid w:val="00B92858"/>
    <w:rsid w:val="00B92CFC"/>
    <w:rsid w:val="00B92F19"/>
    <w:rsid w:val="00B931BB"/>
    <w:rsid w:val="00B9321B"/>
    <w:rsid w:val="00B93BAF"/>
    <w:rsid w:val="00B93D25"/>
    <w:rsid w:val="00B9471D"/>
    <w:rsid w:val="00B94E89"/>
    <w:rsid w:val="00BA040B"/>
    <w:rsid w:val="00BA1290"/>
    <w:rsid w:val="00BA15A0"/>
    <w:rsid w:val="00BA19B2"/>
    <w:rsid w:val="00BA1F39"/>
    <w:rsid w:val="00BA1F95"/>
    <w:rsid w:val="00BA1FBA"/>
    <w:rsid w:val="00BA2200"/>
    <w:rsid w:val="00BA3733"/>
    <w:rsid w:val="00BA3D94"/>
    <w:rsid w:val="00BA4E7D"/>
    <w:rsid w:val="00BA65C4"/>
    <w:rsid w:val="00BA6CC2"/>
    <w:rsid w:val="00BA6F23"/>
    <w:rsid w:val="00BB05BE"/>
    <w:rsid w:val="00BB0807"/>
    <w:rsid w:val="00BB0A10"/>
    <w:rsid w:val="00BB163E"/>
    <w:rsid w:val="00BB1975"/>
    <w:rsid w:val="00BB1E21"/>
    <w:rsid w:val="00BB26B7"/>
    <w:rsid w:val="00BB3375"/>
    <w:rsid w:val="00BB5879"/>
    <w:rsid w:val="00BB71D0"/>
    <w:rsid w:val="00BB7FF7"/>
    <w:rsid w:val="00BC0410"/>
    <w:rsid w:val="00BC080A"/>
    <w:rsid w:val="00BC1590"/>
    <w:rsid w:val="00BC17F1"/>
    <w:rsid w:val="00BC2A2F"/>
    <w:rsid w:val="00BC3952"/>
    <w:rsid w:val="00BC49C0"/>
    <w:rsid w:val="00BC4C1A"/>
    <w:rsid w:val="00BC4EF6"/>
    <w:rsid w:val="00BC54FB"/>
    <w:rsid w:val="00BC6CC4"/>
    <w:rsid w:val="00BD0551"/>
    <w:rsid w:val="00BD17CC"/>
    <w:rsid w:val="00BD1AAA"/>
    <w:rsid w:val="00BD3A8E"/>
    <w:rsid w:val="00BD3BE8"/>
    <w:rsid w:val="00BD46E9"/>
    <w:rsid w:val="00BD6385"/>
    <w:rsid w:val="00BD6B0B"/>
    <w:rsid w:val="00BD7B6B"/>
    <w:rsid w:val="00BD7F86"/>
    <w:rsid w:val="00BE0361"/>
    <w:rsid w:val="00BE0BFF"/>
    <w:rsid w:val="00BE2365"/>
    <w:rsid w:val="00BE2431"/>
    <w:rsid w:val="00BE309D"/>
    <w:rsid w:val="00BE33BE"/>
    <w:rsid w:val="00BE4E74"/>
    <w:rsid w:val="00BE4EDE"/>
    <w:rsid w:val="00BE7602"/>
    <w:rsid w:val="00BE7653"/>
    <w:rsid w:val="00BE76D0"/>
    <w:rsid w:val="00BE7FAB"/>
    <w:rsid w:val="00BF04F2"/>
    <w:rsid w:val="00BF0FD9"/>
    <w:rsid w:val="00BF232F"/>
    <w:rsid w:val="00BF29A9"/>
    <w:rsid w:val="00BF3035"/>
    <w:rsid w:val="00BF36FE"/>
    <w:rsid w:val="00BF3A9E"/>
    <w:rsid w:val="00BF5159"/>
    <w:rsid w:val="00BF66D4"/>
    <w:rsid w:val="00BF7B9B"/>
    <w:rsid w:val="00C00588"/>
    <w:rsid w:val="00C00994"/>
    <w:rsid w:val="00C00EE2"/>
    <w:rsid w:val="00C01709"/>
    <w:rsid w:val="00C01C5B"/>
    <w:rsid w:val="00C02293"/>
    <w:rsid w:val="00C024B4"/>
    <w:rsid w:val="00C025C1"/>
    <w:rsid w:val="00C03106"/>
    <w:rsid w:val="00C03323"/>
    <w:rsid w:val="00C03B3B"/>
    <w:rsid w:val="00C03B71"/>
    <w:rsid w:val="00C03D56"/>
    <w:rsid w:val="00C03D97"/>
    <w:rsid w:val="00C04CCB"/>
    <w:rsid w:val="00C05FF5"/>
    <w:rsid w:val="00C07BD7"/>
    <w:rsid w:val="00C07C78"/>
    <w:rsid w:val="00C1226C"/>
    <w:rsid w:val="00C125B7"/>
    <w:rsid w:val="00C126D5"/>
    <w:rsid w:val="00C126EE"/>
    <w:rsid w:val="00C1366A"/>
    <w:rsid w:val="00C13A4A"/>
    <w:rsid w:val="00C14157"/>
    <w:rsid w:val="00C1456D"/>
    <w:rsid w:val="00C14C46"/>
    <w:rsid w:val="00C14D44"/>
    <w:rsid w:val="00C15CDC"/>
    <w:rsid w:val="00C16173"/>
    <w:rsid w:val="00C16539"/>
    <w:rsid w:val="00C16DFF"/>
    <w:rsid w:val="00C17C5E"/>
    <w:rsid w:val="00C202C2"/>
    <w:rsid w:val="00C21693"/>
    <w:rsid w:val="00C21B48"/>
    <w:rsid w:val="00C21D13"/>
    <w:rsid w:val="00C21F52"/>
    <w:rsid w:val="00C2251A"/>
    <w:rsid w:val="00C22B0E"/>
    <w:rsid w:val="00C22C72"/>
    <w:rsid w:val="00C22FDE"/>
    <w:rsid w:val="00C23199"/>
    <w:rsid w:val="00C235A4"/>
    <w:rsid w:val="00C24D33"/>
    <w:rsid w:val="00C2511E"/>
    <w:rsid w:val="00C25137"/>
    <w:rsid w:val="00C251AF"/>
    <w:rsid w:val="00C2535C"/>
    <w:rsid w:val="00C25EA2"/>
    <w:rsid w:val="00C26CD3"/>
    <w:rsid w:val="00C26FB2"/>
    <w:rsid w:val="00C272BA"/>
    <w:rsid w:val="00C27971"/>
    <w:rsid w:val="00C31473"/>
    <w:rsid w:val="00C31513"/>
    <w:rsid w:val="00C315EE"/>
    <w:rsid w:val="00C32A4D"/>
    <w:rsid w:val="00C32C13"/>
    <w:rsid w:val="00C33580"/>
    <w:rsid w:val="00C33DC3"/>
    <w:rsid w:val="00C35C95"/>
    <w:rsid w:val="00C36822"/>
    <w:rsid w:val="00C37C52"/>
    <w:rsid w:val="00C40053"/>
    <w:rsid w:val="00C406A1"/>
    <w:rsid w:val="00C40D35"/>
    <w:rsid w:val="00C40DD4"/>
    <w:rsid w:val="00C4161F"/>
    <w:rsid w:val="00C4172D"/>
    <w:rsid w:val="00C426FC"/>
    <w:rsid w:val="00C42B10"/>
    <w:rsid w:val="00C42CE2"/>
    <w:rsid w:val="00C42E85"/>
    <w:rsid w:val="00C43640"/>
    <w:rsid w:val="00C43976"/>
    <w:rsid w:val="00C45300"/>
    <w:rsid w:val="00C464D7"/>
    <w:rsid w:val="00C46E27"/>
    <w:rsid w:val="00C46F56"/>
    <w:rsid w:val="00C47AAA"/>
    <w:rsid w:val="00C51A93"/>
    <w:rsid w:val="00C51ABF"/>
    <w:rsid w:val="00C526B3"/>
    <w:rsid w:val="00C5357A"/>
    <w:rsid w:val="00C53AC5"/>
    <w:rsid w:val="00C53F5C"/>
    <w:rsid w:val="00C55A3C"/>
    <w:rsid w:val="00C55C42"/>
    <w:rsid w:val="00C57B52"/>
    <w:rsid w:val="00C57E3E"/>
    <w:rsid w:val="00C6007D"/>
    <w:rsid w:val="00C60FB5"/>
    <w:rsid w:val="00C61853"/>
    <w:rsid w:val="00C62DB3"/>
    <w:rsid w:val="00C62FC6"/>
    <w:rsid w:val="00C631D6"/>
    <w:rsid w:val="00C63B7D"/>
    <w:rsid w:val="00C63FCC"/>
    <w:rsid w:val="00C63FFA"/>
    <w:rsid w:val="00C644CA"/>
    <w:rsid w:val="00C64D18"/>
    <w:rsid w:val="00C64E44"/>
    <w:rsid w:val="00C6529E"/>
    <w:rsid w:val="00C654C9"/>
    <w:rsid w:val="00C65BE8"/>
    <w:rsid w:val="00C65C94"/>
    <w:rsid w:val="00C6612D"/>
    <w:rsid w:val="00C663E4"/>
    <w:rsid w:val="00C66491"/>
    <w:rsid w:val="00C666E1"/>
    <w:rsid w:val="00C66904"/>
    <w:rsid w:val="00C66B0F"/>
    <w:rsid w:val="00C66BFC"/>
    <w:rsid w:val="00C67123"/>
    <w:rsid w:val="00C6763D"/>
    <w:rsid w:val="00C67BBA"/>
    <w:rsid w:val="00C70E19"/>
    <w:rsid w:val="00C72085"/>
    <w:rsid w:val="00C72927"/>
    <w:rsid w:val="00C731EB"/>
    <w:rsid w:val="00C739FA"/>
    <w:rsid w:val="00C74B49"/>
    <w:rsid w:val="00C757D4"/>
    <w:rsid w:val="00C767E1"/>
    <w:rsid w:val="00C7697B"/>
    <w:rsid w:val="00C76D18"/>
    <w:rsid w:val="00C770CB"/>
    <w:rsid w:val="00C77AA6"/>
    <w:rsid w:val="00C81548"/>
    <w:rsid w:val="00C81697"/>
    <w:rsid w:val="00C81CD4"/>
    <w:rsid w:val="00C82109"/>
    <w:rsid w:val="00C824FA"/>
    <w:rsid w:val="00C8255C"/>
    <w:rsid w:val="00C829D7"/>
    <w:rsid w:val="00C831AF"/>
    <w:rsid w:val="00C83858"/>
    <w:rsid w:val="00C83BB8"/>
    <w:rsid w:val="00C84BB5"/>
    <w:rsid w:val="00C8526B"/>
    <w:rsid w:val="00C8537C"/>
    <w:rsid w:val="00C85EC0"/>
    <w:rsid w:val="00C864AB"/>
    <w:rsid w:val="00C865CA"/>
    <w:rsid w:val="00C90791"/>
    <w:rsid w:val="00C90DE2"/>
    <w:rsid w:val="00C90E2D"/>
    <w:rsid w:val="00C90FD6"/>
    <w:rsid w:val="00C925F6"/>
    <w:rsid w:val="00C92633"/>
    <w:rsid w:val="00C92869"/>
    <w:rsid w:val="00C929BD"/>
    <w:rsid w:val="00C92B97"/>
    <w:rsid w:val="00C9365F"/>
    <w:rsid w:val="00C953C4"/>
    <w:rsid w:val="00C95C25"/>
    <w:rsid w:val="00C96447"/>
    <w:rsid w:val="00C96620"/>
    <w:rsid w:val="00C96B10"/>
    <w:rsid w:val="00C96B5F"/>
    <w:rsid w:val="00C96BD2"/>
    <w:rsid w:val="00C96FC4"/>
    <w:rsid w:val="00C978AB"/>
    <w:rsid w:val="00CA03D1"/>
    <w:rsid w:val="00CA0D09"/>
    <w:rsid w:val="00CA0DBA"/>
    <w:rsid w:val="00CA10A2"/>
    <w:rsid w:val="00CA123B"/>
    <w:rsid w:val="00CA13BB"/>
    <w:rsid w:val="00CA1A9C"/>
    <w:rsid w:val="00CA3102"/>
    <w:rsid w:val="00CA3217"/>
    <w:rsid w:val="00CA3A53"/>
    <w:rsid w:val="00CA3C48"/>
    <w:rsid w:val="00CA47D6"/>
    <w:rsid w:val="00CA5412"/>
    <w:rsid w:val="00CA683B"/>
    <w:rsid w:val="00CA6FE0"/>
    <w:rsid w:val="00CA7018"/>
    <w:rsid w:val="00CB03AF"/>
    <w:rsid w:val="00CB073C"/>
    <w:rsid w:val="00CB11F7"/>
    <w:rsid w:val="00CB1622"/>
    <w:rsid w:val="00CB1856"/>
    <w:rsid w:val="00CB1DAD"/>
    <w:rsid w:val="00CB21FE"/>
    <w:rsid w:val="00CB2DA9"/>
    <w:rsid w:val="00CB36A9"/>
    <w:rsid w:val="00CB597E"/>
    <w:rsid w:val="00CB6B59"/>
    <w:rsid w:val="00CB6D03"/>
    <w:rsid w:val="00CB7092"/>
    <w:rsid w:val="00CB76B8"/>
    <w:rsid w:val="00CC0090"/>
    <w:rsid w:val="00CC0A98"/>
    <w:rsid w:val="00CC0CB6"/>
    <w:rsid w:val="00CC0D69"/>
    <w:rsid w:val="00CC1D82"/>
    <w:rsid w:val="00CC2BF6"/>
    <w:rsid w:val="00CC4AA4"/>
    <w:rsid w:val="00CC5825"/>
    <w:rsid w:val="00CC5AAC"/>
    <w:rsid w:val="00CC5B99"/>
    <w:rsid w:val="00CC6676"/>
    <w:rsid w:val="00CC6935"/>
    <w:rsid w:val="00CC6B41"/>
    <w:rsid w:val="00CC6BCA"/>
    <w:rsid w:val="00CC6C80"/>
    <w:rsid w:val="00CC6F0E"/>
    <w:rsid w:val="00CC7985"/>
    <w:rsid w:val="00CD2415"/>
    <w:rsid w:val="00CD2D65"/>
    <w:rsid w:val="00CD3005"/>
    <w:rsid w:val="00CD3E4E"/>
    <w:rsid w:val="00CD6072"/>
    <w:rsid w:val="00CD678E"/>
    <w:rsid w:val="00CD6C43"/>
    <w:rsid w:val="00CD7012"/>
    <w:rsid w:val="00CD7D11"/>
    <w:rsid w:val="00CE0714"/>
    <w:rsid w:val="00CE1160"/>
    <w:rsid w:val="00CE258F"/>
    <w:rsid w:val="00CE2AC1"/>
    <w:rsid w:val="00CE2F8D"/>
    <w:rsid w:val="00CE3040"/>
    <w:rsid w:val="00CE33C2"/>
    <w:rsid w:val="00CE4271"/>
    <w:rsid w:val="00CE543E"/>
    <w:rsid w:val="00CE5EA0"/>
    <w:rsid w:val="00CE5FC5"/>
    <w:rsid w:val="00CE6BF6"/>
    <w:rsid w:val="00CE7069"/>
    <w:rsid w:val="00CE7A80"/>
    <w:rsid w:val="00CF0074"/>
    <w:rsid w:val="00CF1884"/>
    <w:rsid w:val="00CF2015"/>
    <w:rsid w:val="00CF2066"/>
    <w:rsid w:val="00CF2EDD"/>
    <w:rsid w:val="00CF41FA"/>
    <w:rsid w:val="00CF578A"/>
    <w:rsid w:val="00CF5A95"/>
    <w:rsid w:val="00CF5B3B"/>
    <w:rsid w:val="00CF6A24"/>
    <w:rsid w:val="00CF6CDC"/>
    <w:rsid w:val="00CF7808"/>
    <w:rsid w:val="00D0042A"/>
    <w:rsid w:val="00D008A1"/>
    <w:rsid w:val="00D00EB1"/>
    <w:rsid w:val="00D0188E"/>
    <w:rsid w:val="00D019BD"/>
    <w:rsid w:val="00D01B56"/>
    <w:rsid w:val="00D02477"/>
    <w:rsid w:val="00D02875"/>
    <w:rsid w:val="00D0295F"/>
    <w:rsid w:val="00D037F4"/>
    <w:rsid w:val="00D039A1"/>
    <w:rsid w:val="00D03E32"/>
    <w:rsid w:val="00D03F98"/>
    <w:rsid w:val="00D03FF6"/>
    <w:rsid w:val="00D04564"/>
    <w:rsid w:val="00D0513B"/>
    <w:rsid w:val="00D068BA"/>
    <w:rsid w:val="00D06B47"/>
    <w:rsid w:val="00D06EC1"/>
    <w:rsid w:val="00D07298"/>
    <w:rsid w:val="00D10108"/>
    <w:rsid w:val="00D103D1"/>
    <w:rsid w:val="00D107F7"/>
    <w:rsid w:val="00D117F8"/>
    <w:rsid w:val="00D11ED1"/>
    <w:rsid w:val="00D13337"/>
    <w:rsid w:val="00D143ED"/>
    <w:rsid w:val="00D1531C"/>
    <w:rsid w:val="00D158D1"/>
    <w:rsid w:val="00D15E63"/>
    <w:rsid w:val="00D16488"/>
    <w:rsid w:val="00D1660B"/>
    <w:rsid w:val="00D21244"/>
    <w:rsid w:val="00D217B8"/>
    <w:rsid w:val="00D21A73"/>
    <w:rsid w:val="00D21C68"/>
    <w:rsid w:val="00D224C0"/>
    <w:rsid w:val="00D225CF"/>
    <w:rsid w:val="00D22AC6"/>
    <w:rsid w:val="00D23304"/>
    <w:rsid w:val="00D233DA"/>
    <w:rsid w:val="00D23840"/>
    <w:rsid w:val="00D238FD"/>
    <w:rsid w:val="00D23AD0"/>
    <w:rsid w:val="00D23EAC"/>
    <w:rsid w:val="00D24A80"/>
    <w:rsid w:val="00D253FA"/>
    <w:rsid w:val="00D254EE"/>
    <w:rsid w:val="00D25DE1"/>
    <w:rsid w:val="00D263B3"/>
    <w:rsid w:val="00D27707"/>
    <w:rsid w:val="00D27A86"/>
    <w:rsid w:val="00D27AF4"/>
    <w:rsid w:val="00D30460"/>
    <w:rsid w:val="00D307E5"/>
    <w:rsid w:val="00D30A5B"/>
    <w:rsid w:val="00D31635"/>
    <w:rsid w:val="00D32D08"/>
    <w:rsid w:val="00D346D5"/>
    <w:rsid w:val="00D34A30"/>
    <w:rsid w:val="00D350CB"/>
    <w:rsid w:val="00D405DF"/>
    <w:rsid w:val="00D41193"/>
    <w:rsid w:val="00D414E6"/>
    <w:rsid w:val="00D42525"/>
    <w:rsid w:val="00D43475"/>
    <w:rsid w:val="00D43BBC"/>
    <w:rsid w:val="00D448C1"/>
    <w:rsid w:val="00D44E16"/>
    <w:rsid w:val="00D45EDF"/>
    <w:rsid w:val="00D46547"/>
    <w:rsid w:val="00D4765C"/>
    <w:rsid w:val="00D47843"/>
    <w:rsid w:val="00D47BE4"/>
    <w:rsid w:val="00D50090"/>
    <w:rsid w:val="00D503E7"/>
    <w:rsid w:val="00D519C6"/>
    <w:rsid w:val="00D5251E"/>
    <w:rsid w:val="00D52556"/>
    <w:rsid w:val="00D527F5"/>
    <w:rsid w:val="00D52820"/>
    <w:rsid w:val="00D52AA3"/>
    <w:rsid w:val="00D52FB3"/>
    <w:rsid w:val="00D53273"/>
    <w:rsid w:val="00D5382D"/>
    <w:rsid w:val="00D54410"/>
    <w:rsid w:val="00D544CB"/>
    <w:rsid w:val="00D55039"/>
    <w:rsid w:val="00D552F4"/>
    <w:rsid w:val="00D555C7"/>
    <w:rsid w:val="00D55988"/>
    <w:rsid w:val="00D55A39"/>
    <w:rsid w:val="00D56362"/>
    <w:rsid w:val="00D600D8"/>
    <w:rsid w:val="00D605DB"/>
    <w:rsid w:val="00D6097D"/>
    <w:rsid w:val="00D60B4E"/>
    <w:rsid w:val="00D6209D"/>
    <w:rsid w:val="00D62E4C"/>
    <w:rsid w:val="00D634C6"/>
    <w:rsid w:val="00D636E2"/>
    <w:rsid w:val="00D650B8"/>
    <w:rsid w:val="00D65293"/>
    <w:rsid w:val="00D66701"/>
    <w:rsid w:val="00D70738"/>
    <w:rsid w:val="00D710AF"/>
    <w:rsid w:val="00D71C9D"/>
    <w:rsid w:val="00D72FC8"/>
    <w:rsid w:val="00D731D0"/>
    <w:rsid w:val="00D736AF"/>
    <w:rsid w:val="00D742F7"/>
    <w:rsid w:val="00D74AB5"/>
    <w:rsid w:val="00D74E98"/>
    <w:rsid w:val="00D75B4C"/>
    <w:rsid w:val="00D7694F"/>
    <w:rsid w:val="00D770B4"/>
    <w:rsid w:val="00D77330"/>
    <w:rsid w:val="00D77FB9"/>
    <w:rsid w:val="00D809AF"/>
    <w:rsid w:val="00D811A3"/>
    <w:rsid w:val="00D813CF"/>
    <w:rsid w:val="00D81B21"/>
    <w:rsid w:val="00D81BF6"/>
    <w:rsid w:val="00D8399F"/>
    <w:rsid w:val="00D8586A"/>
    <w:rsid w:val="00D86FEE"/>
    <w:rsid w:val="00D87520"/>
    <w:rsid w:val="00D87989"/>
    <w:rsid w:val="00D87B88"/>
    <w:rsid w:val="00D90FAB"/>
    <w:rsid w:val="00D9151E"/>
    <w:rsid w:val="00D916F1"/>
    <w:rsid w:val="00D9209C"/>
    <w:rsid w:val="00D921EC"/>
    <w:rsid w:val="00D9239B"/>
    <w:rsid w:val="00D92417"/>
    <w:rsid w:val="00D92764"/>
    <w:rsid w:val="00D93F6A"/>
    <w:rsid w:val="00D94178"/>
    <w:rsid w:val="00D95CF9"/>
    <w:rsid w:val="00D96EB1"/>
    <w:rsid w:val="00D97074"/>
    <w:rsid w:val="00D973A0"/>
    <w:rsid w:val="00DA06A9"/>
    <w:rsid w:val="00DA07D7"/>
    <w:rsid w:val="00DA149D"/>
    <w:rsid w:val="00DA209F"/>
    <w:rsid w:val="00DA22E5"/>
    <w:rsid w:val="00DA2A88"/>
    <w:rsid w:val="00DA2D08"/>
    <w:rsid w:val="00DA300A"/>
    <w:rsid w:val="00DA31B0"/>
    <w:rsid w:val="00DA3958"/>
    <w:rsid w:val="00DA43A9"/>
    <w:rsid w:val="00DA4CE1"/>
    <w:rsid w:val="00DA6390"/>
    <w:rsid w:val="00DA680D"/>
    <w:rsid w:val="00DA7AC7"/>
    <w:rsid w:val="00DA7E47"/>
    <w:rsid w:val="00DB0FC9"/>
    <w:rsid w:val="00DB13FB"/>
    <w:rsid w:val="00DB1810"/>
    <w:rsid w:val="00DB1D95"/>
    <w:rsid w:val="00DB4419"/>
    <w:rsid w:val="00DB4B1C"/>
    <w:rsid w:val="00DB5859"/>
    <w:rsid w:val="00DB5FD0"/>
    <w:rsid w:val="00DB746F"/>
    <w:rsid w:val="00DB766D"/>
    <w:rsid w:val="00DB7889"/>
    <w:rsid w:val="00DC0ADE"/>
    <w:rsid w:val="00DC0F7F"/>
    <w:rsid w:val="00DC18C7"/>
    <w:rsid w:val="00DC23AC"/>
    <w:rsid w:val="00DC2AF5"/>
    <w:rsid w:val="00DC2C04"/>
    <w:rsid w:val="00DC387E"/>
    <w:rsid w:val="00DC3C61"/>
    <w:rsid w:val="00DC4DED"/>
    <w:rsid w:val="00DC5023"/>
    <w:rsid w:val="00DC588C"/>
    <w:rsid w:val="00DC62D0"/>
    <w:rsid w:val="00DC7421"/>
    <w:rsid w:val="00DC7627"/>
    <w:rsid w:val="00DC769A"/>
    <w:rsid w:val="00DC7D9D"/>
    <w:rsid w:val="00DD0357"/>
    <w:rsid w:val="00DD09B8"/>
    <w:rsid w:val="00DD15EF"/>
    <w:rsid w:val="00DD1AD3"/>
    <w:rsid w:val="00DD1CC8"/>
    <w:rsid w:val="00DD1F1F"/>
    <w:rsid w:val="00DD1FC8"/>
    <w:rsid w:val="00DD3008"/>
    <w:rsid w:val="00DD34FB"/>
    <w:rsid w:val="00DD3656"/>
    <w:rsid w:val="00DD3C80"/>
    <w:rsid w:val="00DD3CF5"/>
    <w:rsid w:val="00DD3E3B"/>
    <w:rsid w:val="00DD4BDF"/>
    <w:rsid w:val="00DD7108"/>
    <w:rsid w:val="00DE0603"/>
    <w:rsid w:val="00DE0CD9"/>
    <w:rsid w:val="00DE0E04"/>
    <w:rsid w:val="00DE0EF5"/>
    <w:rsid w:val="00DE1A87"/>
    <w:rsid w:val="00DE2B8E"/>
    <w:rsid w:val="00DE34CE"/>
    <w:rsid w:val="00DE45A0"/>
    <w:rsid w:val="00DE59A0"/>
    <w:rsid w:val="00DE6431"/>
    <w:rsid w:val="00DE72FD"/>
    <w:rsid w:val="00DF038C"/>
    <w:rsid w:val="00DF04AC"/>
    <w:rsid w:val="00DF15D1"/>
    <w:rsid w:val="00DF1668"/>
    <w:rsid w:val="00DF195B"/>
    <w:rsid w:val="00DF2434"/>
    <w:rsid w:val="00DF251D"/>
    <w:rsid w:val="00DF4B03"/>
    <w:rsid w:val="00DF5306"/>
    <w:rsid w:val="00DF54D0"/>
    <w:rsid w:val="00DF586E"/>
    <w:rsid w:val="00DF6579"/>
    <w:rsid w:val="00DF6A7C"/>
    <w:rsid w:val="00DF7EC7"/>
    <w:rsid w:val="00DF7F16"/>
    <w:rsid w:val="00E00D7D"/>
    <w:rsid w:val="00E029FF"/>
    <w:rsid w:val="00E04438"/>
    <w:rsid w:val="00E047DC"/>
    <w:rsid w:val="00E0519A"/>
    <w:rsid w:val="00E05222"/>
    <w:rsid w:val="00E05B39"/>
    <w:rsid w:val="00E06998"/>
    <w:rsid w:val="00E078BC"/>
    <w:rsid w:val="00E07E80"/>
    <w:rsid w:val="00E100BD"/>
    <w:rsid w:val="00E10602"/>
    <w:rsid w:val="00E10649"/>
    <w:rsid w:val="00E106AF"/>
    <w:rsid w:val="00E107D8"/>
    <w:rsid w:val="00E1169C"/>
    <w:rsid w:val="00E11A66"/>
    <w:rsid w:val="00E12ED5"/>
    <w:rsid w:val="00E14D2D"/>
    <w:rsid w:val="00E15391"/>
    <w:rsid w:val="00E153EB"/>
    <w:rsid w:val="00E154F9"/>
    <w:rsid w:val="00E1555C"/>
    <w:rsid w:val="00E15D0D"/>
    <w:rsid w:val="00E17CE1"/>
    <w:rsid w:val="00E20778"/>
    <w:rsid w:val="00E208BF"/>
    <w:rsid w:val="00E217E3"/>
    <w:rsid w:val="00E21D96"/>
    <w:rsid w:val="00E21FB5"/>
    <w:rsid w:val="00E22BC2"/>
    <w:rsid w:val="00E22D8E"/>
    <w:rsid w:val="00E22FD0"/>
    <w:rsid w:val="00E240AB"/>
    <w:rsid w:val="00E254BE"/>
    <w:rsid w:val="00E255D3"/>
    <w:rsid w:val="00E25F07"/>
    <w:rsid w:val="00E267BC"/>
    <w:rsid w:val="00E30D58"/>
    <w:rsid w:val="00E31B8C"/>
    <w:rsid w:val="00E344F7"/>
    <w:rsid w:val="00E34ADE"/>
    <w:rsid w:val="00E36291"/>
    <w:rsid w:val="00E3633F"/>
    <w:rsid w:val="00E367FF"/>
    <w:rsid w:val="00E41336"/>
    <w:rsid w:val="00E421CD"/>
    <w:rsid w:val="00E424D9"/>
    <w:rsid w:val="00E43546"/>
    <w:rsid w:val="00E43C23"/>
    <w:rsid w:val="00E4404D"/>
    <w:rsid w:val="00E445C0"/>
    <w:rsid w:val="00E4489B"/>
    <w:rsid w:val="00E463DA"/>
    <w:rsid w:val="00E509F3"/>
    <w:rsid w:val="00E50A9B"/>
    <w:rsid w:val="00E51034"/>
    <w:rsid w:val="00E51774"/>
    <w:rsid w:val="00E518C5"/>
    <w:rsid w:val="00E51A02"/>
    <w:rsid w:val="00E529B5"/>
    <w:rsid w:val="00E533AD"/>
    <w:rsid w:val="00E54BE3"/>
    <w:rsid w:val="00E56078"/>
    <w:rsid w:val="00E569BE"/>
    <w:rsid w:val="00E56D1E"/>
    <w:rsid w:val="00E57081"/>
    <w:rsid w:val="00E57B69"/>
    <w:rsid w:val="00E57C43"/>
    <w:rsid w:val="00E60897"/>
    <w:rsid w:val="00E60D91"/>
    <w:rsid w:val="00E60F5A"/>
    <w:rsid w:val="00E61A22"/>
    <w:rsid w:val="00E61C18"/>
    <w:rsid w:val="00E61D11"/>
    <w:rsid w:val="00E624E1"/>
    <w:rsid w:val="00E63F5F"/>
    <w:rsid w:val="00E6493A"/>
    <w:rsid w:val="00E6521E"/>
    <w:rsid w:val="00E6567A"/>
    <w:rsid w:val="00E65F93"/>
    <w:rsid w:val="00E67FBE"/>
    <w:rsid w:val="00E70268"/>
    <w:rsid w:val="00E71A23"/>
    <w:rsid w:val="00E72C14"/>
    <w:rsid w:val="00E73381"/>
    <w:rsid w:val="00E7380E"/>
    <w:rsid w:val="00E73C62"/>
    <w:rsid w:val="00E74234"/>
    <w:rsid w:val="00E745BE"/>
    <w:rsid w:val="00E74BA7"/>
    <w:rsid w:val="00E75AF6"/>
    <w:rsid w:val="00E770DE"/>
    <w:rsid w:val="00E774C2"/>
    <w:rsid w:val="00E77BFF"/>
    <w:rsid w:val="00E80E9E"/>
    <w:rsid w:val="00E811DD"/>
    <w:rsid w:val="00E81AA7"/>
    <w:rsid w:val="00E828E6"/>
    <w:rsid w:val="00E832DD"/>
    <w:rsid w:val="00E838CC"/>
    <w:rsid w:val="00E84D73"/>
    <w:rsid w:val="00E84D9A"/>
    <w:rsid w:val="00E84EBD"/>
    <w:rsid w:val="00E84FC7"/>
    <w:rsid w:val="00E85821"/>
    <w:rsid w:val="00E85CB6"/>
    <w:rsid w:val="00E86361"/>
    <w:rsid w:val="00E87289"/>
    <w:rsid w:val="00E90660"/>
    <w:rsid w:val="00E9066C"/>
    <w:rsid w:val="00E91212"/>
    <w:rsid w:val="00E91D56"/>
    <w:rsid w:val="00E91E4F"/>
    <w:rsid w:val="00E92543"/>
    <w:rsid w:val="00E93CDB"/>
    <w:rsid w:val="00E948F9"/>
    <w:rsid w:val="00E95798"/>
    <w:rsid w:val="00EA01A5"/>
    <w:rsid w:val="00EA1308"/>
    <w:rsid w:val="00EA1FC8"/>
    <w:rsid w:val="00EA25A6"/>
    <w:rsid w:val="00EA279B"/>
    <w:rsid w:val="00EA372E"/>
    <w:rsid w:val="00EA3B13"/>
    <w:rsid w:val="00EA3CE4"/>
    <w:rsid w:val="00EA3F8F"/>
    <w:rsid w:val="00EA451B"/>
    <w:rsid w:val="00EA50F4"/>
    <w:rsid w:val="00EA5ABC"/>
    <w:rsid w:val="00EA68EC"/>
    <w:rsid w:val="00EA6CD3"/>
    <w:rsid w:val="00EA71E9"/>
    <w:rsid w:val="00EA7312"/>
    <w:rsid w:val="00EA766D"/>
    <w:rsid w:val="00EA7CB3"/>
    <w:rsid w:val="00EB044C"/>
    <w:rsid w:val="00EB0518"/>
    <w:rsid w:val="00EB17D9"/>
    <w:rsid w:val="00EB2178"/>
    <w:rsid w:val="00EB219B"/>
    <w:rsid w:val="00EB2BE6"/>
    <w:rsid w:val="00EB2C58"/>
    <w:rsid w:val="00EB2E2E"/>
    <w:rsid w:val="00EB36A4"/>
    <w:rsid w:val="00EB3A8B"/>
    <w:rsid w:val="00EB7904"/>
    <w:rsid w:val="00EB7F05"/>
    <w:rsid w:val="00EC0517"/>
    <w:rsid w:val="00EC0699"/>
    <w:rsid w:val="00EC07A8"/>
    <w:rsid w:val="00EC178F"/>
    <w:rsid w:val="00EC1C56"/>
    <w:rsid w:val="00EC1E5B"/>
    <w:rsid w:val="00EC2008"/>
    <w:rsid w:val="00EC20EA"/>
    <w:rsid w:val="00EC2811"/>
    <w:rsid w:val="00EC3E79"/>
    <w:rsid w:val="00EC5E63"/>
    <w:rsid w:val="00EC5F37"/>
    <w:rsid w:val="00EC6DB1"/>
    <w:rsid w:val="00EC72E5"/>
    <w:rsid w:val="00EC7499"/>
    <w:rsid w:val="00EC7591"/>
    <w:rsid w:val="00EC75A3"/>
    <w:rsid w:val="00EC7700"/>
    <w:rsid w:val="00EC7871"/>
    <w:rsid w:val="00ED09FB"/>
    <w:rsid w:val="00ED0CF0"/>
    <w:rsid w:val="00ED29CE"/>
    <w:rsid w:val="00ED2DC6"/>
    <w:rsid w:val="00ED3872"/>
    <w:rsid w:val="00ED57FA"/>
    <w:rsid w:val="00ED60CF"/>
    <w:rsid w:val="00ED7913"/>
    <w:rsid w:val="00ED7A50"/>
    <w:rsid w:val="00EE1FAF"/>
    <w:rsid w:val="00EE2255"/>
    <w:rsid w:val="00EE2AC0"/>
    <w:rsid w:val="00EE2E37"/>
    <w:rsid w:val="00EE37CE"/>
    <w:rsid w:val="00EE3AF0"/>
    <w:rsid w:val="00EE45F1"/>
    <w:rsid w:val="00EE47D5"/>
    <w:rsid w:val="00EE70E8"/>
    <w:rsid w:val="00EE71CE"/>
    <w:rsid w:val="00EE73C5"/>
    <w:rsid w:val="00EE7FC0"/>
    <w:rsid w:val="00EF0B4A"/>
    <w:rsid w:val="00EF0C0E"/>
    <w:rsid w:val="00EF1050"/>
    <w:rsid w:val="00EF1CA1"/>
    <w:rsid w:val="00EF2725"/>
    <w:rsid w:val="00EF31E5"/>
    <w:rsid w:val="00EF3DDA"/>
    <w:rsid w:val="00EF3FBE"/>
    <w:rsid w:val="00EF4207"/>
    <w:rsid w:val="00EF4CF9"/>
    <w:rsid w:val="00EF504F"/>
    <w:rsid w:val="00EF51B3"/>
    <w:rsid w:val="00EF5CC3"/>
    <w:rsid w:val="00EF68C9"/>
    <w:rsid w:val="00EF69E9"/>
    <w:rsid w:val="00EF71EE"/>
    <w:rsid w:val="00EF7692"/>
    <w:rsid w:val="00EF7E60"/>
    <w:rsid w:val="00EF7FC3"/>
    <w:rsid w:val="00F00C39"/>
    <w:rsid w:val="00F00FFF"/>
    <w:rsid w:val="00F01A5E"/>
    <w:rsid w:val="00F02143"/>
    <w:rsid w:val="00F02908"/>
    <w:rsid w:val="00F032B3"/>
    <w:rsid w:val="00F03ADA"/>
    <w:rsid w:val="00F0422B"/>
    <w:rsid w:val="00F04526"/>
    <w:rsid w:val="00F04AEF"/>
    <w:rsid w:val="00F0586A"/>
    <w:rsid w:val="00F06210"/>
    <w:rsid w:val="00F06991"/>
    <w:rsid w:val="00F07A3A"/>
    <w:rsid w:val="00F101B9"/>
    <w:rsid w:val="00F107EA"/>
    <w:rsid w:val="00F10F81"/>
    <w:rsid w:val="00F11B19"/>
    <w:rsid w:val="00F12A45"/>
    <w:rsid w:val="00F12F3E"/>
    <w:rsid w:val="00F14571"/>
    <w:rsid w:val="00F1465A"/>
    <w:rsid w:val="00F14A78"/>
    <w:rsid w:val="00F14D44"/>
    <w:rsid w:val="00F14E53"/>
    <w:rsid w:val="00F15CFD"/>
    <w:rsid w:val="00F16049"/>
    <w:rsid w:val="00F16237"/>
    <w:rsid w:val="00F16434"/>
    <w:rsid w:val="00F16502"/>
    <w:rsid w:val="00F16564"/>
    <w:rsid w:val="00F168F9"/>
    <w:rsid w:val="00F20722"/>
    <w:rsid w:val="00F20A75"/>
    <w:rsid w:val="00F226C6"/>
    <w:rsid w:val="00F22D12"/>
    <w:rsid w:val="00F2343E"/>
    <w:rsid w:val="00F2455F"/>
    <w:rsid w:val="00F2458D"/>
    <w:rsid w:val="00F25DD1"/>
    <w:rsid w:val="00F26BFA"/>
    <w:rsid w:val="00F27A7B"/>
    <w:rsid w:val="00F304D0"/>
    <w:rsid w:val="00F315A5"/>
    <w:rsid w:val="00F315D6"/>
    <w:rsid w:val="00F31BCB"/>
    <w:rsid w:val="00F32225"/>
    <w:rsid w:val="00F327BF"/>
    <w:rsid w:val="00F32AB4"/>
    <w:rsid w:val="00F33277"/>
    <w:rsid w:val="00F33633"/>
    <w:rsid w:val="00F33C6A"/>
    <w:rsid w:val="00F34ED1"/>
    <w:rsid w:val="00F37674"/>
    <w:rsid w:val="00F37FB7"/>
    <w:rsid w:val="00F4144C"/>
    <w:rsid w:val="00F414A1"/>
    <w:rsid w:val="00F4210A"/>
    <w:rsid w:val="00F421BC"/>
    <w:rsid w:val="00F4265A"/>
    <w:rsid w:val="00F4291F"/>
    <w:rsid w:val="00F42A05"/>
    <w:rsid w:val="00F43B09"/>
    <w:rsid w:val="00F43D29"/>
    <w:rsid w:val="00F44FE8"/>
    <w:rsid w:val="00F450FA"/>
    <w:rsid w:val="00F453D8"/>
    <w:rsid w:val="00F45893"/>
    <w:rsid w:val="00F45E89"/>
    <w:rsid w:val="00F46A6B"/>
    <w:rsid w:val="00F47B48"/>
    <w:rsid w:val="00F47CED"/>
    <w:rsid w:val="00F47D71"/>
    <w:rsid w:val="00F5062C"/>
    <w:rsid w:val="00F50AAB"/>
    <w:rsid w:val="00F50F2C"/>
    <w:rsid w:val="00F511DD"/>
    <w:rsid w:val="00F51704"/>
    <w:rsid w:val="00F51B81"/>
    <w:rsid w:val="00F528CD"/>
    <w:rsid w:val="00F52DBB"/>
    <w:rsid w:val="00F530D1"/>
    <w:rsid w:val="00F531DE"/>
    <w:rsid w:val="00F53D09"/>
    <w:rsid w:val="00F53D44"/>
    <w:rsid w:val="00F549AE"/>
    <w:rsid w:val="00F54DFD"/>
    <w:rsid w:val="00F55604"/>
    <w:rsid w:val="00F5712D"/>
    <w:rsid w:val="00F573B1"/>
    <w:rsid w:val="00F6181F"/>
    <w:rsid w:val="00F6208A"/>
    <w:rsid w:val="00F62DE2"/>
    <w:rsid w:val="00F6311F"/>
    <w:rsid w:val="00F63A71"/>
    <w:rsid w:val="00F6461F"/>
    <w:rsid w:val="00F64681"/>
    <w:rsid w:val="00F648D5"/>
    <w:rsid w:val="00F64EC3"/>
    <w:rsid w:val="00F66441"/>
    <w:rsid w:val="00F66707"/>
    <w:rsid w:val="00F668B6"/>
    <w:rsid w:val="00F6692E"/>
    <w:rsid w:val="00F67507"/>
    <w:rsid w:val="00F67609"/>
    <w:rsid w:val="00F67813"/>
    <w:rsid w:val="00F6782D"/>
    <w:rsid w:val="00F70359"/>
    <w:rsid w:val="00F71E07"/>
    <w:rsid w:val="00F72597"/>
    <w:rsid w:val="00F726A7"/>
    <w:rsid w:val="00F72C20"/>
    <w:rsid w:val="00F72D6F"/>
    <w:rsid w:val="00F739A4"/>
    <w:rsid w:val="00F73C18"/>
    <w:rsid w:val="00F740D2"/>
    <w:rsid w:val="00F746AF"/>
    <w:rsid w:val="00F759A9"/>
    <w:rsid w:val="00F76969"/>
    <w:rsid w:val="00F76E57"/>
    <w:rsid w:val="00F771D0"/>
    <w:rsid w:val="00F77CEA"/>
    <w:rsid w:val="00F806E7"/>
    <w:rsid w:val="00F81965"/>
    <w:rsid w:val="00F824E7"/>
    <w:rsid w:val="00F83728"/>
    <w:rsid w:val="00F84EFA"/>
    <w:rsid w:val="00F84F2D"/>
    <w:rsid w:val="00F85276"/>
    <w:rsid w:val="00F85F30"/>
    <w:rsid w:val="00F865F8"/>
    <w:rsid w:val="00F86969"/>
    <w:rsid w:val="00F8717F"/>
    <w:rsid w:val="00F8733B"/>
    <w:rsid w:val="00F879DC"/>
    <w:rsid w:val="00F87ADD"/>
    <w:rsid w:val="00F910A7"/>
    <w:rsid w:val="00F9144D"/>
    <w:rsid w:val="00F92A31"/>
    <w:rsid w:val="00F92D7A"/>
    <w:rsid w:val="00F92DA4"/>
    <w:rsid w:val="00F931C9"/>
    <w:rsid w:val="00F938E1"/>
    <w:rsid w:val="00F93D7B"/>
    <w:rsid w:val="00F93DDF"/>
    <w:rsid w:val="00F95698"/>
    <w:rsid w:val="00F959F4"/>
    <w:rsid w:val="00F95AA8"/>
    <w:rsid w:val="00F95EB7"/>
    <w:rsid w:val="00F9677C"/>
    <w:rsid w:val="00F97D1E"/>
    <w:rsid w:val="00FA1163"/>
    <w:rsid w:val="00FA1619"/>
    <w:rsid w:val="00FA1830"/>
    <w:rsid w:val="00FA1BC7"/>
    <w:rsid w:val="00FA20C4"/>
    <w:rsid w:val="00FA2E49"/>
    <w:rsid w:val="00FA3977"/>
    <w:rsid w:val="00FA4302"/>
    <w:rsid w:val="00FA4A5B"/>
    <w:rsid w:val="00FA5867"/>
    <w:rsid w:val="00FA5A0D"/>
    <w:rsid w:val="00FA6709"/>
    <w:rsid w:val="00FA6BBD"/>
    <w:rsid w:val="00FA7138"/>
    <w:rsid w:val="00FA72C3"/>
    <w:rsid w:val="00FA7930"/>
    <w:rsid w:val="00FA7F94"/>
    <w:rsid w:val="00FB1952"/>
    <w:rsid w:val="00FB1F37"/>
    <w:rsid w:val="00FB37A3"/>
    <w:rsid w:val="00FB38BE"/>
    <w:rsid w:val="00FB42ED"/>
    <w:rsid w:val="00FB5394"/>
    <w:rsid w:val="00FB5E6A"/>
    <w:rsid w:val="00FB6691"/>
    <w:rsid w:val="00FB6712"/>
    <w:rsid w:val="00FB7329"/>
    <w:rsid w:val="00FB7C43"/>
    <w:rsid w:val="00FC0165"/>
    <w:rsid w:val="00FC1745"/>
    <w:rsid w:val="00FC288E"/>
    <w:rsid w:val="00FC3B9E"/>
    <w:rsid w:val="00FC4176"/>
    <w:rsid w:val="00FC437F"/>
    <w:rsid w:val="00FC4640"/>
    <w:rsid w:val="00FC46C5"/>
    <w:rsid w:val="00FC557F"/>
    <w:rsid w:val="00FC605A"/>
    <w:rsid w:val="00FC622A"/>
    <w:rsid w:val="00FC6532"/>
    <w:rsid w:val="00FC6E0B"/>
    <w:rsid w:val="00FC7922"/>
    <w:rsid w:val="00FD03D3"/>
    <w:rsid w:val="00FD1B03"/>
    <w:rsid w:val="00FD1F83"/>
    <w:rsid w:val="00FD26B3"/>
    <w:rsid w:val="00FD316F"/>
    <w:rsid w:val="00FD438B"/>
    <w:rsid w:val="00FD4C7D"/>
    <w:rsid w:val="00FD5328"/>
    <w:rsid w:val="00FD588A"/>
    <w:rsid w:val="00FD7E88"/>
    <w:rsid w:val="00FE02BA"/>
    <w:rsid w:val="00FE1A38"/>
    <w:rsid w:val="00FE2470"/>
    <w:rsid w:val="00FE3A5E"/>
    <w:rsid w:val="00FE4F69"/>
    <w:rsid w:val="00FE543C"/>
    <w:rsid w:val="00FE5817"/>
    <w:rsid w:val="00FE5FEA"/>
    <w:rsid w:val="00FE613F"/>
    <w:rsid w:val="00FE6E5C"/>
    <w:rsid w:val="00FE7291"/>
    <w:rsid w:val="00FE7345"/>
    <w:rsid w:val="00FE7779"/>
    <w:rsid w:val="00FE7A43"/>
    <w:rsid w:val="00FE7FE4"/>
    <w:rsid w:val="00FF1D1B"/>
    <w:rsid w:val="00FF1E5E"/>
    <w:rsid w:val="00FF2A95"/>
    <w:rsid w:val="00FF34D7"/>
    <w:rsid w:val="00FF36C8"/>
    <w:rsid w:val="00FF6674"/>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99B9C"/>
  <w14:defaultImageDpi w14:val="32767"/>
  <w15:docId w15:val="{2E471589-A00D-BA46-937E-01D8E914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83"/>
    <w:pPr>
      <w:spacing w:line="480"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86208"/>
    <w:pPr>
      <w:spacing w:line="240" w:lineRule="auto"/>
    </w:pPr>
  </w:style>
  <w:style w:type="character" w:styleId="CommentReference">
    <w:name w:val="annotation reference"/>
    <w:basedOn w:val="DefaultParagraphFont"/>
    <w:uiPriority w:val="99"/>
    <w:semiHidden/>
    <w:unhideWhenUsed/>
    <w:rsid w:val="00275F8E"/>
    <w:rPr>
      <w:sz w:val="16"/>
      <w:szCs w:val="16"/>
    </w:rPr>
  </w:style>
  <w:style w:type="paragraph" w:styleId="CommentText">
    <w:name w:val="annotation text"/>
    <w:basedOn w:val="Normal"/>
    <w:link w:val="CommentTextChar"/>
    <w:uiPriority w:val="99"/>
    <w:unhideWhenUsed/>
    <w:rsid w:val="00275F8E"/>
    <w:pPr>
      <w:spacing w:line="240" w:lineRule="auto"/>
    </w:pPr>
    <w:rPr>
      <w:sz w:val="20"/>
      <w:szCs w:val="20"/>
    </w:rPr>
  </w:style>
  <w:style w:type="character" w:customStyle="1" w:styleId="CommentTextChar">
    <w:name w:val="Comment Text Char"/>
    <w:basedOn w:val="DefaultParagraphFont"/>
    <w:link w:val="CommentText"/>
    <w:uiPriority w:val="99"/>
    <w:rsid w:val="00275F8E"/>
    <w:rPr>
      <w:sz w:val="20"/>
      <w:szCs w:val="20"/>
    </w:rPr>
  </w:style>
  <w:style w:type="paragraph" w:styleId="CommentSubject">
    <w:name w:val="annotation subject"/>
    <w:basedOn w:val="CommentText"/>
    <w:next w:val="CommentText"/>
    <w:link w:val="CommentSubjectChar"/>
    <w:uiPriority w:val="99"/>
    <w:semiHidden/>
    <w:unhideWhenUsed/>
    <w:rsid w:val="00275F8E"/>
    <w:rPr>
      <w:b/>
      <w:bCs/>
    </w:rPr>
  </w:style>
  <w:style w:type="character" w:customStyle="1" w:styleId="CommentSubjectChar">
    <w:name w:val="Comment Subject Char"/>
    <w:basedOn w:val="CommentTextChar"/>
    <w:link w:val="CommentSubject"/>
    <w:uiPriority w:val="99"/>
    <w:semiHidden/>
    <w:rsid w:val="00275F8E"/>
    <w:rPr>
      <w:b/>
      <w:bCs/>
      <w:sz w:val="20"/>
      <w:szCs w:val="20"/>
    </w:rPr>
  </w:style>
  <w:style w:type="character" w:styleId="Hyperlink">
    <w:name w:val="Hyperlink"/>
    <w:basedOn w:val="DefaultParagraphFont"/>
    <w:uiPriority w:val="99"/>
    <w:unhideWhenUsed/>
    <w:rsid w:val="00232A6E"/>
    <w:rPr>
      <w:color w:val="0000FF" w:themeColor="hyperlink"/>
      <w:u w:val="single"/>
    </w:rPr>
  </w:style>
  <w:style w:type="character" w:styleId="UnresolvedMention">
    <w:name w:val="Unresolved Mention"/>
    <w:basedOn w:val="DefaultParagraphFont"/>
    <w:uiPriority w:val="99"/>
    <w:semiHidden/>
    <w:unhideWhenUsed/>
    <w:rsid w:val="00232A6E"/>
    <w:rPr>
      <w:color w:val="605E5C"/>
      <w:shd w:val="clear" w:color="auto" w:fill="E1DFDD"/>
    </w:rPr>
  </w:style>
  <w:style w:type="character" w:styleId="FollowedHyperlink">
    <w:name w:val="FollowedHyperlink"/>
    <w:basedOn w:val="DefaultParagraphFont"/>
    <w:uiPriority w:val="99"/>
    <w:semiHidden/>
    <w:unhideWhenUsed/>
    <w:rsid w:val="00CC6F0E"/>
    <w:rPr>
      <w:color w:val="800080" w:themeColor="followedHyperlink"/>
      <w:u w:val="single"/>
    </w:rPr>
  </w:style>
  <w:style w:type="paragraph" w:styleId="Header">
    <w:name w:val="header"/>
    <w:basedOn w:val="Normal"/>
    <w:link w:val="HeaderChar"/>
    <w:uiPriority w:val="99"/>
    <w:unhideWhenUsed/>
    <w:rsid w:val="00666B7E"/>
    <w:pPr>
      <w:tabs>
        <w:tab w:val="center" w:pos="4680"/>
        <w:tab w:val="right" w:pos="9360"/>
      </w:tabs>
      <w:spacing w:line="240" w:lineRule="auto"/>
    </w:pPr>
  </w:style>
  <w:style w:type="character" w:customStyle="1" w:styleId="HeaderChar">
    <w:name w:val="Header Char"/>
    <w:basedOn w:val="DefaultParagraphFont"/>
    <w:link w:val="Header"/>
    <w:uiPriority w:val="99"/>
    <w:rsid w:val="00666B7E"/>
  </w:style>
  <w:style w:type="paragraph" w:styleId="Footer">
    <w:name w:val="footer"/>
    <w:basedOn w:val="Normal"/>
    <w:link w:val="FooterChar"/>
    <w:uiPriority w:val="99"/>
    <w:unhideWhenUsed/>
    <w:rsid w:val="00666B7E"/>
    <w:pPr>
      <w:tabs>
        <w:tab w:val="center" w:pos="4680"/>
        <w:tab w:val="right" w:pos="9360"/>
      </w:tabs>
      <w:spacing w:line="240" w:lineRule="auto"/>
    </w:pPr>
  </w:style>
  <w:style w:type="character" w:customStyle="1" w:styleId="FooterChar">
    <w:name w:val="Footer Char"/>
    <w:basedOn w:val="DefaultParagraphFont"/>
    <w:link w:val="Footer"/>
    <w:uiPriority w:val="99"/>
    <w:rsid w:val="00666B7E"/>
  </w:style>
  <w:style w:type="table" w:styleId="TableGrid">
    <w:name w:val="Table Grid"/>
    <w:basedOn w:val="TableNormal"/>
    <w:uiPriority w:val="39"/>
    <w:rsid w:val="00E733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F3E99"/>
  </w:style>
  <w:style w:type="paragraph" w:styleId="BodyText">
    <w:name w:val="Body Text"/>
    <w:basedOn w:val="Normal"/>
    <w:link w:val="BodyTextChar"/>
    <w:uiPriority w:val="99"/>
    <w:semiHidden/>
    <w:unhideWhenUsed/>
    <w:rsid w:val="008A5078"/>
    <w:pPr>
      <w:spacing w:after="120"/>
    </w:pPr>
  </w:style>
  <w:style w:type="character" w:customStyle="1" w:styleId="BodyTextChar">
    <w:name w:val="Body Text Char"/>
    <w:basedOn w:val="DefaultParagraphFont"/>
    <w:link w:val="BodyText"/>
    <w:uiPriority w:val="99"/>
    <w:semiHidden/>
    <w:rsid w:val="008A5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90">
      <w:bodyDiv w:val="1"/>
      <w:marLeft w:val="0"/>
      <w:marRight w:val="0"/>
      <w:marTop w:val="0"/>
      <w:marBottom w:val="0"/>
      <w:divBdr>
        <w:top w:val="none" w:sz="0" w:space="0" w:color="auto"/>
        <w:left w:val="none" w:sz="0" w:space="0" w:color="auto"/>
        <w:bottom w:val="none" w:sz="0" w:space="0" w:color="auto"/>
        <w:right w:val="none" w:sz="0" w:space="0" w:color="auto"/>
      </w:divBdr>
    </w:div>
    <w:div w:id="209849895">
      <w:bodyDiv w:val="1"/>
      <w:marLeft w:val="0"/>
      <w:marRight w:val="0"/>
      <w:marTop w:val="0"/>
      <w:marBottom w:val="0"/>
      <w:divBdr>
        <w:top w:val="none" w:sz="0" w:space="0" w:color="auto"/>
        <w:left w:val="none" w:sz="0" w:space="0" w:color="auto"/>
        <w:bottom w:val="none" w:sz="0" w:space="0" w:color="auto"/>
        <w:right w:val="none" w:sz="0" w:space="0" w:color="auto"/>
      </w:divBdr>
    </w:div>
    <w:div w:id="210773987">
      <w:bodyDiv w:val="1"/>
      <w:marLeft w:val="0"/>
      <w:marRight w:val="0"/>
      <w:marTop w:val="0"/>
      <w:marBottom w:val="0"/>
      <w:divBdr>
        <w:top w:val="none" w:sz="0" w:space="0" w:color="auto"/>
        <w:left w:val="none" w:sz="0" w:space="0" w:color="auto"/>
        <w:bottom w:val="none" w:sz="0" w:space="0" w:color="auto"/>
        <w:right w:val="none" w:sz="0" w:space="0" w:color="auto"/>
      </w:divBdr>
    </w:div>
    <w:div w:id="250552675">
      <w:bodyDiv w:val="1"/>
      <w:marLeft w:val="0"/>
      <w:marRight w:val="0"/>
      <w:marTop w:val="0"/>
      <w:marBottom w:val="0"/>
      <w:divBdr>
        <w:top w:val="none" w:sz="0" w:space="0" w:color="auto"/>
        <w:left w:val="none" w:sz="0" w:space="0" w:color="auto"/>
        <w:bottom w:val="none" w:sz="0" w:space="0" w:color="auto"/>
        <w:right w:val="none" w:sz="0" w:space="0" w:color="auto"/>
      </w:divBdr>
    </w:div>
    <w:div w:id="273489384">
      <w:bodyDiv w:val="1"/>
      <w:marLeft w:val="0"/>
      <w:marRight w:val="0"/>
      <w:marTop w:val="0"/>
      <w:marBottom w:val="0"/>
      <w:divBdr>
        <w:top w:val="none" w:sz="0" w:space="0" w:color="auto"/>
        <w:left w:val="none" w:sz="0" w:space="0" w:color="auto"/>
        <w:bottom w:val="none" w:sz="0" w:space="0" w:color="auto"/>
        <w:right w:val="none" w:sz="0" w:space="0" w:color="auto"/>
      </w:divBdr>
    </w:div>
    <w:div w:id="550465125">
      <w:bodyDiv w:val="1"/>
      <w:marLeft w:val="0"/>
      <w:marRight w:val="0"/>
      <w:marTop w:val="0"/>
      <w:marBottom w:val="0"/>
      <w:divBdr>
        <w:top w:val="none" w:sz="0" w:space="0" w:color="auto"/>
        <w:left w:val="none" w:sz="0" w:space="0" w:color="auto"/>
        <w:bottom w:val="none" w:sz="0" w:space="0" w:color="auto"/>
        <w:right w:val="none" w:sz="0" w:space="0" w:color="auto"/>
      </w:divBdr>
    </w:div>
    <w:div w:id="686248458">
      <w:bodyDiv w:val="1"/>
      <w:marLeft w:val="0"/>
      <w:marRight w:val="0"/>
      <w:marTop w:val="0"/>
      <w:marBottom w:val="0"/>
      <w:divBdr>
        <w:top w:val="none" w:sz="0" w:space="0" w:color="auto"/>
        <w:left w:val="none" w:sz="0" w:space="0" w:color="auto"/>
        <w:bottom w:val="none" w:sz="0" w:space="0" w:color="auto"/>
        <w:right w:val="none" w:sz="0" w:space="0" w:color="auto"/>
      </w:divBdr>
    </w:div>
    <w:div w:id="692341636">
      <w:bodyDiv w:val="1"/>
      <w:marLeft w:val="0"/>
      <w:marRight w:val="0"/>
      <w:marTop w:val="0"/>
      <w:marBottom w:val="0"/>
      <w:divBdr>
        <w:top w:val="none" w:sz="0" w:space="0" w:color="auto"/>
        <w:left w:val="none" w:sz="0" w:space="0" w:color="auto"/>
        <w:bottom w:val="none" w:sz="0" w:space="0" w:color="auto"/>
        <w:right w:val="none" w:sz="0" w:space="0" w:color="auto"/>
      </w:divBdr>
    </w:div>
    <w:div w:id="783961338">
      <w:bodyDiv w:val="1"/>
      <w:marLeft w:val="0"/>
      <w:marRight w:val="0"/>
      <w:marTop w:val="0"/>
      <w:marBottom w:val="0"/>
      <w:divBdr>
        <w:top w:val="none" w:sz="0" w:space="0" w:color="auto"/>
        <w:left w:val="none" w:sz="0" w:space="0" w:color="auto"/>
        <w:bottom w:val="none" w:sz="0" w:space="0" w:color="auto"/>
        <w:right w:val="none" w:sz="0" w:space="0" w:color="auto"/>
      </w:divBdr>
    </w:div>
    <w:div w:id="806094481">
      <w:bodyDiv w:val="1"/>
      <w:marLeft w:val="0"/>
      <w:marRight w:val="0"/>
      <w:marTop w:val="0"/>
      <w:marBottom w:val="0"/>
      <w:divBdr>
        <w:top w:val="none" w:sz="0" w:space="0" w:color="auto"/>
        <w:left w:val="none" w:sz="0" w:space="0" w:color="auto"/>
        <w:bottom w:val="none" w:sz="0" w:space="0" w:color="auto"/>
        <w:right w:val="none" w:sz="0" w:space="0" w:color="auto"/>
      </w:divBdr>
    </w:div>
    <w:div w:id="845824237">
      <w:bodyDiv w:val="1"/>
      <w:marLeft w:val="0"/>
      <w:marRight w:val="0"/>
      <w:marTop w:val="0"/>
      <w:marBottom w:val="0"/>
      <w:divBdr>
        <w:top w:val="none" w:sz="0" w:space="0" w:color="auto"/>
        <w:left w:val="none" w:sz="0" w:space="0" w:color="auto"/>
        <w:bottom w:val="none" w:sz="0" w:space="0" w:color="auto"/>
        <w:right w:val="none" w:sz="0" w:space="0" w:color="auto"/>
      </w:divBdr>
    </w:div>
    <w:div w:id="966617285">
      <w:bodyDiv w:val="1"/>
      <w:marLeft w:val="0"/>
      <w:marRight w:val="0"/>
      <w:marTop w:val="0"/>
      <w:marBottom w:val="0"/>
      <w:divBdr>
        <w:top w:val="none" w:sz="0" w:space="0" w:color="auto"/>
        <w:left w:val="none" w:sz="0" w:space="0" w:color="auto"/>
        <w:bottom w:val="none" w:sz="0" w:space="0" w:color="auto"/>
        <w:right w:val="none" w:sz="0" w:space="0" w:color="auto"/>
      </w:divBdr>
    </w:div>
    <w:div w:id="995106458">
      <w:bodyDiv w:val="1"/>
      <w:marLeft w:val="0"/>
      <w:marRight w:val="0"/>
      <w:marTop w:val="0"/>
      <w:marBottom w:val="0"/>
      <w:divBdr>
        <w:top w:val="none" w:sz="0" w:space="0" w:color="auto"/>
        <w:left w:val="none" w:sz="0" w:space="0" w:color="auto"/>
        <w:bottom w:val="none" w:sz="0" w:space="0" w:color="auto"/>
        <w:right w:val="none" w:sz="0" w:space="0" w:color="auto"/>
      </w:divBdr>
    </w:div>
    <w:div w:id="1060634678">
      <w:bodyDiv w:val="1"/>
      <w:marLeft w:val="0"/>
      <w:marRight w:val="0"/>
      <w:marTop w:val="0"/>
      <w:marBottom w:val="0"/>
      <w:divBdr>
        <w:top w:val="none" w:sz="0" w:space="0" w:color="auto"/>
        <w:left w:val="none" w:sz="0" w:space="0" w:color="auto"/>
        <w:bottom w:val="none" w:sz="0" w:space="0" w:color="auto"/>
        <w:right w:val="none" w:sz="0" w:space="0" w:color="auto"/>
      </w:divBdr>
    </w:div>
    <w:div w:id="1301689362">
      <w:bodyDiv w:val="1"/>
      <w:marLeft w:val="0"/>
      <w:marRight w:val="0"/>
      <w:marTop w:val="0"/>
      <w:marBottom w:val="0"/>
      <w:divBdr>
        <w:top w:val="none" w:sz="0" w:space="0" w:color="auto"/>
        <w:left w:val="none" w:sz="0" w:space="0" w:color="auto"/>
        <w:bottom w:val="none" w:sz="0" w:space="0" w:color="auto"/>
        <w:right w:val="none" w:sz="0" w:space="0" w:color="auto"/>
      </w:divBdr>
    </w:div>
    <w:div w:id="1344742027">
      <w:bodyDiv w:val="1"/>
      <w:marLeft w:val="0"/>
      <w:marRight w:val="0"/>
      <w:marTop w:val="0"/>
      <w:marBottom w:val="0"/>
      <w:divBdr>
        <w:top w:val="none" w:sz="0" w:space="0" w:color="auto"/>
        <w:left w:val="none" w:sz="0" w:space="0" w:color="auto"/>
        <w:bottom w:val="none" w:sz="0" w:space="0" w:color="auto"/>
        <w:right w:val="none" w:sz="0" w:space="0" w:color="auto"/>
      </w:divBdr>
    </w:div>
    <w:div w:id="1401319595">
      <w:bodyDiv w:val="1"/>
      <w:marLeft w:val="0"/>
      <w:marRight w:val="0"/>
      <w:marTop w:val="0"/>
      <w:marBottom w:val="0"/>
      <w:divBdr>
        <w:top w:val="none" w:sz="0" w:space="0" w:color="auto"/>
        <w:left w:val="none" w:sz="0" w:space="0" w:color="auto"/>
        <w:bottom w:val="none" w:sz="0" w:space="0" w:color="auto"/>
        <w:right w:val="none" w:sz="0" w:space="0" w:color="auto"/>
      </w:divBdr>
    </w:div>
    <w:div w:id="1443720770">
      <w:bodyDiv w:val="1"/>
      <w:marLeft w:val="0"/>
      <w:marRight w:val="0"/>
      <w:marTop w:val="0"/>
      <w:marBottom w:val="0"/>
      <w:divBdr>
        <w:top w:val="none" w:sz="0" w:space="0" w:color="auto"/>
        <w:left w:val="none" w:sz="0" w:space="0" w:color="auto"/>
        <w:bottom w:val="none" w:sz="0" w:space="0" w:color="auto"/>
        <w:right w:val="none" w:sz="0" w:space="0" w:color="auto"/>
      </w:divBdr>
    </w:div>
    <w:div w:id="1514147460">
      <w:bodyDiv w:val="1"/>
      <w:marLeft w:val="0"/>
      <w:marRight w:val="0"/>
      <w:marTop w:val="0"/>
      <w:marBottom w:val="0"/>
      <w:divBdr>
        <w:top w:val="none" w:sz="0" w:space="0" w:color="auto"/>
        <w:left w:val="none" w:sz="0" w:space="0" w:color="auto"/>
        <w:bottom w:val="none" w:sz="0" w:space="0" w:color="auto"/>
        <w:right w:val="none" w:sz="0" w:space="0" w:color="auto"/>
      </w:divBdr>
    </w:div>
    <w:div w:id="1564175253">
      <w:bodyDiv w:val="1"/>
      <w:marLeft w:val="0"/>
      <w:marRight w:val="0"/>
      <w:marTop w:val="0"/>
      <w:marBottom w:val="0"/>
      <w:divBdr>
        <w:top w:val="none" w:sz="0" w:space="0" w:color="auto"/>
        <w:left w:val="none" w:sz="0" w:space="0" w:color="auto"/>
        <w:bottom w:val="none" w:sz="0" w:space="0" w:color="auto"/>
        <w:right w:val="none" w:sz="0" w:space="0" w:color="auto"/>
      </w:divBdr>
    </w:div>
    <w:div w:id="1659724014">
      <w:bodyDiv w:val="1"/>
      <w:marLeft w:val="0"/>
      <w:marRight w:val="0"/>
      <w:marTop w:val="0"/>
      <w:marBottom w:val="0"/>
      <w:divBdr>
        <w:top w:val="none" w:sz="0" w:space="0" w:color="auto"/>
        <w:left w:val="none" w:sz="0" w:space="0" w:color="auto"/>
        <w:bottom w:val="none" w:sz="0" w:space="0" w:color="auto"/>
        <w:right w:val="none" w:sz="0" w:space="0" w:color="auto"/>
      </w:divBdr>
    </w:div>
    <w:div w:id="1687899692">
      <w:bodyDiv w:val="1"/>
      <w:marLeft w:val="0"/>
      <w:marRight w:val="0"/>
      <w:marTop w:val="0"/>
      <w:marBottom w:val="0"/>
      <w:divBdr>
        <w:top w:val="none" w:sz="0" w:space="0" w:color="auto"/>
        <w:left w:val="none" w:sz="0" w:space="0" w:color="auto"/>
        <w:bottom w:val="none" w:sz="0" w:space="0" w:color="auto"/>
        <w:right w:val="none" w:sz="0" w:space="0" w:color="auto"/>
      </w:divBdr>
    </w:div>
    <w:div w:id="1736273533">
      <w:bodyDiv w:val="1"/>
      <w:marLeft w:val="0"/>
      <w:marRight w:val="0"/>
      <w:marTop w:val="0"/>
      <w:marBottom w:val="0"/>
      <w:divBdr>
        <w:top w:val="none" w:sz="0" w:space="0" w:color="auto"/>
        <w:left w:val="none" w:sz="0" w:space="0" w:color="auto"/>
        <w:bottom w:val="none" w:sz="0" w:space="0" w:color="auto"/>
        <w:right w:val="none" w:sz="0" w:space="0" w:color="auto"/>
      </w:divBdr>
    </w:div>
    <w:div w:id="1828548641">
      <w:bodyDiv w:val="1"/>
      <w:marLeft w:val="0"/>
      <w:marRight w:val="0"/>
      <w:marTop w:val="0"/>
      <w:marBottom w:val="0"/>
      <w:divBdr>
        <w:top w:val="none" w:sz="0" w:space="0" w:color="auto"/>
        <w:left w:val="none" w:sz="0" w:space="0" w:color="auto"/>
        <w:bottom w:val="none" w:sz="0" w:space="0" w:color="auto"/>
        <w:right w:val="none" w:sz="0" w:space="0" w:color="auto"/>
      </w:divBdr>
    </w:div>
    <w:div w:id="1967199833">
      <w:bodyDiv w:val="1"/>
      <w:marLeft w:val="0"/>
      <w:marRight w:val="0"/>
      <w:marTop w:val="0"/>
      <w:marBottom w:val="0"/>
      <w:divBdr>
        <w:top w:val="none" w:sz="0" w:space="0" w:color="auto"/>
        <w:left w:val="none" w:sz="0" w:space="0" w:color="auto"/>
        <w:bottom w:val="none" w:sz="0" w:space="0" w:color="auto"/>
        <w:right w:val="none" w:sz="0" w:space="0" w:color="auto"/>
      </w:divBdr>
    </w:div>
    <w:div w:id="210202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F697-509D-7C40-A780-0F6C1D4D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41</Pages>
  <Words>52645</Words>
  <Characters>300083</Characters>
  <Application>Microsoft Office Word</Application>
  <DocSecurity>0</DocSecurity>
  <Lines>2500</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Honglei Ren</cp:lastModifiedBy>
  <cp:revision>9</cp:revision>
  <dcterms:created xsi:type="dcterms:W3CDTF">2022-06-29T03:11:00Z</dcterms:created>
  <dcterms:modified xsi:type="dcterms:W3CDTF">2022-06-29T03:36:00Z</dcterms:modified>
</cp:coreProperties>
</file>